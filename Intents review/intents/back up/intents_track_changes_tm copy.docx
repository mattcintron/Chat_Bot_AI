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5A530" w14:textId="77777777" w:rsidR="00A049B3" w:rsidRDefault="00A049B3" w:rsidP="00A049B3">
      <w:r>
        <w:t>{</w:t>
      </w:r>
    </w:p>
    <w:p w14:paraId="102EDD1C" w14:textId="77777777" w:rsidR="00A049B3" w:rsidRDefault="00A049B3" w:rsidP="00A049B3">
      <w:r>
        <w:t xml:space="preserve">    "intents": [</w:t>
      </w:r>
    </w:p>
    <w:p w14:paraId="70E53743" w14:textId="77777777" w:rsidR="00A049B3" w:rsidRDefault="00A049B3" w:rsidP="00A049B3">
      <w:r>
        <w:t xml:space="preserve">        {</w:t>
      </w:r>
    </w:p>
    <w:p w14:paraId="2485F91B" w14:textId="77777777" w:rsidR="00A049B3" w:rsidRDefault="00A049B3" w:rsidP="00A049B3">
      <w:r>
        <w:t xml:space="preserve">            "tag": "Q0",</w:t>
      </w:r>
    </w:p>
    <w:p w14:paraId="42B24CB6" w14:textId="77777777" w:rsidR="00A049B3" w:rsidRDefault="00A049B3" w:rsidP="00A049B3">
      <w:r>
        <w:t xml:space="preserve">            "patterns": [</w:t>
      </w:r>
    </w:p>
    <w:p w14:paraId="3C7832FA" w14:textId="784ADC53" w:rsidR="00A049B3" w:rsidRDefault="00A049B3" w:rsidP="00A049B3">
      <w:pPr>
        <w:rPr>
          <w:ins w:id="0" w:author="McQuillan, Tyler A" w:date="2021-11-05T03:59:00Z"/>
        </w:rPr>
      </w:pPr>
      <w:r>
        <w:t xml:space="preserve">                </w:t>
      </w:r>
      <w:ins w:id="1" w:author="McQuillan, Tyler A" w:date="2021-11-05T03:59:00Z">
        <w:del w:id="2" w:author="Cintron, Matthew I (CTR)" w:date="2021-11-15T09:47:00Z">
          <w:r w:rsidDel="00CC6AF0">
            <w:delText>*</w:delText>
          </w:r>
        </w:del>
        <w:r>
          <w:t>"Trainee cannot access CCO Learning.",</w:t>
        </w:r>
      </w:ins>
    </w:p>
    <w:p w14:paraId="6B60FDAF" w14:textId="6AF34653" w:rsidR="00A049B3" w:rsidRDefault="00A049B3" w:rsidP="00A049B3">
      <w:pPr>
        <w:rPr>
          <w:ins w:id="3" w:author="McQuillan, Tyler A" w:date="2021-11-05T03:59:00Z"/>
        </w:rPr>
      </w:pPr>
      <w:ins w:id="4" w:author="McQuillan, Tyler A" w:date="2021-11-05T03:59:00Z">
        <w:r>
          <w:tab/>
          <w:t xml:space="preserve">  </w:t>
        </w:r>
        <w:del w:id="5" w:author="Cintron, Matthew I (CTR)" w:date="2021-11-15T09:47:00Z">
          <w:r w:rsidDel="00CC6AF0">
            <w:delText>*</w:delText>
          </w:r>
        </w:del>
        <w:r>
          <w:t>"CCO Learning Access.",</w:t>
        </w:r>
      </w:ins>
    </w:p>
    <w:p w14:paraId="4D35BC08" w14:textId="783D8695" w:rsidR="00A049B3" w:rsidRDefault="00A049B3">
      <w:pPr>
        <w:ind w:firstLine="720"/>
        <w:pPrChange w:id="6" w:author="McQuillan, Tyler A" w:date="2021-11-05T03:59:00Z">
          <w:pPr/>
        </w:pPrChange>
      </w:pPr>
      <w:r>
        <w:t>"A CSR in my class cannot access their CCO Learning ",</w:t>
      </w:r>
    </w:p>
    <w:p w14:paraId="217B578C" w14:textId="77777777" w:rsidR="00A049B3" w:rsidRDefault="00A049B3" w:rsidP="00A049B3">
      <w:r>
        <w:t xml:space="preserve">                "A CSR in my class cannot get into their CCO Learning. ",</w:t>
      </w:r>
    </w:p>
    <w:p w14:paraId="13DA6B21" w14:textId="77777777" w:rsidR="00A049B3" w:rsidRDefault="00A049B3" w:rsidP="00A049B3">
      <w:r>
        <w:t xml:space="preserve">                "A CSR in my class cannot log into their CCO Learning ",</w:t>
      </w:r>
    </w:p>
    <w:p w14:paraId="3D4C9F97" w14:textId="77777777" w:rsidR="00A049B3" w:rsidRDefault="00A049B3" w:rsidP="00A049B3">
      <w:r>
        <w:t xml:space="preserve">                "A participant in my class cannot access their CCO Learning ",</w:t>
      </w:r>
    </w:p>
    <w:p w14:paraId="3F932C16" w14:textId="77777777" w:rsidR="00A049B3" w:rsidRDefault="00A049B3" w:rsidP="00A049B3">
      <w:r>
        <w:t xml:space="preserve">                "A participant in my class cannot get into their CCO Learning. ",</w:t>
      </w:r>
    </w:p>
    <w:p w14:paraId="0C0F25BB" w14:textId="77777777" w:rsidR="00A049B3" w:rsidRDefault="00A049B3" w:rsidP="00A049B3">
      <w:r>
        <w:t xml:space="preserve">                "A participant in my class cannot log into their CCO Learning ",</w:t>
      </w:r>
    </w:p>
    <w:p w14:paraId="3C273354" w14:textId="77777777" w:rsidR="00A049B3" w:rsidRDefault="00A049B3" w:rsidP="00A049B3">
      <w:r>
        <w:t xml:space="preserve">                "A trainee in my class cannot access their CCO Learning. ",</w:t>
      </w:r>
    </w:p>
    <w:p w14:paraId="46E8E06D" w14:textId="77777777" w:rsidR="00A049B3" w:rsidRDefault="00A049B3" w:rsidP="00A049B3">
      <w:r>
        <w:t xml:space="preserve">                "A trainee in my class cannot get into their CCO Learning.  ",</w:t>
      </w:r>
    </w:p>
    <w:p w14:paraId="6EF6974D" w14:textId="77777777" w:rsidR="00A049B3" w:rsidRDefault="00A049B3" w:rsidP="00A049B3">
      <w:r>
        <w:t xml:space="preserve">                "A trainee in my class cannot log into their CCO Learning. ",</w:t>
      </w:r>
    </w:p>
    <w:p w14:paraId="05175FC9" w14:textId="77777777" w:rsidR="00A049B3" w:rsidRDefault="00A049B3" w:rsidP="00A049B3">
      <w:r>
        <w:t xml:space="preserve">                "How do I submit a ticket to report my trainee in class cannot get into CCO Learning? ",</w:t>
      </w:r>
    </w:p>
    <w:p w14:paraId="6CC24A67" w14:textId="77777777" w:rsidR="00A049B3" w:rsidRDefault="00A049B3" w:rsidP="00A049B3">
      <w:r>
        <w:t xml:space="preserve">                "Who do I reach out to if a trainee cannot access CCO Learning?"</w:t>
      </w:r>
    </w:p>
    <w:p w14:paraId="74AD4DF2" w14:textId="77777777" w:rsidR="00A049B3" w:rsidRDefault="00A049B3" w:rsidP="00A049B3">
      <w:r>
        <w:t xml:space="preserve">            ],</w:t>
      </w:r>
    </w:p>
    <w:p w14:paraId="379438EC" w14:textId="77777777" w:rsidR="00A049B3" w:rsidRDefault="00A049B3" w:rsidP="00A049B3">
      <w:r>
        <w:t xml:space="preserve">            "responses": [</w:t>
      </w:r>
    </w:p>
    <w:p w14:paraId="4C5880E3" w14:textId="4B7F7CAF" w:rsidR="00A049B3" w:rsidRDefault="00A049B3" w:rsidP="00A049B3">
      <w:r>
        <w:t xml:space="preserve">                "Refer to [IT Service Desk]</w:t>
      </w:r>
      <w:ins w:id="7" w:author="McQuillan, Tyler A" w:date="2021-11-05T04:00:00Z">
        <w:r>
          <w:t xml:space="preserve"> </w:t>
        </w:r>
      </w:ins>
      <w:r>
        <w:t xml:space="preserve">(https://itservicedesk.maximus.com/CherwellPortal/IT?_=422bffd2) </w:t>
      </w:r>
      <w:ins w:id="8" w:author="McQuillan, Tyler A" w:date="2021-11-05T04:01:00Z">
        <w:r>
          <w:t xml:space="preserve">to </w:t>
        </w:r>
      </w:ins>
      <w:r>
        <w:t>complete and submit a ticket reporting CCO Learning issue. "</w:t>
      </w:r>
    </w:p>
    <w:p w14:paraId="7A55656B" w14:textId="77777777" w:rsidR="00A049B3" w:rsidRDefault="00A049B3" w:rsidP="00A049B3">
      <w:r>
        <w:t xml:space="preserve">            ],</w:t>
      </w:r>
    </w:p>
    <w:p w14:paraId="3920BBB9" w14:textId="77777777" w:rsidR="00A049B3" w:rsidRDefault="00A049B3" w:rsidP="00A049B3">
      <w:r>
        <w:t xml:space="preserve">            "</w:t>
      </w:r>
      <w:proofErr w:type="spellStart"/>
      <w:r>
        <w:t>context_set</w:t>
      </w:r>
      <w:proofErr w:type="spellEnd"/>
      <w:r>
        <w:t>": ""</w:t>
      </w:r>
    </w:p>
    <w:p w14:paraId="37CE79CE" w14:textId="77777777" w:rsidR="00A049B3" w:rsidRDefault="00A049B3" w:rsidP="00A049B3">
      <w:r>
        <w:t xml:space="preserve">        },</w:t>
      </w:r>
    </w:p>
    <w:p w14:paraId="0723A643" w14:textId="77777777" w:rsidR="00A049B3" w:rsidRDefault="00A049B3" w:rsidP="00A049B3">
      <w:r>
        <w:t xml:space="preserve">        {</w:t>
      </w:r>
    </w:p>
    <w:p w14:paraId="7DAE0452" w14:textId="77777777" w:rsidR="00A049B3" w:rsidRDefault="00A049B3" w:rsidP="00A049B3">
      <w:r>
        <w:t xml:space="preserve">            "tag": "Q1",</w:t>
      </w:r>
    </w:p>
    <w:p w14:paraId="17E8AF88" w14:textId="77777777" w:rsidR="00A049B3" w:rsidRDefault="00A049B3" w:rsidP="00A049B3">
      <w:r>
        <w:t xml:space="preserve">            "patterns": [</w:t>
      </w:r>
    </w:p>
    <w:p w14:paraId="3EE37FA3" w14:textId="6EE23CFE" w:rsidR="00A049B3" w:rsidRDefault="00A049B3" w:rsidP="00A049B3">
      <w:pPr>
        <w:rPr>
          <w:ins w:id="9" w:author="McQuillan, Tyler A" w:date="2021-11-05T04:01:00Z"/>
        </w:rPr>
      </w:pPr>
      <w:r>
        <w:t xml:space="preserve">                </w:t>
      </w:r>
      <w:ins w:id="10" w:author="McQuillan, Tyler A" w:date="2021-11-05T04:01:00Z">
        <w:del w:id="11" w:author="Cintron, Matthew I (CTR)" w:date="2021-11-15T09:47:00Z">
          <w:r w:rsidDel="00CC6AF0">
            <w:delText>*</w:delText>
          </w:r>
        </w:del>
        <w:r>
          <w:t>"Trainee cannot access Clear2Work Health Assessment.",</w:t>
        </w:r>
      </w:ins>
    </w:p>
    <w:p w14:paraId="03AC5660" w14:textId="4281212B" w:rsidR="00A049B3" w:rsidRDefault="00A049B3" w:rsidP="00A049B3">
      <w:pPr>
        <w:rPr>
          <w:ins w:id="12" w:author="McQuillan, Tyler A" w:date="2021-11-05T04:01:00Z"/>
        </w:rPr>
      </w:pPr>
      <w:ins w:id="13" w:author="McQuillan, Tyler A" w:date="2021-11-05T04:01:00Z">
        <w:r>
          <w:lastRenderedPageBreak/>
          <w:tab/>
        </w:r>
        <w:del w:id="14" w:author="Cintron, Matthew I (CTR)" w:date="2021-11-15T09:47:00Z">
          <w:r w:rsidDel="00CC6AF0">
            <w:delText>*</w:delText>
          </w:r>
        </w:del>
        <w:r>
          <w:t>"Clear2Work Access.",</w:t>
        </w:r>
      </w:ins>
    </w:p>
    <w:p w14:paraId="54A2C40E" w14:textId="18515812" w:rsidR="00A049B3" w:rsidRDefault="00A049B3">
      <w:pPr>
        <w:ind w:firstLine="720"/>
        <w:pPrChange w:id="15" w:author="McQuillan, Tyler A" w:date="2021-11-05T04:02:00Z">
          <w:pPr/>
        </w:pPrChange>
      </w:pPr>
      <w:r>
        <w:t>"A CSR in my class locked themselves out of their application.  How will they complete the daily health assessment? ",</w:t>
      </w:r>
    </w:p>
    <w:p w14:paraId="03482A27" w14:textId="77777777" w:rsidR="00A049B3" w:rsidRDefault="00A049B3" w:rsidP="00A049B3">
      <w:r>
        <w:t xml:space="preserve">                "How to handle the clear2work app if a trainee gets locked out of the app?",</w:t>
      </w:r>
    </w:p>
    <w:p w14:paraId="0285BE36" w14:textId="77777777" w:rsidR="00A049B3" w:rsidRDefault="00A049B3" w:rsidP="00A049B3">
      <w:r>
        <w:t xml:space="preserve">                "One of my new hires is locked out of the Health Assessment application. Who should I notify to get them unlocked? ",</w:t>
      </w:r>
    </w:p>
    <w:p w14:paraId="5FDEDF41" w14:textId="77777777" w:rsidR="00A049B3" w:rsidRDefault="00A049B3" w:rsidP="00A049B3">
      <w:r>
        <w:t xml:space="preserve">                "One of my participants is locked out of the Health Assessment application. Who should I notify to get them unlocked? ",</w:t>
      </w:r>
    </w:p>
    <w:p w14:paraId="0427B5F3" w14:textId="77777777" w:rsidR="00A049B3" w:rsidRDefault="00A049B3" w:rsidP="00A049B3">
      <w:r>
        <w:t xml:space="preserve">                "One of my trainees is locked out of the Health Assessment application. Who should I notify to get them unlocked? ",</w:t>
      </w:r>
    </w:p>
    <w:p w14:paraId="027BE859" w14:textId="77777777" w:rsidR="00A049B3" w:rsidRDefault="00A049B3" w:rsidP="00A049B3">
      <w:r>
        <w:t xml:space="preserve">                "Who do I notify if one of my trainees is locked out of their app.?"</w:t>
      </w:r>
    </w:p>
    <w:p w14:paraId="668D533B" w14:textId="77777777" w:rsidR="00A049B3" w:rsidRDefault="00A049B3" w:rsidP="00A049B3">
      <w:r>
        <w:t xml:space="preserve">            ],</w:t>
      </w:r>
    </w:p>
    <w:p w14:paraId="56BEE16A" w14:textId="77777777" w:rsidR="00A049B3" w:rsidRDefault="00A049B3" w:rsidP="00A049B3">
      <w:r>
        <w:t xml:space="preserve">            "responses": [</w:t>
      </w:r>
    </w:p>
    <w:p w14:paraId="73DA8E53" w14:textId="77777777" w:rsidR="00A049B3" w:rsidRDefault="00A049B3" w:rsidP="00A049B3">
      <w:r>
        <w:t xml:space="preserve">                "The trainee will complete the Verbal Health Assessment at Security posted at the Employee Entrance and the Trainer will report the issue to their Training Manager to report the issue to the proper Point of Contact at the Local Site and the Site's Senior Manager."</w:t>
      </w:r>
    </w:p>
    <w:p w14:paraId="2292F8CB" w14:textId="77777777" w:rsidR="00A049B3" w:rsidRDefault="00A049B3" w:rsidP="00A049B3">
      <w:r>
        <w:t xml:space="preserve">            ],</w:t>
      </w:r>
    </w:p>
    <w:p w14:paraId="7B5F5A49" w14:textId="77777777" w:rsidR="00A049B3" w:rsidRDefault="00A049B3" w:rsidP="00A049B3">
      <w:r>
        <w:t xml:space="preserve">            "</w:t>
      </w:r>
      <w:proofErr w:type="spellStart"/>
      <w:r>
        <w:t>context_set</w:t>
      </w:r>
      <w:proofErr w:type="spellEnd"/>
      <w:r>
        <w:t>": ""</w:t>
      </w:r>
    </w:p>
    <w:p w14:paraId="14179ADB" w14:textId="77777777" w:rsidR="00A049B3" w:rsidRDefault="00A049B3" w:rsidP="00A049B3">
      <w:r>
        <w:t xml:space="preserve">        },</w:t>
      </w:r>
    </w:p>
    <w:p w14:paraId="689C929B" w14:textId="77777777" w:rsidR="00A049B3" w:rsidRDefault="00A049B3" w:rsidP="00A049B3">
      <w:r>
        <w:t xml:space="preserve">        {</w:t>
      </w:r>
    </w:p>
    <w:p w14:paraId="59B13659" w14:textId="77777777" w:rsidR="00A049B3" w:rsidRDefault="00A049B3" w:rsidP="00A049B3">
      <w:r>
        <w:t xml:space="preserve">            "tag": "Q2",</w:t>
      </w:r>
    </w:p>
    <w:p w14:paraId="7E7EDFB3" w14:textId="77777777" w:rsidR="00A049B3" w:rsidRDefault="00A049B3" w:rsidP="00A049B3">
      <w:r>
        <w:t xml:space="preserve">            "patterns": [</w:t>
      </w:r>
    </w:p>
    <w:p w14:paraId="70E6B599" w14:textId="77777777" w:rsidR="00A049B3" w:rsidRDefault="00A049B3" w:rsidP="00A049B3">
      <w:pPr>
        <w:rPr>
          <w:ins w:id="16" w:author="McQuillan, Tyler A" w:date="2021-11-05T04:04:00Z"/>
        </w:rPr>
      </w:pPr>
      <w:r>
        <w:t xml:space="preserve">                </w:t>
      </w:r>
      <w:ins w:id="17" w:author="McQuillan, Tyler A" w:date="2021-11-05T04:04:00Z">
        <w:del w:id="18" w:author="Cintron, Matthew I (CTR)" w:date="2021-11-15T09:48:00Z">
          <w:r w:rsidDel="00CC6AF0">
            <w:delText>*</w:delText>
          </w:r>
        </w:del>
        <w:r>
          <w:t>"Absent or terminated trainee requires timecard update.",</w:t>
        </w:r>
      </w:ins>
    </w:p>
    <w:p w14:paraId="4FA8F9F4" w14:textId="77777777" w:rsidR="00A049B3" w:rsidRDefault="00A049B3" w:rsidP="00A049B3">
      <w:pPr>
        <w:rPr>
          <w:ins w:id="19" w:author="McQuillan, Tyler A" w:date="2021-11-05T04:04:00Z"/>
        </w:rPr>
      </w:pPr>
      <w:ins w:id="20" w:author="McQuillan, Tyler A" w:date="2021-11-05T04:04:00Z">
        <w:r>
          <w:tab/>
        </w:r>
        <w:del w:id="21" w:author="Cintron, Matthew I (CTR)" w:date="2021-11-15T09:48:00Z">
          <w:r w:rsidDel="00CC6AF0">
            <w:delText>*</w:delText>
          </w:r>
        </w:del>
        <w:r>
          <w:t xml:space="preserve">"How to update timecard.", </w:t>
        </w:r>
      </w:ins>
    </w:p>
    <w:p w14:paraId="6458E164" w14:textId="09670149" w:rsidR="00A049B3" w:rsidRDefault="00A049B3">
      <w:pPr>
        <w:ind w:firstLine="720"/>
        <w:pPrChange w:id="22" w:author="McQuillan, Tyler A" w:date="2021-11-05T04:04:00Z">
          <w:pPr/>
        </w:pPrChange>
      </w:pPr>
      <w:r>
        <w:t>"A CSR quit but their timecard is wrong.  How can I get their timecard corrected? ",</w:t>
      </w:r>
    </w:p>
    <w:p w14:paraId="40CBB3D6" w14:textId="77777777" w:rsidR="00A049B3" w:rsidRDefault="00A049B3" w:rsidP="00A049B3">
      <w:r>
        <w:t xml:space="preserve">                "A CSR resigned but their timecard is wrong.  How can I get their timecard corrected? ",</w:t>
      </w:r>
    </w:p>
    <w:p w14:paraId="61BEF1E8" w14:textId="77777777" w:rsidR="00A049B3" w:rsidRDefault="00A049B3" w:rsidP="00A049B3">
      <w:r>
        <w:t xml:space="preserve">                "A CSR resigned but their timecard is wrong.  How can I get their timecard fixed? ",</w:t>
      </w:r>
    </w:p>
    <w:p w14:paraId="755330F6" w14:textId="77777777" w:rsidR="00A049B3" w:rsidRDefault="00A049B3" w:rsidP="00A049B3">
      <w:r>
        <w:t xml:space="preserve">                "A CSR </w:t>
      </w:r>
      <w:del w:id="23" w:author="McQuillan, Tyler A" w:date="2021-11-05T04:06:00Z">
        <w:r w:rsidDel="00A049B3">
          <w:delText>r</w:delText>
        </w:r>
      </w:del>
      <w:r>
        <w:t>quit but their timecard is wrong.  How can I get their timecard fixed? ",</w:t>
      </w:r>
    </w:p>
    <w:p w14:paraId="138A4BD9" w14:textId="77777777" w:rsidR="00A049B3" w:rsidRDefault="00A049B3" w:rsidP="00A049B3">
      <w:r>
        <w:t xml:space="preserve">                "A New Hire quit, but their timecard is wrong.   How can I get their timecard corrected? ",</w:t>
      </w:r>
    </w:p>
    <w:p w14:paraId="3B8C8EB0" w14:textId="77777777" w:rsidR="00A049B3" w:rsidRDefault="00A049B3" w:rsidP="00A049B3">
      <w:r>
        <w:t xml:space="preserve">                "A New Hire quit, but their timecard is wrong.  How can I get their timecard fixed? ",</w:t>
      </w:r>
    </w:p>
    <w:p w14:paraId="1A4ABB06" w14:textId="77777777" w:rsidR="00A049B3" w:rsidRDefault="00A049B3" w:rsidP="00A049B3">
      <w:r>
        <w:t xml:space="preserve">                "A New Hire resigned, but their timecard is wrong.   How can I get their timecard corrected? ",</w:t>
      </w:r>
    </w:p>
    <w:p w14:paraId="3FF59ACA" w14:textId="77777777" w:rsidR="00A049B3" w:rsidRDefault="00A049B3" w:rsidP="00A049B3">
      <w:r>
        <w:lastRenderedPageBreak/>
        <w:t xml:space="preserve">                "A New Hire resigned, but their timecard is wrong.  How can I get their timecard fixed? ",</w:t>
      </w:r>
    </w:p>
    <w:p w14:paraId="4C400768" w14:textId="77777777" w:rsidR="00A049B3" w:rsidRDefault="00A049B3" w:rsidP="00A049B3">
      <w:r>
        <w:t xml:space="preserve">                "A participant quit, but their timecard is wrong.   How can I get their timecard corrected? ",</w:t>
      </w:r>
    </w:p>
    <w:p w14:paraId="4F68FA52" w14:textId="77777777" w:rsidR="00A049B3" w:rsidRDefault="00A049B3" w:rsidP="00A049B3">
      <w:r>
        <w:t xml:space="preserve">                "A participant quit, but their timecard is wrong.  How can I get their timecard fixed? ",</w:t>
      </w:r>
    </w:p>
    <w:p w14:paraId="0957F7F4" w14:textId="77777777" w:rsidR="00A049B3" w:rsidRDefault="00A049B3" w:rsidP="00A049B3">
      <w:r>
        <w:t xml:space="preserve">                "A participant resigned, but their timecard is wrong.   How can I get their timecard corrected? ",</w:t>
      </w:r>
    </w:p>
    <w:p w14:paraId="0ED00F28" w14:textId="77777777" w:rsidR="00A049B3" w:rsidRDefault="00A049B3" w:rsidP="00A049B3">
      <w:r>
        <w:t xml:space="preserve">                "A participant resigned, but their timecard is wrong.  How can I get their timecard fixed? ",</w:t>
      </w:r>
    </w:p>
    <w:p w14:paraId="5EE217E5" w14:textId="77777777" w:rsidR="00A049B3" w:rsidRDefault="00A049B3" w:rsidP="00A049B3">
      <w:r>
        <w:t xml:space="preserve">                "A trainee quit but their timecard is wrong. How can I get their timecard corrected? ",</w:t>
      </w:r>
    </w:p>
    <w:p w14:paraId="22BB8608" w14:textId="77777777" w:rsidR="00A049B3" w:rsidRDefault="00A049B3" w:rsidP="00A049B3">
      <w:r>
        <w:t xml:space="preserve">                "A trainee quit, </w:t>
      </w:r>
      <w:del w:id="24" w:author="McQuillan, Tyler A" w:date="2021-11-05T04:04:00Z">
        <w:r w:rsidDel="00A049B3">
          <w:delText xml:space="preserve"> </w:delText>
        </w:r>
      </w:del>
      <w:r>
        <w:t>but their timecard is wrong. How can I get their timecard fixed? ",</w:t>
      </w:r>
    </w:p>
    <w:p w14:paraId="0F11B295" w14:textId="77777777" w:rsidR="00A049B3" w:rsidRDefault="00A049B3" w:rsidP="00A049B3">
      <w:r>
        <w:t xml:space="preserve">                "A trainee resigned but their timecard is wrong. How can I get their timecard corrected? ",</w:t>
      </w:r>
    </w:p>
    <w:p w14:paraId="34FCB128" w14:textId="77777777" w:rsidR="00A049B3" w:rsidRDefault="00A049B3" w:rsidP="00A049B3">
      <w:r>
        <w:t xml:space="preserve">                "A trainee resigned but their timecard is wrong. How can I get their timecard fixed? ",</w:t>
      </w:r>
    </w:p>
    <w:p w14:paraId="5D2519C1" w14:textId="77777777" w:rsidR="00A049B3" w:rsidRDefault="00A049B3" w:rsidP="00A049B3">
      <w:r>
        <w:t xml:space="preserve">                "How can I get time added on an absent trainee's timecard?",</w:t>
      </w:r>
    </w:p>
    <w:p w14:paraId="7359F33A" w14:textId="77777777" w:rsidR="00A049B3" w:rsidRDefault="00A049B3" w:rsidP="00A049B3">
      <w:r>
        <w:t xml:space="preserve">                "How do I submit a </w:t>
      </w:r>
      <w:proofErr w:type="spellStart"/>
      <w:r>
        <w:t>Deltek</w:t>
      </w:r>
      <w:proofErr w:type="spellEnd"/>
      <w:r>
        <w:t xml:space="preserve"> Approval?",</w:t>
      </w:r>
    </w:p>
    <w:p w14:paraId="5CD4EA69" w14:textId="77777777" w:rsidR="00A049B3" w:rsidRDefault="00A049B3" w:rsidP="00A049B3">
      <w:r>
        <w:t xml:space="preserve">                "I need my trainee's timecard proxy signed.  How do I do that?"</w:t>
      </w:r>
    </w:p>
    <w:p w14:paraId="6F319F2D" w14:textId="77777777" w:rsidR="00A049B3" w:rsidRDefault="00A049B3" w:rsidP="00A049B3">
      <w:r>
        <w:t xml:space="preserve">            ],</w:t>
      </w:r>
    </w:p>
    <w:p w14:paraId="5DB463CD" w14:textId="77777777" w:rsidR="00A049B3" w:rsidRDefault="00A049B3" w:rsidP="00A049B3">
      <w:r>
        <w:t xml:space="preserve">            "responses": [</w:t>
      </w:r>
    </w:p>
    <w:p w14:paraId="6C65A362" w14:textId="7C381AE9" w:rsidR="00A049B3" w:rsidRDefault="00A049B3" w:rsidP="00A049B3">
      <w:r>
        <w:t xml:space="preserve">                "Send your request via email to [CCOTimeCardHelp@Maximus.com] using the template found </w:t>
      </w:r>
      <w:ins w:id="25" w:author="McQuillan, Tyler A" w:date="2021-11-05T04:07:00Z">
        <w:r w:rsidR="00684105">
          <w:t xml:space="preserve">here: </w:t>
        </w:r>
      </w:ins>
      <w:r>
        <w:t>(https://maximus365.sharepoint.com/sites/CCO/Support/KSTP/CCO_Training_Delivery_Trainer_Resources/Forms%20and%20Templates/Forms/AllItems.aspx?viewpath=%2Fsites%2FCCO%2FSupport%2FKSTP%2FCCO_Training_Delivery_Trainer_Resources%2FForms%20and%20Templates%2FForms%2FAllItems.aspx)</w:t>
      </w:r>
      <w:ins w:id="26" w:author="McQuillan, Tyler A" w:date="2021-11-05T04:07:00Z">
        <w:r w:rsidR="00684105">
          <w:t>.</w:t>
        </w:r>
      </w:ins>
      <w:r>
        <w:t>"</w:t>
      </w:r>
    </w:p>
    <w:p w14:paraId="1239E6BB" w14:textId="77777777" w:rsidR="00A049B3" w:rsidRDefault="00A049B3" w:rsidP="00A049B3">
      <w:r>
        <w:t xml:space="preserve">            ],</w:t>
      </w:r>
    </w:p>
    <w:p w14:paraId="52555EC9" w14:textId="77777777" w:rsidR="00A049B3" w:rsidRDefault="00A049B3" w:rsidP="00A049B3">
      <w:r>
        <w:t xml:space="preserve">            "</w:t>
      </w:r>
      <w:proofErr w:type="spellStart"/>
      <w:r>
        <w:t>context_set</w:t>
      </w:r>
      <w:proofErr w:type="spellEnd"/>
      <w:r>
        <w:t>": ""</w:t>
      </w:r>
    </w:p>
    <w:p w14:paraId="30223078" w14:textId="77777777" w:rsidR="00A049B3" w:rsidRDefault="00A049B3" w:rsidP="00A049B3">
      <w:r>
        <w:t xml:space="preserve">        },</w:t>
      </w:r>
    </w:p>
    <w:p w14:paraId="2AAA3134" w14:textId="77777777" w:rsidR="00A049B3" w:rsidRDefault="00A049B3" w:rsidP="00A049B3">
      <w:r>
        <w:t xml:space="preserve">        {</w:t>
      </w:r>
    </w:p>
    <w:p w14:paraId="5E2E67EA" w14:textId="77777777" w:rsidR="00A049B3" w:rsidRDefault="00A049B3" w:rsidP="00A049B3">
      <w:r>
        <w:t xml:space="preserve">            "tag": </w:t>
      </w:r>
      <w:commentRangeStart w:id="27"/>
      <w:r>
        <w:t>"Q3",</w:t>
      </w:r>
      <w:commentRangeEnd w:id="27"/>
      <w:r w:rsidR="00D24620">
        <w:rPr>
          <w:rStyle w:val="CommentReference"/>
        </w:rPr>
        <w:commentReference w:id="27"/>
      </w:r>
    </w:p>
    <w:p w14:paraId="3555558C" w14:textId="77777777" w:rsidR="00A049B3" w:rsidRDefault="00A049B3" w:rsidP="00A049B3">
      <w:r>
        <w:t xml:space="preserve">            "patterns": [</w:t>
      </w:r>
    </w:p>
    <w:p w14:paraId="0868033E" w14:textId="514E0474" w:rsidR="00D2233E" w:rsidRPr="00D2233E" w:rsidRDefault="00A049B3" w:rsidP="0060006F">
      <w:pPr>
        <w:ind w:firstLine="720"/>
        <w:rPr>
          <w:ins w:id="28" w:author="Cintron, Matthew I (CTR)" w:date="2021-11-22T04:24:00Z"/>
          <w:color w:val="000000" w:themeColor="text1"/>
          <w:rPrChange w:id="29" w:author="Cintron, Matthew I (CTR)" w:date="2021-11-22T04:25:00Z">
            <w:rPr>
              <w:ins w:id="30" w:author="Cintron, Matthew I (CTR)" w:date="2021-11-22T04:24:00Z"/>
            </w:rPr>
          </w:rPrChange>
        </w:rPr>
      </w:pPr>
      <w:r>
        <w:t xml:space="preserve">  </w:t>
      </w:r>
      <w:del w:id="31" w:author="Cintron, Matthew I (CTR)" w:date="2021-11-22T04:25:00Z">
        <w:r w:rsidDel="00D2233E">
          <w:delText xml:space="preserve">           </w:delText>
        </w:r>
      </w:del>
      <w:del w:id="32" w:author="Cintron, Matthew I (CTR)" w:date="2021-11-22T04:24:00Z">
        <w:r w:rsidDel="00D2233E">
          <w:delText xml:space="preserve">  </w:delText>
        </w:r>
      </w:del>
      <w:r>
        <w:t xml:space="preserve"> </w:t>
      </w:r>
      <w:ins w:id="33" w:author="Cintron, Matthew I (CTR)" w:date="2021-11-22T04:24:00Z">
        <w:r w:rsidR="00D2233E" w:rsidRPr="00D2233E">
          <w:rPr>
            <w:color w:val="000000" w:themeColor="text1"/>
            <w:rPrChange w:id="34" w:author="Cintron, Matthew I (CTR)" w:date="2021-11-22T04:25:00Z">
              <w:rPr/>
            </w:rPrChange>
          </w:rPr>
          <w:t>"What is the naming convention for my class DTR?",</w:t>
        </w:r>
      </w:ins>
    </w:p>
    <w:p w14:paraId="195108A4" w14:textId="77777777" w:rsidR="00D2233E" w:rsidRPr="00D2233E" w:rsidRDefault="00D2233E" w:rsidP="00D2233E">
      <w:pPr>
        <w:rPr>
          <w:ins w:id="35" w:author="Cintron, Matthew I (CTR)" w:date="2021-11-22T04:24:00Z"/>
          <w:color w:val="000000" w:themeColor="text1"/>
          <w:rPrChange w:id="36" w:author="Cintron, Matthew I (CTR)" w:date="2021-11-22T04:25:00Z">
            <w:rPr>
              <w:ins w:id="37" w:author="Cintron, Matthew I (CTR)" w:date="2021-11-22T04:24:00Z"/>
            </w:rPr>
          </w:rPrChange>
        </w:rPr>
      </w:pPr>
      <w:ins w:id="38" w:author="Cintron, Matthew I (CTR)" w:date="2021-11-22T04:24:00Z">
        <w:r w:rsidRPr="00D2233E">
          <w:rPr>
            <w:color w:val="000000" w:themeColor="text1"/>
            <w:rPrChange w:id="39" w:author="Cintron, Matthew I (CTR)" w:date="2021-11-22T04:25:00Z">
              <w:rPr/>
            </w:rPrChange>
          </w:rPr>
          <w:t xml:space="preserve">                "What is the proper DTR naming convention for new hire classes?",</w:t>
        </w:r>
      </w:ins>
    </w:p>
    <w:p w14:paraId="54C52802" w14:textId="77777777" w:rsidR="00D2233E" w:rsidRPr="00D2233E" w:rsidRDefault="00D2233E" w:rsidP="00D2233E">
      <w:pPr>
        <w:ind w:firstLine="720"/>
        <w:rPr>
          <w:ins w:id="40" w:author="Cintron, Matthew I (CTR)" w:date="2021-11-22T04:24:00Z"/>
          <w:color w:val="000000" w:themeColor="text1"/>
          <w:rPrChange w:id="41" w:author="Cintron, Matthew I (CTR)" w:date="2021-11-22T04:25:00Z">
            <w:rPr>
              <w:ins w:id="42" w:author="Cintron, Matthew I (CTR)" w:date="2021-11-22T04:24:00Z"/>
            </w:rPr>
          </w:rPrChange>
        </w:rPr>
      </w:pPr>
      <w:ins w:id="43" w:author="Cintron, Matthew I (CTR)" w:date="2021-11-22T04:24:00Z">
        <w:r w:rsidRPr="00D2233E">
          <w:rPr>
            <w:color w:val="000000" w:themeColor="text1"/>
            <w:rPrChange w:id="44" w:author="Cintron, Matthew I (CTR)" w:date="2021-11-22T04:25:00Z">
              <w:rPr/>
            </w:rPrChange>
          </w:rPr>
          <w:t>"I messed up my Daily Training Report.  Do I have to make another one if I can't fix it?",</w:t>
        </w:r>
      </w:ins>
    </w:p>
    <w:p w14:paraId="2A9CC9EB" w14:textId="77777777" w:rsidR="00D2233E" w:rsidRPr="00D2233E" w:rsidRDefault="00D2233E" w:rsidP="00D2233E">
      <w:pPr>
        <w:rPr>
          <w:ins w:id="45" w:author="Cintron, Matthew I (CTR)" w:date="2021-11-22T04:24:00Z"/>
          <w:color w:val="000000" w:themeColor="text1"/>
          <w:rPrChange w:id="46" w:author="Cintron, Matthew I (CTR)" w:date="2021-11-22T04:25:00Z">
            <w:rPr>
              <w:ins w:id="47" w:author="Cintron, Matthew I (CTR)" w:date="2021-11-22T04:24:00Z"/>
            </w:rPr>
          </w:rPrChange>
        </w:rPr>
      </w:pPr>
      <w:ins w:id="48" w:author="Cintron, Matthew I (CTR)" w:date="2021-11-22T04:24:00Z">
        <w:r w:rsidRPr="00D2233E">
          <w:rPr>
            <w:color w:val="000000" w:themeColor="text1"/>
            <w:rPrChange w:id="49" w:author="Cintron, Matthew I (CTR)" w:date="2021-11-22T04:25:00Z">
              <w:rPr/>
            </w:rPrChange>
          </w:rPr>
          <w:t xml:space="preserve">                "I messed up my DTR.  Do I have to make another one if I can't fix it?",</w:t>
        </w:r>
      </w:ins>
    </w:p>
    <w:p w14:paraId="5BFAF324" w14:textId="77777777" w:rsidR="00D2233E" w:rsidRPr="00D2233E" w:rsidRDefault="00D2233E" w:rsidP="00D2233E">
      <w:pPr>
        <w:rPr>
          <w:ins w:id="50" w:author="Cintron, Matthew I (CTR)" w:date="2021-11-22T04:24:00Z"/>
          <w:color w:val="000000" w:themeColor="text1"/>
          <w:rPrChange w:id="51" w:author="Cintron, Matthew I (CTR)" w:date="2021-11-22T04:25:00Z">
            <w:rPr>
              <w:ins w:id="52" w:author="Cintron, Matthew I (CTR)" w:date="2021-11-22T04:24:00Z"/>
            </w:rPr>
          </w:rPrChange>
        </w:rPr>
      </w:pPr>
      <w:ins w:id="53" w:author="Cintron, Matthew I (CTR)" w:date="2021-11-22T04:24:00Z">
        <w:r w:rsidRPr="00D2233E">
          <w:rPr>
            <w:color w:val="000000" w:themeColor="text1"/>
            <w:rPrChange w:id="54" w:author="Cintron, Matthew I (CTR)" w:date="2021-11-22T04:25:00Z">
              <w:rPr/>
            </w:rPrChange>
          </w:rPr>
          <w:lastRenderedPageBreak/>
          <w:t xml:space="preserve">                "</w:t>
        </w:r>
        <w:proofErr w:type="spellStart"/>
        <w:r w:rsidRPr="00D2233E">
          <w:rPr>
            <w:color w:val="000000" w:themeColor="text1"/>
            <w:rPrChange w:id="55" w:author="Cintron, Matthew I (CTR)" w:date="2021-11-22T04:25:00Z">
              <w:rPr/>
            </w:rPrChange>
          </w:rPr>
          <w:t>Ooops</w:t>
        </w:r>
        <w:proofErr w:type="spellEnd"/>
        <w:r w:rsidRPr="00D2233E">
          <w:rPr>
            <w:color w:val="000000" w:themeColor="text1"/>
            <w:rPrChange w:id="56" w:author="Cintron, Matthew I (CTR)" w:date="2021-11-22T04:25:00Z">
              <w:rPr/>
            </w:rPrChange>
          </w:rPr>
          <w:t>!  I just messed up my Daily Training Report.  Do I need to create a new one?",</w:t>
        </w:r>
      </w:ins>
    </w:p>
    <w:p w14:paraId="454EA3D0" w14:textId="77777777" w:rsidR="00D2233E" w:rsidRPr="00D2233E" w:rsidRDefault="00D2233E" w:rsidP="00D2233E">
      <w:pPr>
        <w:rPr>
          <w:ins w:id="57" w:author="Cintron, Matthew I (CTR)" w:date="2021-11-22T04:24:00Z"/>
          <w:color w:val="000000" w:themeColor="text1"/>
          <w:rPrChange w:id="58" w:author="Cintron, Matthew I (CTR)" w:date="2021-11-22T04:25:00Z">
            <w:rPr>
              <w:ins w:id="59" w:author="Cintron, Matthew I (CTR)" w:date="2021-11-22T04:24:00Z"/>
            </w:rPr>
          </w:rPrChange>
        </w:rPr>
      </w:pPr>
      <w:ins w:id="60" w:author="Cintron, Matthew I (CTR)" w:date="2021-11-22T04:24:00Z">
        <w:r w:rsidRPr="00D2233E">
          <w:rPr>
            <w:color w:val="000000" w:themeColor="text1"/>
            <w:rPrChange w:id="61" w:author="Cintron, Matthew I (CTR)" w:date="2021-11-22T04:25:00Z">
              <w:rPr/>
            </w:rPrChange>
          </w:rPr>
          <w:t xml:space="preserve">                "</w:t>
        </w:r>
        <w:proofErr w:type="spellStart"/>
        <w:r w:rsidRPr="00D2233E">
          <w:rPr>
            <w:color w:val="000000" w:themeColor="text1"/>
            <w:rPrChange w:id="62" w:author="Cintron, Matthew I (CTR)" w:date="2021-11-22T04:25:00Z">
              <w:rPr/>
            </w:rPrChange>
          </w:rPr>
          <w:t>Ooops</w:t>
        </w:r>
        <w:proofErr w:type="spellEnd"/>
        <w:r w:rsidRPr="00D2233E">
          <w:rPr>
            <w:color w:val="000000" w:themeColor="text1"/>
            <w:rPrChange w:id="63" w:author="Cintron, Matthew I (CTR)" w:date="2021-11-22T04:25:00Z">
              <w:rPr/>
            </w:rPrChange>
          </w:rPr>
          <w:t>!  I just messed up my DTR.  Do I need to create a new one?",</w:t>
        </w:r>
      </w:ins>
    </w:p>
    <w:p w14:paraId="74EF4670" w14:textId="77777777" w:rsidR="00D2233E" w:rsidRPr="00D2233E" w:rsidRDefault="00D2233E" w:rsidP="00D2233E">
      <w:pPr>
        <w:rPr>
          <w:ins w:id="64" w:author="Cintron, Matthew I (CTR)" w:date="2021-11-22T04:24:00Z"/>
          <w:color w:val="000000" w:themeColor="text1"/>
          <w:rPrChange w:id="65" w:author="Cintron, Matthew I (CTR)" w:date="2021-11-22T04:25:00Z">
            <w:rPr>
              <w:ins w:id="66" w:author="Cintron, Matthew I (CTR)" w:date="2021-11-22T04:24:00Z"/>
            </w:rPr>
          </w:rPrChange>
        </w:rPr>
      </w:pPr>
      <w:ins w:id="67" w:author="Cintron, Matthew I (CTR)" w:date="2021-11-22T04:24:00Z">
        <w:r w:rsidRPr="00D2233E">
          <w:rPr>
            <w:color w:val="000000" w:themeColor="text1"/>
            <w:rPrChange w:id="68" w:author="Cintron, Matthew I (CTR)" w:date="2021-11-22T04:25:00Z">
              <w:rPr/>
            </w:rPrChange>
          </w:rPr>
          <w:t xml:space="preserve">                "Will I need to create a new Daily Training Report if I mess mine up?",</w:t>
        </w:r>
      </w:ins>
    </w:p>
    <w:p w14:paraId="1A6E3BC3" w14:textId="77777777" w:rsidR="00D2233E" w:rsidRPr="00D2233E" w:rsidRDefault="00D2233E" w:rsidP="00D2233E">
      <w:pPr>
        <w:rPr>
          <w:ins w:id="69" w:author="Cintron, Matthew I (CTR)" w:date="2021-11-22T04:24:00Z"/>
          <w:color w:val="000000" w:themeColor="text1"/>
          <w:rPrChange w:id="70" w:author="Cintron, Matthew I (CTR)" w:date="2021-11-22T04:25:00Z">
            <w:rPr>
              <w:ins w:id="71" w:author="Cintron, Matthew I (CTR)" w:date="2021-11-22T04:24:00Z"/>
            </w:rPr>
          </w:rPrChange>
        </w:rPr>
      </w:pPr>
      <w:ins w:id="72" w:author="Cintron, Matthew I (CTR)" w:date="2021-11-22T04:24:00Z">
        <w:r w:rsidRPr="00D2233E">
          <w:rPr>
            <w:color w:val="000000" w:themeColor="text1"/>
            <w:rPrChange w:id="73" w:author="Cintron, Matthew I (CTR)" w:date="2021-11-22T04:25:00Z">
              <w:rPr/>
            </w:rPrChange>
          </w:rPr>
          <w:t xml:space="preserve">                "Will I need to create a new DTR if I mess mine up?",</w:t>
        </w:r>
      </w:ins>
    </w:p>
    <w:p w14:paraId="11F77219" w14:textId="77777777" w:rsidR="00D2233E" w:rsidRPr="00D2233E" w:rsidRDefault="00D2233E" w:rsidP="00D2233E">
      <w:pPr>
        <w:ind w:firstLine="720"/>
        <w:rPr>
          <w:ins w:id="74" w:author="Cintron, Matthew I (CTR)" w:date="2021-11-22T04:24:00Z"/>
          <w:color w:val="000000" w:themeColor="text1"/>
          <w:rPrChange w:id="75" w:author="Cintron, Matthew I (CTR)" w:date="2021-11-22T04:25:00Z">
            <w:rPr>
              <w:ins w:id="76" w:author="Cintron, Matthew I (CTR)" w:date="2021-11-22T04:24:00Z"/>
            </w:rPr>
          </w:rPrChange>
        </w:rPr>
      </w:pPr>
      <w:ins w:id="77" w:author="Cintron, Matthew I (CTR)" w:date="2021-11-22T04:24:00Z">
        <w:r w:rsidRPr="00D2233E">
          <w:rPr>
            <w:color w:val="000000" w:themeColor="text1"/>
            <w:rPrChange w:id="78" w:author="Cintron, Matthew I (CTR)" w:date="2021-11-22T04:25:00Z">
              <w:rPr/>
            </w:rPrChange>
          </w:rPr>
          <w:t xml:space="preserve">"How to complete Daily Training Report (DTR).", </w:t>
        </w:r>
      </w:ins>
    </w:p>
    <w:p w14:paraId="5CE0DCC8" w14:textId="77777777" w:rsidR="00D2233E" w:rsidRPr="00D2233E" w:rsidRDefault="00D2233E" w:rsidP="00D2233E">
      <w:pPr>
        <w:ind w:left="720"/>
        <w:rPr>
          <w:ins w:id="79" w:author="Cintron, Matthew I (CTR)" w:date="2021-11-22T04:24:00Z"/>
          <w:color w:val="000000" w:themeColor="text1"/>
          <w:rPrChange w:id="80" w:author="Cintron, Matthew I (CTR)" w:date="2021-11-22T04:25:00Z">
            <w:rPr>
              <w:ins w:id="81" w:author="Cintron, Matthew I (CTR)" w:date="2021-11-22T04:24:00Z"/>
            </w:rPr>
          </w:rPrChange>
        </w:rPr>
      </w:pPr>
      <w:ins w:id="82" w:author="Cintron, Matthew I (CTR)" w:date="2021-11-22T04:24:00Z">
        <w:r w:rsidRPr="00D2233E">
          <w:rPr>
            <w:color w:val="000000" w:themeColor="text1"/>
            <w:rPrChange w:id="83" w:author="Cintron, Matthew I (CTR)" w:date="2021-11-22T04:25:00Z">
              <w:rPr/>
            </w:rPrChange>
          </w:rPr>
          <w:t>"How to fill out the Daily Training Report and where would we get this information to assist us in filling out the Daily Training Report?</w:t>
        </w:r>
        <w:r w:rsidRPr="00D2233E" w:rsidDel="00B95CDF">
          <w:rPr>
            <w:color w:val="000000" w:themeColor="text1"/>
            <w:rPrChange w:id="84" w:author="Cintron, Matthew I (CTR)" w:date="2021-11-22T04:25:00Z">
              <w:rPr/>
            </w:rPrChange>
          </w:rPr>
          <w:t xml:space="preserve"> </w:t>
        </w:r>
        <w:r w:rsidRPr="00D2233E">
          <w:rPr>
            <w:color w:val="000000" w:themeColor="text1"/>
            <w:rPrChange w:id="85" w:author="Cintron, Matthew I (CTR)" w:date="2021-11-22T04:25:00Z">
              <w:rPr/>
            </w:rPrChange>
          </w:rPr>
          <w:t>",</w:t>
        </w:r>
      </w:ins>
    </w:p>
    <w:p w14:paraId="3982CB3C" w14:textId="77777777" w:rsidR="00D2233E" w:rsidRPr="00D2233E" w:rsidRDefault="00D2233E" w:rsidP="00D2233E">
      <w:pPr>
        <w:ind w:left="720" w:firstLine="72"/>
        <w:rPr>
          <w:ins w:id="86" w:author="Cintron, Matthew I (CTR)" w:date="2021-11-22T04:24:00Z"/>
          <w:color w:val="000000" w:themeColor="text1"/>
          <w:rPrChange w:id="87" w:author="Cintron, Matthew I (CTR)" w:date="2021-11-22T04:25:00Z">
            <w:rPr>
              <w:ins w:id="88" w:author="Cintron, Matthew I (CTR)" w:date="2021-11-22T04:24:00Z"/>
            </w:rPr>
          </w:rPrChange>
        </w:rPr>
      </w:pPr>
      <w:ins w:id="89" w:author="Cintron, Matthew I (CTR)" w:date="2021-11-22T04:24:00Z">
        <w:r w:rsidRPr="00D2233E">
          <w:rPr>
            <w:color w:val="000000" w:themeColor="text1"/>
            <w:rPrChange w:id="90" w:author="Cintron, Matthew I (CTR)" w:date="2021-11-22T04:25:00Z">
              <w:rPr/>
            </w:rPrChange>
          </w:rPr>
          <w:t>"How to fill out the DTR and where would we get this information to assist us in filling out the DTR?</w:t>
        </w:r>
        <w:r w:rsidRPr="00D2233E" w:rsidDel="00B95CDF">
          <w:rPr>
            <w:color w:val="000000" w:themeColor="text1"/>
            <w:rPrChange w:id="91" w:author="Cintron, Matthew I (CTR)" w:date="2021-11-22T04:25:00Z">
              <w:rPr/>
            </w:rPrChange>
          </w:rPr>
          <w:t xml:space="preserve"> </w:t>
        </w:r>
        <w:r w:rsidRPr="00D2233E">
          <w:rPr>
            <w:color w:val="000000" w:themeColor="text1"/>
            <w:rPrChange w:id="92" w:author="Cintron, Matthew I (CTR)" w:date="2021-11-22T04:25:00Z">
              <w:rPr/>
            </w:rPrChange>
          </w:rPr>
          <w:t>",</w:t>
        </w:r>
      </w:ins>
    </w:p>
    <w:p w14:paraId="69BB89D2" w14:textId="77777777" w:rsidR="00D2233E" w:rsidRPr="00D2233E" w:rsidRDefault="00D2233E" w:rsidP="00D2233E">
      <w:pPr>
        <w:ind w:firstLine="720"/>
        <w:rPr>
          <w:ins w:id="93" w:author="Cintron, Matthew I (CTR)" w:date="2021-11-22T04:24:00Z"/>
          <w:color w:val="000000" w:themeColor="text1"/>
          <w:rPrChange w:id="94" w:author="Cintron, Matthew I (CTR)" w:date="2021-11-22T04:25:00Z">
            <w:rPr>
              <w:ins w:id="95" w:author="Cintron, Matthew I (CTR)" w:date="2021-11-22T04:24:00Z"/>
            </w:rPr>
          </w:rPrChange>
        </w:rPr>
      </w:pPr>
      <w:ins w:id="96" w:author="Cintron, Matthew I (CTR)" w:date="2021-11-22T04:24:00Z">
        <w:r w:rsidRPr="00D2233E">
          <w:rPr>
            <w:color w:val="000000" w:themeColor="text1"/>
            <w:rPrChange w:id="97" w:author="Cintron, Matthew I (CTR)" w:date="2021-11-22T04:25:00Z">
              <w:rPr/>
            </w:rPrChange>
          </w:rPr>
          <w:t>"How do I fill out the Daily Training Report?",</w:t>
        </w:r>
      </w:ins>
    </w:p>
    <w:p w14:paraId="5AA33300" w14:textId="77777777" w:rsidR="00D2233E" w:rsidRPr="00D2233E" w:rsidRDefault="00D2233E" w:rsidP="00D2233E">
      <w:pPr>
        <w:rPr>
          <w:ins w:id="98" w:author="Cintron, Matthew I (CTR)" w:date="2021-11-22T04:24:00Z"/>
          <w:color w:val="000000" w:themeColor="text1"/>
          <w:rPrChange w:id="99" w:author="Cintron, Matthew I (CTR)" w:date="2021-11-22T04:25:00Z">
            <w:rPr>
              <w:ins w:id="100" w:author="Cintron, Matthew I (CTR)" w:date="2021-11-22T04:24:00Z"/>
            </w:rPr>
          </w:rPrChange>
        </w:rPr>
      </w:pPr>
      <w:ins w:id="101" w:author="Cintron, Matthew I (CTR)" w:date="2021-11-22T04:24:00Z">
        <w:r w:rsidRPr="00D2233E">
          <w:rPr>
            <w:color w:val="000000" w:themeColor="text1"/>
            <w:rPrChange w:id="102" w:author="Cintron, Matthew I (CTR)" w:date="2021-11-22T04:25:00Z">
              <w:rPr/>
            </w:rPrChange>
          </w:rPr>
          <w:t xml:space="preserve">                "What information should I include on the class Daily Training Report?",</w:t>
        </w:r>
      </w:ins>
    </w:p>
    <w:p w14:paraId="41E86E8D" w14:textId="77777777" w:rsidR="00D2233E" w:rsidRPr="00D2233E" w:rsidRDefault="00D2233E" w:rsidP="00D2233E">
      <w:pPr>
        <w:rPr>
          <w:ins w:id="103" w:author="Cintron, Matthew I (CTR)" w:date="2021-11-22T04:24:00Z"/>
          <w:color w:val="000000" w:themeColor="text1"/>
          <w:rPrChange w:id="104" w:author="Cintron, Matthew I (CTR)" w:date="2021-11-22T04:25:00Z">
            <w:rPr>
              <w:ins w:id="105" w:author="Cintron, Matthew I (CTR)" w:date="2021-11-22T04:24:00Z"/>
            </w:rPr>
          </w:rPrChange>
        </w:rPr>
      </w:pPr>
      <w:ins w:id="106" w:author="Cintron, Matthew I (CTR)" w:date="2021-11-22T04:24:00Z">
        <w:r w:rsidRPr="00D2233E">
          <w:rPr>
            <w:color w:val="000000" w:themeColor="text1"/>
            <w:rPrChange w:id="107" w:author="Cintron, Matthew I (CTR)" w:date="2021-11-22T04:25:00Z">
              <w:rPr/>
            </w:rPrChange>
          </w:rPr>
          <w:tab/>
          <w:t>"Daily Training Report (DTR).",</w:t>
        </w:r>
      </w:ins>
    </w:p>
    <w:p w14:paraId="0CE5F21D" w14:textId="77777777" w:rsidR="00D2233E" w:rsidRPr="00D2233E" w:rsidRDefault="00D2233E" w:rsidP="00D2233E">
      <w:pPr>
        <w:ind w:firstLine="720"/>
        <w:rPr>
          <w:ins w:id="108" w:author="Cintron, Matthew I (CTR)" w:date="2021-11-22T04:24:00Z"/>
          <w:color w:val="000000" w:themeColor="text1"/>
          <w:rPrChange w:id="109" w:author="Cintron, Matthew I (CTR)" w:date="2021-11-22T04:25:00Z">
            <w:rPr>
              <w:ins w:id="110" w:author="Cintron, Matthew I (CTR)" w:date="2021-11-22T04:24:00Z"/>
            </w:rPr>
          </w:rPrChange>
        </w:rPr>
      </w:pPr>
      <w:ins w:id="111" w:author="Cintron, Matthew I (CTR)" w:date="2021-11-22T04:24:00Z">
        <w:r w:rsidRPr="00D2233E">
          <w:rPr>
            <w:color w:val="000000" w:themeColor="text1"/>
            <w:rPrChange w:id="112" w:author="Cintron, Matthew I (CTR)" w:date="2021-11-22T04:25:00Z">
              <w:rPr/>
            </w:rPrChange>
          </w:rPr>
          <w:t>"How do I create a Daily Training Report?",</w:t>
        </w:r>
      </w:ins>
    </w:p>
    <w:p w14:paraId="6C8602AC" w14:textId="77777777" w:rsidR="00D2233E" w:rsidRPr="00D2233E" w:rsidRDefault="00D2233E" w:rsidP="00D2233E">
      <w:pPr>
        <w:rPr>
          <w:ins w:id="113" w:author="Cintron, Matthew I (CTR)" w:date="2021-11-22T04:24:00Z"/>
          <w:color w:val="000000" w:themeColor="text1"/>
          <w:rPrChange w:id="114" w:author="Cintron, Matthew I (CTR)" w:date="2021-11-22T04:25:00Z">
            <w:rPr>
              <w:ins w:id="115" w:author="Cintron, Matthew I (CTR)" w:date="2021-11-22T04:24:00Z"/>
            </w:rPr>
          </w:rPrChange>
        </w:rPr>
      </w:pPr>
      <w:ins w:id="116" w:author="Cintron, Matthew I (CTR)" w:date="2021-11-22T04:24:00Z">
        <w:r w:rsidRPr="00D2233E">
          <w:rPr>
            <w:color w:val="000000" w:themeColor="text1"/>
            <w:rPrChange w:id="117" w:author="Cintron, Matthew I (CTR)" w:date="2021-11-22T04:25:00Z">
              <w:rPr/>
            </w:rPrChange>
          </w:rPr>
          <w:t xml:space="preserve">                "How do I create a DTR? ",</w:t>
        </w:r>
      </w:ins>
    </w:p>
    <w:p w14:paraId="6C216CE7" w14:textId="77777777" w:rsidR="00D2233E" w:rsidRPr="00D2233E" w:rsidRDefault="00D2233E" w:rsidP="00D2233E">
      <w:pPr>
        <w:rPr>
          <w:ins w:id="118" w:author="Cintron, Matthew I (CTR)" w:date="2021-11-22T04:24:00Z"/>
          <w:color w:val="000000" w:themeColor="text1"/>
          <w:rPrChange w:id="119" w:author="Cintron, Matthew I (CTR)" w:date="2021-11-22T04:25:00Z">
            <w:rPr>
              <w:ins w:id="120" w:author="Cintron, Matthew I (CTR)" w:date="2021-11-22T04:24:00Z"/>
            </w:rPr>
          </w:rPrChange>
        </w:rPr>
      </w:pPr>
      <w:ins w:id="121" w:author="Cintron, Matthew I (CTR)" w:date="2021-11-22T04:24:00Z">
        <w:r w:rsidRPr="00D2233E">
          <w:rPr>
            <w:color w:val="000000" w:themeColor="text1"/>
            <w:rPrChange w:id="122" w:author="Cintron, Matthew I (CTR)" w:date="2021-11-22T04:25:00Z">
              <w:rPr/>
            </w:rPrChange>
          </w:rPr>
          <w:t xml:space="preserve">                "How do I name my Daily Training Report?",</w:t>
        </w:r>
      </w:ins>
    </w:p>
    <w:p w14:paraId="595BD3D3" w14:textId="77777777" w:rsidR="00D2233E" w:rsidRPr="00D2233E" w:rsidRDefault="00D2233E" w:rsidP="00D2233E">
      <w:pPr>
        <w:ind w:firstLine="720"/>
        <w:rPr>
          <w:ins w:id="123" w:author="Cintron, Matthew I (CTR)" w:date="2021-11-22T04:24:00Z"/>
          <w:color w:val="000000" w:themeColor="text1"/>
          <w:rPrChange w:id="124" w:author="Cintron, Matthew I (CTR)" w:date="2021-11-22T04:25:00Z">
            <w:rPr>
              <w:ins w:id="125" w:author="Cintron, Matthew I (CTR)" w:date="2021-11-22T04:24:00Z"/>
            </w:rPr>
          </w:rPrChange>
        </w:rPr>
      </w:pPr>
      <w:ins w:id="126" w:author="Cintron, Matthew I (CTR)" w:date="2021-11-22T04:24:00Z">
        <w:r w:rsidRPr="00D2233E">
          <w:rPr>
            <w:color w:val="000000" w:themeColor="text1"/>
            <w:rPrChange w:id="127" w:author="Cintron, Matthew I (CTR)" w:date="2021-11-22T04:25:00Z">
              <w:rPr/>
            </w:rPrChange>
          </w:rPr>
          <w:t>"How do go about uploading my DTR?",</w:t>
        </w:r>
      </w:ins>
    </w:p>
    <w:p w14:paraId="32DA33DF" w14:textId="77777777" w:rsidR="00D2233E" w:rsidRPr="00D2233E" w:rsidRDefault="00D2233E" w:rsidP="00D2233E">
      <w:pPr>
        <w:rPr>
          <w:ins w:id="128" w:author="Cintron, Matthew I (CTR)" w:date="2021-11-22T04:24:00Z"/>
          <w:color w:val="000000" w:themeColor="text1"/>
          <w:rPrChange w:id="129" w:author="Cintron, Matthew I (CTR)" w:date="2021-11-22T04:25:00Z">
            <w:rPr>
              <w:ins w:id="130" w:author="Cintron, Matthew I (CTR)" w:date="2021-11-22T04:24:00Z"/>
            </w:rPr>
          </w:rPrChange>
        </w:rPr>
      </w:pPr>
      <w:ins w:id="131" w:author="Cintron, Matthew I (CTR)" w:date="2021-11-22T04:24:00Z">
        <w:r w:rsidRPr="00D2233E">
          <w:rPr>
            <w:color w:val="000000" w:themeColor="text1"/>
            <w:rPrChange w:id="132" w:author="Cintron, Matthew I (CTR)" w:date="2021-11-22T04:25:00Z">
              <w:rPr/>
            </w:rPrChange>
          </w:rPr>
          <w:t xml:space="preserve">                "How do I correct errors on my Daily Training Report? ",</w:t>
        </w:r>
      </w:ins>
    </w:p>
    <w:p w14:paraId="7804D344" w14:textId="77777777" w:rsidR="00D2233E" w:rsidRPr="00D2233E" w:rsidRDefault="00D2233E" w:rsidP="00D2233E">
      <w:pPr>
        <w:rPr>
          <w:ins w:id="133" w:author="Cintron, Matthew I (CTR)" w:date="2021-11-22T04:24:00Z"/>
          <w:color w:val="000000" w:themeColor="text1"/>
          <w:rPrChange w:id="134" w:author="Cintron, Matthew I (CTR)" w:date="2021-11-22T04:25:00Z">
            <w:rPr>
              <w:ins w:id="135" w:author="Cintron, Matthew I (CTR)" w:date="2021-11-22T04:24:00Z"/>
            </w:rPr>
          </w:rPrChange>
        </w:rPr>
      </w:pPr>
      <w:ins w:id="136" w:author="Cintron, Matthew I (CTR)" w:date="2021-11-22T04:24:00Z">
        <w:r w:rsidRPr="00D2233E">
          <w:rPr>
            <w:color w:val="000000" w:themeColor="text1"/>
            <w:rPrChange w:id="137" w:author="Cintron, Matthew I (CTR)" w:date="2021-11-22T04:25:00Z">
              <w:rPr/>
            </w:rPrChange>
          </w:rPr>
          <w:t xml:space="preserve">                "How do I correct errors on my DTR? ",</w:t>
        </w:r>
      </w:ins>
    </w:p>
    <w:p w14:paraId="6C29CF10" w14:textId="77777777" w:rsidR="00D2233E" w:rsidRPr="00D2233E" w:rsidRDefault="00D2233E" w:rsidP="00D2233E">
      <w:pPr>
        <w:rPr>
          <w:ins w:id="138" w:author="Cintron, Matthew I (CTR)" w:date="2021-11-22T04:24:00Z"/>
          <w:color w:val="000000" w:themeColor="text1"/>
          <w:rPrChange w:id="139" w:author="Cintron, Matthew I (CTR)" w:date="2021-11-22T04:25:00Z">
            <w:rPr>
              <w:ins w:id="140" w:author="Cintron, Matthew I (CTR)" w:date="2021-11-22T04:24:00Z"/>
            </w:rPr>
          </w:rPrChange>
        </w:rPr>
      </w:pPr>
      <w:ins w:id="141" w:author="Cintron, Matthew I (CTR)" w:date="2021-11-22T04:24:00Z">
        <w:r w:rsidRPr="00D2233E">
          <w:rPr>
            <w:color w:val="000000" w:themeColor="text1"/>
            <w:rPrChange w:id="142" w:author="Cintron, Matthew I (CTR)" w:date="2021-11-22T04:25:00Z">
              <w:rPr/>
            </w:rPrChange>
          </w:rPr>
          <w:t xml:space="preserve">                "How do I go about uploading my daily training report? ",</w:t>
        </w:r>
      </w:ins>
    </w:p>
    <w:p w14:paraId="1AF9804B" w14:textId="77777777" w:rsidR="00D2233E" w:rsidRPr="00D2233E" w:rsidRDefault="00D2233E" w:rsidP="00D2233E">
      <w:pPr>
        <w:rPr>
          <w:ins w:id="143" w:author="Cintron, Matthew I (CTR)" w:date="2021-11-22T04:24:00Z"/>
          <w:color w:val="000000" w:themeColor="text1"/>
          <w:rPrChange w:id="144" w:author="Cintron, Matthew I (CTR)" w:date="2021-11-22T04:25:00Z">
            <w:rPr>
              <w:ins w:id="145" w:author="Cintron, Matthew I (CTR)" w:date="2021-11-22T04:24:00Z"/>
            </w:rPr>
          </w:rPrChange>
        </w:rPr>
      </w:pPr>
      <w:ins w:id="146" w:author="Cintron, Matthew I (CTR)" w:date="2021-11-22T04:24:00Z">
        <w:r w:rsidRPr="00D2233E">
          <w:rPr>
            <w:color w:val="000000" w:themeColor="text1"/>
            <w:rPrChange w:id="147" w:author="Cintron, Matthew I (CTR)" w:date="2021-11-22T04:25:00Z">
              <w:rPr/>
            </w:rPrChange>
          </w:rPr>
          <w:t xml:space="preserve">                "How do I prepare the class Daily Training Report? ",</w:t>
        </w:r>
      </w:ins>
    </w:p>
    <w:p w14:paraId="70BB6AE0" w14:textId="77777777" w:rsidR="00D2233E" w:rsidRPr="00D2233E" w:rsidRDefault="00D2233E" w:rsidP="00D2233E">
      <w:pPr>
        <w:rPr>
          <w:ins w:id="148" w:author="Cintron, Matthew I (CTR)" w:date="2021-11-22T04:24:00Z"/>
          <w:color w:val="000000" w:themeColor="text1"/>
          <w:rPrChange w:id="149" w:author="Cintron, Matthew I (CTR)" w:date="2021-11-22T04:25:00Z">
            <w:rPr>
              <w:ins w:id="150" w:author="Cintron, Matthew I (CTR)" w:date="2021-11-22T04:24:00Z"/>
            </w:rPr>
          </w:rPrChange>
        </w:rPr>
      </w:pPr>
      <w:ins w:id="151" w:author="Cintron, Matthew I (CTR)" w:date="2021-11-22T04:24:00Z">
        <w:r w:rsidRPr="00D2233E">
          <w:rPr>
            <w:color w:val="000000" w:themeColor="text1"/>
            <w:rPrChange w:id="152" w:author="Cintron, Matthew I (CTR)" w:date="2021-11-22T04:25:00Z">
              <w:rPr/>
            </w:rPrChange>
          </w:rPr>
          <w:t xml:space="preserve">                "How do I prepare the class DTR?",</w:t>
        </w:r>
      </w:ins>
    </w:p>
    <w:p w14:paraId="610004F7" w14:textId="77777777" w:rsidR="00D2233E" w:rsidRPr="00D2233E" w:rsidRDefault="00D2233E" w:rsidP="00D2233E">
      <w:pPr>
        <w:rPr>
          <w:ins w:id="153" w:author="Cintron, Matthew I (CTR)" w:date="2021-11-22T04:24:00Z"/>
          <w:color w:val="000000" w:themeColor="text1"/>
          <w:rPrChange w:id="154" w:author="Cintron, Matthew I (CTR)" w:date="2021-11-22T04:25:00Z">
            <w:rPr>
              <w:ins w:id="155" w:author="Cintron, Matthew I (CTR)" w:date="2021-11-22T04:24:00Z"/>
            </w:rPr>
          </w:rPrChange>
        </w:rPr>
      </w:pPr>
      <w:ins w:id="156" w:author="Cintron, Matthew I (CTR)" w:date="2021-11-22T04:24:00Z">
        <w:r w:rsidRPr="00D2233E">
          <w:rPr>
            <w:color w:val="000000" w:themeColor="text1"/>
            <w:rPrChange w:id="157" w:author="Cintron, Matthew I (CTR)" w:date="2021-11-22T04:25:00Z">
              <w:rPr/>
            </w:rPrChange>
          </w:rPr>
          <w:t xml:space="preserve">                "How do I record information in the Daily Training Report?",</w:t>
        </w:r>
      </w:ins>
    </w:p>
    <w:p w14:paraId="58CB5FA8" w14:textId="77777777" w:rsidR="00D2233E" w:rsidRPr="00D2233E" w:rsidRDefault="00D2233E" w:rsidP="00D2233E">
      <w:pPr>
        <w:rPr>
          <w:ins w:id="158" w:author="Cintron, Matthew I (CTR)" w:date="2021-11-22T04:24:00Z"/>
          <w:color w:val="000000" w:themeColor="text1"/>
          <w:rPrChange w:id="159" w:author="Cintron, Matthew I (CTR)" w:date="2021-11-22T04:25:00Z">
            <w:rPr>
              <w:ins w:id="160" w:author="Cintron, Matthew I (CTR)" w:date="2021-11-22T04:24:00Z"/>
            </w:rPr>
          </w:rPrChange>
        </w:rPr>
      </w:pPr>
      <w:ins w:id="161" w:author="Cintron, Matthew I (CTR)" w:date="2021-11-22T04:24:00Z">
        <w:r w:rsidRPr="00D2233E">
          <w:rPr>
            <w:color w:val="000000" w:themeColor="text1"/>
            <w:rPrChange w:id="162" w:author="Cintron, Matthew I (CTR)" w:date="2021-11-22T04:25:00Z">
              <w:rPr/>
            </w:rPrChange>
          </w:rPr>
          <w:t xml:space="preserve">                "How do I record information in the DTR?",</w:t>
        </w:r>
      </w:ins>
    </w:p>
    <w:p w14:paraId="0D218767" w14:textId="77777777" w:rsidR="00D2233E" w:rsidRPr="00D2233E" w:rsidRDefault="00D2233E" w:rsidP="00D2233E">
      <w:pPr>
        <w:rPr>
          <w:ins w:id="163" w:author="Cintron, Matthew I (CTR)" w:date="2021-11-22T04:24:00Z"/>
          <w:color w:val="000000" w:themeColor="text1"/>
          <w:rPrChange w:id="164" w:author="Cintron, Matthew I (CTR)" w:date="2021-11-22T04:25:00Z">
            <w:rPr>
              <w:ins w:id="165" w:author="Cintron, Matthew I (CTR)" w:date="2021-11-22T04:24:00Z"/>
            </w:rPr>
          </w:rPrChange>
        </w:rPr>
      </w:pPr>
      <w:ins w:id="166" w:author="Cintron, Matthew I (CTR)" w:date="2021-11-22T04:24:00Z">
        <w:r w:rsidRPr="00D2233E">
          <w:rPr>
            <w:color w:val="000000" w:themeColor="text1"/>
            <w:rPrChange w:id="167" w:author="Cintron, Matthew I (CTR)" w:date="2021-11-22T04:25:00Z">
              <w:rPr/>
            </w:rPrChange>
          </w:rPr>
          <w:t xml:space="preserve">                "How do I upload a Daily Training Report?",</w:t>
        </w:r>
      </w:ins>
    </w:p>
    <w:p w14:paraId="5A5425F3" w14:textId="77777777" w:rsidR="00D2233E" w:rsidRPr="00D2233E" w:rsidRDefault="00D2233E" w:rsidP="00D2233E">
      <w:pPr>
        <w:rPr>
          <w:ins w:id="168" w:author="Cintron, Matthew I (CTR)" w:date="2021-11-22T04:24:00Z"/>
          <w:color w:val="000000" w:themeColor="text1"/>
          <w:rPrChange w:id="169" w:author="Cintron, Matthew I (CTR)" w:date="2021-11-22T04:25:00Z">
            <w:rPr>
              <w:ins w:id="170" w:author="Cintron, Matthew I (CTR)" w:date="2021-11-22T04:24:00Z"/>
            </w:rPr>
          </w:rPrChange>
        </w:rPr>
      </w:pPr>
      <w:ins w:id="171" w:author="Cintron, Matthew I (CTR)" w:date="2021-11-22T04:24:00Z">
        <w:r w:rsidRPr="00D2233E">
          <w:rPr>
            <w:color w:val="000000" w:themeColor="text1"/>
            <w:rPrChange w:id="172" w:author="Cintron, Matthew I (CTR)" w:date="2021-11-22T04:25:00Z">
              <w:rPr/>
            </w:rPrChange>
          </w:rPr>
          <w:t xml:space="preserve">                "How do I upload a DTR?",</w:t>
        </w:r>
      </w:ins>
    </w:p>
    <w:p w14:paraId="6940C992" w14:textId="77777777" w:rsidR="00D2233E" w:rsidRPr="00D2233E" w:rsidRDefault="00D2233E" w:rsidP="00D2233E">
      <w:pPr>
        <w:rPr>
          <w:ins w:id="173" w:author="Cintron, Matthew I (CTR)" w:date="2021-11-22T04:24:00Z"/>
          <w:color w:val="000000" w:themeColor="text1"/>
          <w:rPrChange w:id="174" w:author="Cintron, Matthew I (CTR)" w:date="2021-11-22T04:25:00Z">
            <w:rPr>
              <w:ins w:id="175" w:author="Cintron, Matthew I (CTR)" w:date="2021-11-22T04:24:00Z"/>
            </w:rPr>
          </w:rPrChange>
        </w:rPr>
      </w:pPr>
      <w:ins w:id="176" w:author="Cintron, Matthew I (CTR)" w:date="2021-11-22T04:24:00Z">
        <w:r w:rsidRPr="00D2233E">
          <w:rPr>
            <w:color w:val="000000" w:themeColor="text1"/>
            <w:rPrChange w:id="177" w:author="Cintron, Matthew I (CTR)" w:date="2021-11-22T04:25:00Z">
              <w:rPr/>
            </w:rPrChange>
          </w:rPr>
          <w:t xml:space="preserve">                "How do I upload the DTR for class? ",</w:t>
        </w:r>
      </w:ins>
    </w:p>
    <w:p w14:paraId="7581CE43" w14:textId="77777777" w:rsidR="00D2233E" w:rsidRPr="00D2233E" w:rsidRDefault="00D2233E" w:rsidP="00D2233E">
      <w:pPr>
        <w:rPr>
          <w:ins w:id="178" w:author="Cintron, Matthew I (CTR)" w:date="2021-11-22T04:24:00Z"/>
          <w:color w:val="000000" w:themeColor="text1"/>
          <w:rPrChange w:id="179" w:author="Cintron, Matthew I (CTR)" w:date="2021-11-22T04:25:00Z">
            <w:rPr>
              <w:ins w:id="180" w:author="Cintron, Matthew I (CTR)" w:date="2021-11-22T04:24:00Z"/>
            </w:rPr>
          </w:rPrChange>
        </w:rPr>
      </w:pPr>
      <w:ins w:id="181" w:author="Cintron, Matthew I (CTR)" w:date="2021-11-22T04:24:00Z">
        <w:r w:rsidRPr="00D2233E">
          <w:rPr>
            <w:color w:val="000000" w:themeColor="text1"/>
            <w:rPrChange w:id="182" w:author="Cintron, Matthew I (CTR)" w:date="2021-11-22T04:25:00Z">
              <w:rPr/>
            </w:rPrChange>
          </w:rPr>
          <w:t xml:space="preserve">                "How do I Upload the DTR for either Class Training or Nesting?",</w:t>
        </w:r>
      </w:ins>
    </w:p>
    <w:p w14:paraId="0FD2D395" w14:textId="77777777" w:rsidR="00D2233E" w:rsidRPr="00D2233E" w:rsidRDefault="00D2233E" w:rsidP="00D2233E">
      <w:pPr>
        <w:rPr>
          <w:ins w:id="183" w:author="Cintron, Matthew I (CTR)" w:date="2021-11-22T04:24:00Z"/>
          <w:color w:val="000000" w:themeColor="text1"/>
          <w:rPrChange w:id="184" w:author="Cintron, Matthew I (CTR)" w:date="2021-11-22T04:25:00Z">
            <w:rPr>
              <w:ins w:id="185" w:author="Cintron, Matthew I (CTR)" w:date="2021-11-22T04:24:00Z"/>
            </w:rPr>
          </w:rPrChange>
        </w:rPr>
      </w:pPr>
      <w:ins w:id="186" w:author="Cintron, Matthew I (CTR)" w:date="2021-11-22T04:24:00Z">
        <w:r w:rsidRPr="00D2233E">
          <w:rPr>
            <w:color w:val="000000" w:themeColor="text1"/>
            <w:rPrChange w:id="187" w:author="Cintron, Matthew I (CTR)" w:date="2021-11-22T04:25:00Z">
              <w:rPr/>
            </w:rPrChange>
          </w:rPr>
          <w:t xml:space="preserve">                "How much information should I record in my Daily Training Report?",</w:t>
        </w:r>
      </w:ins>
    </w:p>
    <w:p w14:paraId="260BBCB1" w14:textId="77777777" w:rsidR="00D2233E" w:rsidRPr="00D2233E" w:rsidRDefault="00D2233E" w:rsidP="00D2233E">
      <w:pPr>
        <w:rPr>
          <w:ins w:id="188" w:author="Cintron, Matthew I (CTR)" w:date="2021-11-22T04:24:00Z"/>
          <w:color w:val="000000" w:themeColor="text1"/>
          <w:rPrChange w:id="189" w:author="Cintron, Matthew I (CTR)" w:date="2021-11-22T04:25:00Z">
            <w:rPr>
              <w:ins w:id="190" w:author="Cintron, Matthew I (CTR)" w:date="2021-11-22T04:24:00Z"/>
            </w:rPr>
          </w:rPrChange>
        </w:rPr>
      </w:pPr>
      <w:ins w:id="191" w:author="Cintron, Matthew I (CTR)" w:date="2021-11-22T04:24:00Z">
        <w:r w:rsidRPr="00D2233E">
          <w:rPr>
            <w:color w:val="000000" w:themeColor="text1"/>
            <w:rPrChange w:id="192" w:author="Cintron, Matthew I (CTR)" w:date="2021-11-22T04:25:00Z">
              <w:rPr/>
            </w:rPrChange>
          </w:rPr>
          <w:t xml:space="preserve">                "How much information should I record in my DTR?",</w:t>
        </w:r>
      </w:ins>
    </w:p>
    <w:p w14:paraId="2B52A9AB" w14:textId="77777777" w:rsidR="00D2233E" w:rsidRPr="00D2233E" w:rsidRDefault="00D2233E" w:rsidP="00D2233E">
      <w:pPr>
        <w:rPr>
          <w:ins w:id="193" w:author="Cintron, Matthew I (CTR)" w:date="2021-11-22T04:24:00Z"/>
          <w:color w:val="000000" w:themeColor="text1"/>
          <w:rPrChange w:id="194" w:author="Cintron, Matthew I (CTR)" w:date="2021-11-22T04:25:00Z">
            <w:rPr>
              <w:ins w:id="195" w:author="Cintron, Matthew I (CTR)" w:date="2021-11-22T04:24:00Z"/>
            </w:rPr>
          </w:rPrChange>
        </w:rPr>
      </w:pPr>
      <w:ins w:id="196" w:author="Cintron, Matthew I (CTR)" w:date="2021-11-22T04:24:00Z">
        <w:r w:rsidRPr="00D2233E">
          <w:rPr>
            <w:color w:val="000000" w:themeColor="text1"/>
            <w:rPrChange w:id="197" w:author="Cintron, Matthew I (CTR)" w:date="2021-11-22T04:25:00Z">
              <w:rPr/>
            </w:rPrChange>
          </w:rPr>
          <w:lastRenderedPageBreak/>
          <w:t xml:space="preserve">                "How to fix errors on Daily Training Report",</w:t>
        </w:r>
      </w:ins>
    </w:p>
    <w:p w14:paraId="1D43D705" w14:textId="77777777" w:rsidR="00D2233E" w:rsidRPr="00D2233E" w:rsidRDefault="00D2233E" w:rsidP="00D2233E">
      <w:pPr>
        <w:rPr>
          <w:ins w:id="198" w:author="Cintron, Matthew I (CTR)" w:date="2021-11-22T04:24:00Z"/>
          <w:color w:val="000000" w:themeColor="text1"/>
          <w:rPrChange w:id="199" w:author="Cintron, Matthew I (CTR)" w:date="2021-11-22T04:25:00Z">
            <w:rPr>
              <w:ins w:id="200" w:author="Cintron, Matthew I (CTR)" w:date="2021-11-22T04:24:00Z"/>
            </w:rPr>
          </w:rPrChange>
        </w:rPr>
      </w:pPr>
      <w:ins w:id="201" w:author="Cintron, Matthew I (CTR)" w:date="2021-11-22T04:24:00Z">
        <w:r w:rsidRPr="00D2233E">
          <w:rPr>
            <w:color w:val="000000" w:themeColor="text1"/>
            <w:rPrChange w:id="202" w:author="Cintron, Matthew I (CTR)" w:date="2021-11-22T04:25:00Z">
              <w:rPr/>
            </w:rPrChange>
          </w:rPr>
          <w:t xml:space="preserve">                "How to fix errors on DTR",</w:t>
        </w:r>
      </w:ins>
    </w:p>
    <w:p w14:paraId="4E9CA2BF" w14:textId="77777777" w:rsidR="00D2233E" w:rsidRPr="00D2233E" w:rsidRDefault="00D2233E" w:rsidP="00D2233E">
      <w:pPr>
        <w:rPr>
          <w:ins w:id="203" w:author="Cintron, Matthew I (CTR)" w:date="2021-11-22T04:24:00Z"/>
          <w:color w:val="000000" w:themeColor="text1"/>
          <w:rPrChange w:id="204" w:author="Cintron, Matthew I (CTR)" w:date="2021-11-22T04:25:00Z">
            <w:rPr>
              <w:ins w:id="205" w:author="Cintron, Matthew I (CTR)" w:date="2021-11-22T04:24:00Z"/>
            </w:rPr>
          </w:rPrChange>
        </w:rPr>
      </w:pPr>
      <w:ins w:id="206" w:author="Cintron, Matthew I (CTR)" w:date="2021-11-22T04:24:00Z">
        <w:r w:rsidRPr="00D2233E">
          <w:rPr>
            <w:color w:val="000000" w:themeColor="text1"/>
            <w:rPrChange w:id="207" w:author="Cintron, Matthew I (CTR)" w:date="2021-11-22T04:25:00Z">
              <w:rPr/>
            </w:rPrChange>
          </w:rPr>
          <w:t xml:space="preserve">                "I messed up my Daily Training Report.  How do I fix it?",</w:t>
        </w:r>
      </w:ins>
    </w:p>
    <w:p w14:paraId="6A1C619C" w14:textId="77777777" w:rsidR="00D2233E" w:rsidRPr="00D2233E" w:rsidRDefault="00D2233E" w:rsidP="00D2233E">
      <w:pPr>
        <w:rPr>
          <w:ins w:id="208" w:author="Cintron, Matthew I (CTR)" w:date="2021-11-22T04:24:00Z"/>
          <w:color w:val="000000" w:themeColor="text1"/>
          <w:rPrChange w:id="209" w:author="Cintron, Matthew I (CTR)" w:date="2021-11-22T04:25:00Z">
            <w:rPr>
              <w:ins w:id="210" w:author="Cintron, Matthew I (CTR)" w:date="2021-11-22T04:24:00Z"/>
            </w:rPr>
          </w:rPrChange>
        </w:rPr>
      </w:pPr>
      <w:ins w:id="211" w:author="Cintron, Matthew I (CTR)" w:date="2021-11-22T04:24:00Z">
        <w:r w:rsidRPr="00D2233E">
          <w:rPr>
            <w:color w:val="000000" w:themeColor="text1"/>
            <w:rPrChange w:id="212" w:author="Cintron, Matthew I (CTR)" w:date="2021-11-22T04:25:00Z">
              <w:rPr/>
            </w:rPrChange>
          </w:rPr>
          <w:t xml:space="preserve">                "I messed up my DTR.  How do I fix it?",</w:t>
        </w:r>
      </w:ins>
    </w:p>
    <w:p w14:paraId="5DD990E9" w14:textId="77777777" w:rsidR="00D2233E" w:rsidRPr="00D2233E" w:rsidRDefault="00D2233E" w:rsidP="00D2233E">
      <w:pPr>
        <w:rPr>
          <w:ins w:id="213" w:author="Cintron, Matthew I (CTR)" w:date="2021-11-22T04:24:00Z"/>
          <w:color w:val="000000" w:themeColor="text1"/>
          <w:rPrChange w:id="214" w:author="Cintron, Matthew I (CTR)" w:date="2021-11-22T04:25:00Z">
            <w:rPr>
              <w:ins w:id="215" w:author="Cintron, Matthew I (CTR)" w:date="2021-11-22T04:24:00Z"/>
            </w:rPr>
          </w:rPrChange>
        </w:rPr>
      </w:pPr>
      <w:ins w:id="216" w:author="Cintron, Matthew I (CTR)" w:date="2021-11-22T04:24:00Z">
        <w:r w:rsidRPr="00D2233E">
          <w:rPr>
            <w:color w:val="000000" w:themeColor="text1"/>
            <w:rPrChange w:id="217" w:author="Cintron, Matthew I (CTR)" w:date="2021-11-22T04:25:00Z">
              <w:rPr/>
            </w:rPrChange>
          </w:rPr>
          <w:t xml:space="preserve">                "I need to fix errors on my Daily Training Report. ",</w:t>
        </w:r>
      </w:ins>
    </w:p>
    <w:p w14:paraId="7E99226B" w14:textId="77777777" w:rsidR="00D2233E" w:rsidRPr="00D2233E" w:rsidRDefault="00D2233E" w:rsidP="00D2233E">
      <w:pPr>
        <w:rPr>
          <w:ins w:id="218" w:author="Cintron, Matthew I (CTR)" w:date="2021-11-22T04:24:00Z"/>
          <w:color w:val="000000" w:themeColor="text1"/>
          <w:rPrChange w:id="219" w:author="Cintron, Matthew I (CTR)" w:date="2021-11-22T04:25:00Z">
            <w:rPr>
              <w:ins w:id="220" w:author="Cintron, Matthew I (CTR)" w:date="2021-11-22T04:24:00Z"/>
            </w:rPr>
          </w:rPrChange>
        </w:rPr>
      </w:pPr>
      <w:ins w:id="221" w:author="Cintron, Matthew I (CTR)" w:date="2021-11-22T04:24:00Z">
        <w:r w:rsidRPr="00D2233E">
          <w:rPr>
            <w:color w:val="000000" w:themeColor="text1"/>
            <w:rPrChange w:id="222" w:author="Cintron, Matthew I (CTR)" w:date="2021-11-22T04:25:00Z">
              <w:rPr/>
            </w:rPrChange>
          </w:rPr>
          <w:t xml:space="preserve">                "I need to fix errors on my DTR. ",</w:t>
        </w:r>
      </w:ins>
    </w:p>
    <w:p w14:paraId="53CA52AA" w14:textId="77777777" w:rsidR="00D2233E" w:rsidRPr="00D2233E" w:rsidRDefault="00D2233E" w:rsidP="00D2233E">
      <w:pPr>
        <w:rPr>
          <w:ins w:id="223" w:author="Cintron, Matthew I (CTR)" w:date="2021-11-22T04:24:00Z"/>
          <w:color w:val="000000" w:themeColor="text1"/>
          <w:rPrChange w:id="224" w:author="Cintron, Matthew I (CTR)" w:date="2021-11-22T04:25:00Z">
            <w:rPr>
              <w:ins w:id="225" w:author="Cintron, Matthew I (CTR)" w:date="2021-11-22T04:24:00Z"/>
            </w:rPr>
          </w:rPrChange>
        </w:rPr>
      </w:pPr>
      <w:ins w:id="226" w:author="Cintron, Matthew I (CTR)" w:date="2021-11-22T04:24:00Z">
        <w:r w:rsidRPr="00D2233E">
          <w:rPr>
            <w:color w:val="000000" w:themeColor="text1"/>
            <w:rPrChange w:id="227" w:author="Cintron, Matthew I (CTR)" w:date="2021-11-22T04:25:00Z">
              <w:rPr/>
            </w:rPrChange>
          </w:rPr>
          <w:t xml:space="preserve">                "I need to upload my Daily Training Report.",</w:t>
        </w:r>
      </w:ins>
    </w:p>
    <w:p w14:paraId="13D21DE6" w14:textId="77777777" w:rsidR="00D2233E" w:rsidRPr="00D2233E" w:rsidRDefault="00D2233E" w:rsidP="00D2233E">
      <w:pPr>
        <w:rPr>
          <w:ins w:id="228" w:author="Cintron, Matthew I (CTR)" w:date="2021-11-22T04:24:00Z"/>
          <w:color w:val="000000" w:themeColor="text1"/>
          <w:rPrChange w:id="229" w:author="Cintron, Matthew I (CTR)" w:date="2021-11-22T04:25:00Z">
            <w:rPr>
              <w:ins w:id="230" w:author="Cintron, Matthew I (CTR)" w:date="2021-11-22T04:24:00Z"/>
            </w:rPr>
          </w:rPrChange>
        </w:rPr>
      </w:pPr>
      <w:ins w:id="231" w:author="Cintron, Matthew I (CTR)" w:date="2021-11-22T04:24:00Z">
        <w:r w:rsidRPr="00D2233E">
          <w:rPr>
            <w:color w:val="000000" w:themeColor="text1"/>
            <w:rPrChange w:id="232" w:author="Cintron, Matthew I (CTR)" w:date="2021-11-22T04:25:00Z">
              <w:rPr/>
            </w:rPrChange>
          </w:rPr>
          <w:t xml:space="preserve">                "I need to upload my DTR.",</w:t>
        </w:r>
      </w:ins>
    </w:p>
    <w:p w14:paraId="7ED1C7BC" w14:textId="77777777" w:rsidR="00D2233E" w:rsidRPr="00D2233E" w:rsidRDefault="00D2233E" w:rsidP="00D2233E">
      <w:pPr>
        <w:rPr>
          <w:ins w:id="233" w:author="Cintron, Matthew I (CTR)" w:date="2021-11-22T04:24:00Z"/>
          <w:color w:val="000000" w:themeColor="text1"/>
          <w:rPrChange w:id="234" w:author="Cintron, Matthew I (CTR)" w:date="2021-11-22T04:25:00Z">
            <w:rPr>
              <w:ins w:id="235" w:author="Cintron, Matthew I (CTR)" w:date="2021-11-22T04:24:00Z"/>
            </w:rPr>
          </w:rPrChange>
        </w:rPr>
      </w:pPr>
      <w:ins w:id="236" w:author="Cintron, Matthew I (CTR)" w:date="2021-11-22T04:24:00Z">
        <w:r w:rsidRPr="00D2233E">
          <w:rPr>
            <w:color w:val="000000" w:themeColor="text1"/>
            <w:rPrChange w:id="237" w:author="Cintron, Matthew I (CTR)" w:date="2021-11-22T04:25:00Z">
              <w:rPr/>
            </w:rPrChange>
          </w:rPr>
          <w:t xml:space="preserve">                "Is there a checklist to use when creating my Daily Training Report for class?",</w:t>
        </w:r>
      </w:ins>
    </w:p>
    <w:p w14:paraId="50E86691" w14:textId="77777777" w:rsidR="00D2233E" w:rsidRPr="00D2233E" w:rsidRDefault="00D2233E" w:rsidP="00D2233E">
      <w:pPr>
        <w:rPr>
          <w:ins w:id="238" w:author="Cintron, Matthew I (CTR)" w:date="2021-11-22T04:24:00Z"/>
          <w:color w:val="000000" w:themeColor="text1"/>
          <w:rPrChange w:id="239" w:author="Cintron, Matthew I (CTR)" w:date="2021-11-22T04:25:00Z">
            <w:rPr>
              <w:ins w:id="240" w:author="Cintron, Matthew I (CTR)" w:date="2021-11-22T04:24:00Z"/>
            </w:rPr>
          </w:rPrChange>
        </w:rPr>
      </w:pPr>
      <w:ins w:id="241" w:author="Cintron, Matthew I (CTR)" w:date="2021-11-22T04:24:00Z">
        <w:r w:rsidRPr="00D2233E">
          <w:rPr>
            <w:color w:val="000000" w:themeColor="text1"/>
            <w:rPrChange w:id="242" w:author="Cintron, Matthew I (CTR)" w:date="2021-11-22T04:25:00Z">
              <w:rPr/>
            </w:rPrChange>
          </w:rPr>
          <w:t xml:space="preserve">                "Is there a checklist to use when creating my DTR for class?",</w:t>
        </w:r>
      </w:ins>
    </w:p>
    <w:p w14:paraId="7EB39879" w14:textId="77777777" w:rsidR="00D2233E" w:rsidRPr="00D2233E" w:rsidRDefault="00D2233E" w:rsidP="00D2233E">
      <w:pPr>
        <w:rPr>
          <w:ins w:id="243" w:author="Cintron, Matthew I (CTR)" w:date="2021-11-22T04:24:00Z"/>
          <w:color w:val="000000" w:themeColor="text1"/>
          <w:rPrChange w:id="244" w:author="Cintron, Matthew I (CTR)" w:date="2021-11-22T04:25:00Z">
            <w:rPr>
              <w:ins w:id="245" w:author="Cintron, Matthew I (CTR)" w:date="2021-11-22T04:24:00Z"/>
            </w:rPr>
          </w:rPrChange>
        </w:rPr>
      </w:pPr>
      <w:ins w:id="246" w:author="Cintron, Matthew I (CTR)" w:date="2021-11-22T04:24:00Z">
        <w:r w:rsidRPr="00D2233E">
          <w:rPr>
            <w:color w:val="000000" w:themeColor="text1"/>
            <w:rPrChange w:id="247" w:author="Cintron, Matthew I (CTR)" w:date="2021-11-22T04:25:00Z">
              <w:rPr/>
            </w:rPrChange>
          </w:rPr>
          <w:t xml:space="preserve">                "What are the steps to upload my Daily Training Report?",</w:t>
        </w:r>
      </w:ins>
    </w:p>
    <w:p w14:paraId="4AED44F4" w14:textId="77777777" w:rsidR="00D2233E" w:rsidRPr="00D2233E" w:rsidRDefault="00D2233E" w:rsidP="00D2233E">
      <w:pPr>
        <w:rPr>
          <w:ins w:id="248" w:author="Cintron, Matthew I (CTR)" w:date="2021-11-22T04:24:00Z"/>
          <w:color w:val="000000" w:themeColor="text1"/>
          <w:rPrChange w:id="249" w:author="Cintron, Matthew I (CTR)" w:date="2021-11-22T04:25:00Z">
            <w:rPr>
              <w:ins w:id="250" w:author="Cintron, Matthew I (CTR)" w:date="2021-11-22T04:24:00Z"/>
            </w:rPr>
          </w:rPrChange>
        </w:rPr>
      </w:pPr>
      <w:ins w:id="251" w:author="Cintron, Matthew I (CTR)" w:date="2021-11-22T04:24:00Z">
        <w:r w:rsidRPr="00D2233E">
          <w:rPr>
            <w:color w:val="000000" w:themeColor="text1"/>
            <w:rPrChange w:id="252" w:author="Cintron, Matthew I (CTR)" w:date="2021-11-22T04:25:00Z">
              <w:rPr/>
            </w:rPrChange>
          </w:rPr>
          <w:t xml:space="preserve">                "What are the steps to uploading my DTR?",</w:t>
        </w:r>
      </w:ins>
    </w:p>
    <w:p w14:paraId="0B7B2D2B" w14:textId="77777777" w:rsidR="00D2233E" w:rsidRPr="00D2233E" w:rsidRDefault="00D2233E" w:rsidP="00D2233E">
      <w:pPr>
        <w:rPr>
          <w:ins w:id="253" w:author="Cintron, Matthew I (CTR)" w:date="2021-11-22T04:24:00Z"/>
          <w:color w:val="000000" w:themeColor="text1"/>
          <w:rPrChange w:id="254" w:author="Cintron, Matthew I (CTR)" w:date="2021-11-22T04:25:00Z">
            <w:rPr>
              <w:ins w:id="255" w:author="Cintron, Matthew I (CTR)" w:date="2021-11-22T04:24:00Z"/>
            </w:rPr>
          </w:rPrChange>
        </w:rPr>
      </w:pPr>
      <w:ins w:id="256" w:author="Cintron, Matthew I (CTR)" w:date="2021-11-22T04:24:00Z">
        <w:r w:rsidRPr="00D2233E">
          <w:rPr>
            <w:color w:val="000000" w:themeColor="text1"/>
            <w:rPrChange w:id="257" w:author="Cintron, Matthew I (CTR)" w:date="2021-11-22T04:25:00Z">
              <w:rPr/>
            </w:rPrChange>
          </w:rPr>
          <w:t xml:space="preserve">                "What do I name my Daily Training Report?",</w:t>
        </w:r>
      </w:ins>
    </w:p>
    <w:p w14:paraId="0F808D03" w14:textId="77777777" w:rsidR="00D2233E" w:rsidRPr="00D2233E" w:rsidRDefault="00D2233E" w:rsidP="00D2233E">
      <w:pPr>
        <w:rPr>
          <w:ins w:id="258" w:author="Cintron, Matthew I (CTR)" w:date="2021-11-22T04:24:00Z"/>
          <w:color w:val="000000" w:themeColor="text1"/>
          <w:rPrChange w:id="259" w:author="Cintron, Matthew I (CTR)" w:date="2021-11-22T04:25:00Z">
            <w:rPr>
              <w:ins w:id="260" w:author="Cintron, Matthew I (CTR)" w:date="2021-11-22T04:24:00Z"/>
            </w:rPr>
          </w:rPrChange>
        </w:rPr>
      </w:pPr>
      <w:ins w:id="261" w:author="Cintron, Matthew I (CTR)" w:date="2021-11-22T04:24:00Z">
        <w:r w:rsidRPr="00D2233E">
          <w:rPr>
            <w:color w:val="000000" w:themeColor="text1"/>
            <w:rPrChange w:id="262" w:author="Cintron, Matthew I (CTR)" w:date="2021-11-22T04:25:00Z">
              <w:rPr/>
            </w:rPrChange>
          </w:rPr>
          <w:t xml:space="preserve">                "What do I name my DTR?",</w:t>
        </w:r>
      </w:ins>
    </w:p>
    <w:p w14:paraId="51AE5D04" w14:textId="77777777" w:rsidR="00D2233E" w:rsidRPr="00D2233E" w:rsidRDefault="00D2233E" w:rsidP="00D2233E">
      <w:pPr>
        <w:rPr>
          <w:ins w:id="263" w:author="Cintron, Matthew I (CTR)" w:date="2021-11-22T04:24:00Z"/>
          <w:color w:val="000000" w:themeColor="text1"/>
          <w:rPrChange w:id="264" w:author="Cintron, Matthew I (CTR)" w:date="2021-11-22T04:25:00Z">
            <w:rPr>
              <w:ins w:id="265" w:author="Cintron, Matthew I (CTR)" w:date="2021-11-22T04:24:00Z"/>
            </w:rPr>
          </w:rPrChange>
        </w:rPr>
      </w:pPr>
      <w:ins w:id="266" w:author="Cintron, Matthew I (CTR)" w:date="2021-11-22T04:24:00Z">
        <w:r w:rsidRPr="00D2233E">
          <w:rPr>
            <w:color w:val="000000" w:themeColor="text1"/>
            <w:rPrChange w:id="267" w:author="Cintron, Matthew I (CTR)" w:date="2021-11-22T04:25:00Z">
              <w:rPr/>
            </w:rPrChange>
          </w:rPr>
          <w:t xml:space="preserve">                "What information should I include on the class DTR?",</w:t>
        </w:r>
      </w:ins>
    </w:p>
    <w:p w14:paraId="293353BF" w14:textId="77777777" w:rsidR="00D2233E" w:rsidRPr="00D2233E" w:rsidRDefault="00D2233E" w:rsidP="00D2233E">
      <w:pPr>
        <w:rPr>
          <w:ins w:id="268" w:author="Cintron, Matthew I (CTR)" w:date="2021-11-22T04:24:00Z"/>
          <w:color w:val="000000" w:themeColor="text1"/>
          <w:rPrChange w:id="269" w:author="Cintron, Matthew I (CTR)" w:date="2021-11-22T04:25:00Z">
            <w:rPr>
              <w:ins w:id="270" w:author="Cintron, Matthew I (CTR)" w:date="2021-11-22T04:24:00Z"/>
            </w:rPr>
          </w:rPrChange>
        </w:rPr>
      </w:pPr>
      <w:ins w:id="271" w:author="Cintron, Matthew I (CTR)" w:date="2021-11-22T04:24:00Z">
        <w:r w:rsidRPr="00D2233E">
          <w:rPr>
            <w:color w:val="000000" w:themeColor="text1"/>
            <w:rPrChange w:id="272" w:author="Cintron, Matthew I (CTR)" w:date="2021-11-22T04:25:00Z">
              <w:rPr/>
            </w:rPrChange>
          </w:rPr>
          <w:t xml:space="preserve">                "What is expected to be recorded in the Daily Training Report?",</w:t>
        </w:r>
      </w:ins>
    </w:p>
    <w:p w14:paraId="31209271" w14:textId="77777777" w:rsidR="00D2233E" w:rsidRPr="00D2233E" w:rsidRDefault="00D2233E" w:rsidP="00D2233E">
      <w:pPr>
        <w:rPr>
          <w:ins w:id="273" w:author="Cintron, Matthew I (CTR)" w:date="2021-11-22T04:24:00Z"/>
          <w:color w:val="000000" w:themeColor="text1"/>
          <w:rPrChange w:id="274" w:author="Cintron, Matthew I (CTR)" w:date="2021-11-22T04:25:00Z">
            <w:rPr>
              <w:ins w:id="275" w:author="Cintron, Matthew I (CTR)" w:date="2021-11-22T04:24:00Z"/>
            </w:rPr>
          </w:rPrChange>
        </w:rPr>
      </w:pPr>
      <w:ins w:id="276" w:author="Cintron, Matthew I (CTR)" w:date="2021-11-22T04:24:00Z">
        <w:r w:rsidRPr="00D2233E">
          <w:rPr>
            <w:color w:val="000000" w:themeColor="text1"/>
            <w:rPrChange w:id="277" w:author="Cintron, Matthew I (CTR)" w:date="2021-11-22T04:25:00Z">
              <w:rPr/>
            </w:rPrChange>
          </w:rPr>
          <w:t xml:space="preserve">                "What is expected to be recorded in the DTR?",</w:t>
        </w:r>
      </w:ins>
    </w:p>
    <w:p w14:paraId="499EBA8A" w14:textId="77777777" w:rsidR="00D2233E" w:rsidRPr="00D2233E" w:rsidRDefault="00D2233E" w:rsidP="00D2233E">
      <w:pPr>
        <w:rPr>
          <w:ins w:id="278" w:author="Cintron, Matthew I (CTR)" w:date="2021-11-22T04:24:00Z"/>
          <w:color w:val="000000" w:themeColor="text1"/>
          <w:rPrChange w:id="279" w:author="Cintron, Matthew I (CTR)" w:date="2021-11-22T04:25:00Z">
            <w:rPr>
              <w:ins w:id="280" w:author="Cintron, Matthew I (CTR)" w:date="2021-11-22T04:24:00Z"/>
            </w:rPr>
          </w:rPrChange>
        </w:rPr>
      </w:pPr>
      <w:ins w:id="281" w:author="Cintron, Matthew I (CTR)" w:date="2021-11-22T04:24:00Z">
        <w:r w:rsidRPr="00D2233E">
          <w:rPr>
            <w:color w:val="000000" w:themeColor="text1"/>
            <w:rPrChange w:id="282" w:author="Cintron, Matthew I (CTR)" w:date="2021-11-22T04:25:00Z">
              <w:rPr/>
            </w:rPrChange>
          </w:rPr>
          <w:t xml:space="preserve">                "What is the naming convention for my class Daily Training Report?",</w:t>
        </w:r>
      </w:ins>
    </w:p>
    <w:p w14:paraId="69671087" w14:textId="77777777" w:rsidR="00D2233E" w:rsidRPr="00D2233E" w:rsidRDefault="00D2233E" w:rsidP="00D2233E">
      <w:pPr>
        <w:rPr>
          <w:ins w:id="283" w:author="Cintron, Matthew I (CTR)" w:date="2021-11-22T04:24:00Z"/>
          <w:color w:val="000000" w:themeColor="text1"/>
          <w:rPrChange w:id="284" w:author="Cintron, Matthew I (CTR)" w:date="2021-11-22T04:25:00Z">
            <w:rPr>
              <w:ins w:id="285" w:author="Cintron, Matthew I (CTR)" w:date="2021-11-22T04:24:00Z"/>
            </w:rPr>
          </w:rPrChange>
        </w:rPr>
      </w:pPr>
      <w:ins w:id="286" w:author="Cintron, Matthew I (CTR)" w:date="2021-11-22T04:24:00Z">
        <w:r w:rsidRPr="00D2233E">
          <w:rPr>
            <w:color w:val="000000" w:themeColor="text1"/>
            <w:rPrChange w:id="287" w:author="Cintron, Matthew I (CTR)" w:date="2021-11-22T04:25:00Z">
              <w:rPr/>
            </w:rPrChange>
          </w:rPr>
          <w:t xml:space="preserve">                "Who is supposed to fill out the Daily Training Report daily?",</w:t>
        </w:r>
      </w:ins>
    </w:p>
    <w:p w14:paraId="31F2076D" w14:textId="77777777" w:rsidR="00D2233E" w:rsidRPr="00D2233E" w:rsidRDefault="00D2233E" w:rsidP="00D2233E">
      <w:pPr>
        <w:rPr>
          <w:ins w:id="288" w:author="Cintron, Matthew I (CTR)" w:date="2021-11-22T04:24:00Z"/>
          <w:color w:val="000000" w:themeColor="text1"/>
          <w:rPrChange w:id="289" w:author="Cintron, Matthew I (CTR)" w:date="2021-11-22T04:25:00Z">
            <w:rPr>
              <w:ins w:id="290" w:author="Cintron, Matthew I (CTR)" w:date="2021-11-22T04:24:00Z"/>
            </w:rPr>
          </w:rPrChange>
        </w:rPr>
      </w:pPr>
      <w:ins w:id="291" w:author="Cintron, Matthew I (CTR)" w:date="2021-11-22T04:24:00Z">
        <w:r w:rsidRPr="00D2233E">
          <w:rPr>
            <w:color w:val="000000" w:themeColor="text1"/>
            <w:rPrChange w:id="292" w:author="Cintron, Matthew I (CTR)" w:date="2021-11-22T04:25:00Z">
              <w:rPr/>
            </w:rPrChange>
          </w:rPr>
          <w:t xml:space="preserve">                "Who is supposed to fill out the DTR daily?"</w:t>
        </w:r>
      </w:ins>
    </w:p>
    <w:p w14:paraId="2D13A828" w14:textId="77777777" w:rsidR="00D2233E" w:rsidRPr="00D2233E" w:rsidRDefault="00D2233E" w:rsidP="00D2233E">
      <w:pPr>
        <w:rPr>
          <w:ins w:id="293" w:author="Cintron, Matthew I (CTR)" w:date="2021-11-22T04:24:00Z"/>
          <w:color w:val="000000" w:themeColor="text1"/>
          <w:rPrChange w:id="294" w:author="Cintron, Matthew I (CTR)" w:date="2021-11-22T04:25:00Z">
            <w:rPr>
              <w:ins w:id="295" w:author="Cintron, Matthew I (CTR)" w:date="2021-11-22T04:24:00Z"/>
            </w:rPr>
          </w:rPrChange>
        </w:rPr>
      </w:pPr>
      <w:ins w:id="296" w:author="Cintron, Matthew I (CTR)" w:date="2021-11-22T04:24:00Z">
        <w:r w:rsidRPr="00D2233E">
          <w:rPr>
            <w:color w:val="000000" w:themeColor="text1"/>
            <w:rPrChange w:id="297" w:author="Cintron, Matthew I (CTR)" w:date="2021-11-22T04:25:00Z">
              <w:rPr/>
            </w:rPrChange>
          </w:rPr>
          <w:t xml:space="preserve">"How to complete Daily Training Report (DTR).", </w:t>
        </w:r>
      </w:ins>
    </w:p>
    <w:p w14:paraId="6626CBEA" w14:textId="77777777" w:rsidR="00D2233E" w:rsidRPr="00D2233E" w:rsidRDefault="00D2233E" w:rsidP="00D2233E">
      <w:pPr>
        <w:rPr>
          <w:ins w:id="298" w:author="Cintron, Matthew I (CTR)" w:date="2021-11-22T04:24:00Z"/>
          <w:color w:val="000000" w:themeColor="text1"/>
          <w:rPrChange w:id="299" w:author="Cintron, Matthew I (CTR)" w:date="2021-11-22T04:25:00Z">
            <w:rPr>
              <w:ins w:id="300" w:author="Cintron, Matthew I (CTR)" w:date="2021-11-22T04:24:00Z"/>
            </w:rPr>
          </w:rPrChange>
        </w:rPr>
      </w:pPr>
      <w:ins w:id="301" w:author="Cintron, Matthew I (CTR)" w:date="2021-11-22T04:24:00Z">
        <w:r w:rsidRPr="00D2233E">
          <w:rPr>
            <w:color w:val="000000" w:themeColor="text1"/>
            <w:rPrChange w:id="302" w:author="Cintron, Matthew I (CTR)" w:date="2021-11-22T04:25:00Z">
              <w:rPr/>
            </w:rPrChange>
          </w:rPr>
          <w:t>"Am I completing Daily Training Report correctly?",</w:t>
        </w:r>
      </w:ins>
    </w:p>
    <w:p w14:paraId="7969B17D" w14:textId="77777777" w:rsidR="00D2233E" w:rsidRPr="00D2233E" w:rsidRDefault="00D2233E" w:rsidP="00D2233E">
      <w:pPr>
        <w:rPr>
          <w:ins w:id="303" w:author="Cintron, Matthew I (CTR)" w:date="2021-11-22T04:24:00Z"/>
          <w:color w:val="000000" w:themeColor="text1"/>
          <w:rPrChange w:id="304" w:author="Cintron, Matthew I (CTR)" w:date="2021-11-22T04:25:00Z">
            <w:rPr>
              <w:ins w:id="305" w:author="Cintron, Matthew I (CTR)" w:date="2021-11-22T04:24:00Z"/>
            </w:rPr>
          </w:rPrChange>
        </w:rPr>
      </w:pPr>
      <w:ins w:id="306" w:author="Cintron, Matthew I (CTR)" w:date="2021-11-22T04:24:00Z">
        <w:r w:rsidRPr="00D2233E">
          <w:rPr>
            <w:color w:val="000000" w:themeColor="text1"/>
            <w:rPrChange w:id="307" w:author="Cintron, Matthew I (CTR)" w:date="2021-11-22T04:25:00Z">
              <w:rPr/>
            </w:rPrChange>
          </w:rPr>
          <w:t xml:space="preserve">                "Am I completing Daily Training Report right?",</w:t>
        </w:r>
      </w:ins>
    </w:p>
    <w:p w14:paraId="66CAEE50" w14:textId="77777777" w:rsidR="00D2233E" w:rsidRPr="00D2233E" w:rsidRDefault="00D2233E" w:rsidP="00D2233E">
      <w:pPr>
        <w:rPr>
          <w:ins w:id="308" w:author="Cintron, Matthew I (CTR)" w:date="2021-11-22T04:24:00Z"/>
          <w:color w:val="000000" w:themeColor="text1"/>
          <w:rPrChange w:id="309" w:author="Cintron, Matthew I (CTR)" w:date="2021-11-22T04:25:00Z">
            <w:rPr>
              <w:ins w:id="310" w:author="Cintron, Matthew I (CTR)" w:date="2021-11-22T04:24:00Z"/>
            </w:rPr>
          </w:rPrChange>
        </w:rPr>
      </w:pPr>
      <w:ins w:id="311" w:author="Cintron, Matthew I (CTR)" w:date="2021-11-22T04:24:00Z">
        <w:r w:rsidRPr="00D2233E">
          <w:rPr>
            <w:color w:val="000000" w:themeColor="text1"/>
            <w:rPrChange w:id="312" w:author="Cintron, Matthew I (CTR)" w:date="2021-11-22T04:25:00Z">
              <w:rPr/>
            </w:rPrChange>
          </w:rPr>
          <w:t xml:space="preserve">                "Am I completing DTR correctly?",</w:t>
        </w:r>
      </w:ins>
    </w:p>
    <w:p w14:paraId="12254E1A" w14:textId="77777777" w:rsidR="00D2233E" w:rsidRPr="00D2233E" w:rsidRDefault="00D2233E" w:rsidP="00D2233E">
      <w:pPr>
        <w:rPr>
          <w:ins w:id="313" w:author="Cintron, Matthew I (CTR)" w:date="2021-11-22T04:24:00Z"/>
          <w:color w:val="000000" w:themeColor="text1"/>
          <w:rPrChange w:id="314" w:author="Cintron, Matthew I (CTR)" w:date="2021-11-22T04:25:00Z">
            <w:rPr>
              <w:ins w:id="315" w:author="Cintron, Matthew I (CTR)" w:date="2021-11-22T04:24:00Z"/>
            </w:rPr>
          </w:rPrChange>
        </w:rPr>
      </w:pPr>
      <w:ins w:id="316" w:author="Cintron, Matthew I (CTR)" w:date="2021-11-22T04:24:00Z">
        <w:r w:rsidRPr="00D2233E">
          <w:rPr>
            <w:color w:val="000000" w:themeColor="text1"/>
            <w:rPrChange w:id="317" w:author="Cintron, Matthew I (CTR)" w:date="2021-11-22T04:25:00Z">
              <w:rPr/>
            </w:rPrChange>
          </w:rPr>
          <w:t xml:space="preserve">                "Am I completing DTR right? ",</w:t>
        </w:r>
      </w:ins>
    </w:p>
    <w:p w14:paraId="3C320985" w14:textId="77777777" w:rsidR="00D2233E" w:rsidRPr="00D2233E" w:rsidRDefault="00D2233E" w:rsidP="00D2233E">
      <w:pPr>
        <w:rPr>
          <w:ins w:id="318" w:author="Cintron, Matthew I (CTR)" w:date="2021-11-22T04:24:00Z"/>
          <w:color w:val="000000" w:themeColor="text1"/>
          <w:rPrChange w:id="319" w:author="Cintron, Matthew I (CTR)" w:date="2021-11-22T04:25:00Z">
            <w:rPr>
              <w:ins w:id="320" w:author="Cintron, Matthew I (CTR)" w:date="2021-11-22T04:24:00Z"/>
            </w:rPr>
          </w:rPrChange>
        </w:rPr>
      </w:pPr>
      <w:ins w:id="321" w:author="Cintron, Matthew I (CTR)" w:date="2021-11-22T04:24:00Z">
        <w:r w:rsidRPr="00D2233E">
          <w:rPr>
            <w:color w:val="000000" w:themeColor="text1"/>
            <w:rPrChange w:id="322" w:author="Cintron, Matthew I (CTR)" w:date="2021-11-22T04:25:00Z">
              <w:rPr/>
            </w:rPrChange>
          </w:rPr>
          <w:t xml:space="preserve">                "Am I doing Daily Training Report correctly?",</w:t>
        </w:r>
      </w:ins>
    </w:p>
    <w:p w14:paraId="66A4177E" w14:textId="77777777" w:rsidR="00D2233E" w:rsidRPr="00D2233E" w:rsidRDefault="00D2233E" w:rsidP="00D2233E">
      <w:pPr>
        <w:rPr>
          <w:ins w:id="323" w:author="Cintron, Matthew I (CTR)" w:date="2021-11-22T04:24:00Z"/>
          <w:color w:val="000000" w:themeColor="text1"/>
          <w:rPrChange w:id="324" w:author="Cintron, Matthew I (CTR)" w:date="2021-11-22T04:25:00Z">
            <w:rPr>
              <w:ins w:id="325" w:author="Cintron, Matthew I (CTR)" w:date="2021-11-22T04:24:00Z"/>
            </w:rPr>
          </w:rPrChange>
        </w:rPr>
      </w:pPr>
      <w:ins w:id="326" w:author="Cintron, Matthew I (CTR)" w:date="2021-11-22T04:24:00Z">
        <w:r w:rsidRPr="00D2233E">
          <w:rPr>
            <w:color w:val="000000" w:themeColor="text1"/>
            <w:rPrChange w:id="327" w:author="Cintron, Matthew I (CTR)" w:date="2021-11-22T04:25:00Z">
              <w:rPr/>
            </w:rPrChange>
          </w:rPr>
          <w:t xml:space="preserve">                "Am I doing Daily Training Report right?",</w:t>
        </w:r>
      </w:ins>
    </w:p>
    <w:p w14:paraId="4026375B" w14:textId="77777777" w:rsidR="00D2233E" w:rsidRPr="00D2233E" w:rsidRDefault="00D2233E" w:rsidP="00D2233E">
      <w:pPr>
        <w:rPr>
          <w:ins w:id="328" w:author="Cintron, Matthew I (CTR)" w:date="2021-11-22T04:24:00Z"/>
          <w:color w:val="000000" w:themeColor="text1"/>
          <w:rPrChange w:id="329" w:author="Cintron, Matthew I (CTR)" w:date="2021-11-22T04:25:00Z">
            <w:rPr>
              <w:ins w:id="330" w:author="Cintron, Matthew I (CTR)" w:date="2021-11-22T04:24:00Z"/>
            </w:rPr>
          </w:rPrChange>
        </w:rPr>
      </w:pPr>
      <w:ins w:id="331" w:author="Cintron, Matthew I (CTR)" w:date="2021-11-22T04:24:00Z">
        <w:r w:rsidRPr="00D2233E">
          <w:rPr>
            <w:color w:val="000000" w:themeColor="text1"/>
            <w:rPrChange w:id="332" w:author="Cintron, Matthew I (CTR)" w:date="2021-11-22T04:25:00Z">
              <w:rPr/>
            </w:rPrChange>
          </w:rPr>
          <w:t xml:space="preserve">                "Am I doing DTR correctly?",</w:t>
        </w:r>
      </w:ins>
    </w:p>
    <w:p w14:paraId="15267E32" w14:textId="77777777" w:rsidR="00D2233E" w:rsidRPr="00D2233E" w:rsidRDefault="00D2233E" w:rsidP="00D2233E">
      <w:pPr>
        <w:rPr>
          <w:ins w:id="333" w:author="Cintron, Matthew I (CTR)" w:date="2021-11-22T04:24:00Z"/>
          <w:color w:val="000000" w:themeColor="text1"/>
          <w:rPrChange w:id="334" w:author="Cintron, Matthew I (CTR)" w:date="2021-11-22T04:25:00Z">
            <w:rPr>
              <w:ins w:id="335" w:author="Cintron, Matthew I (CTR)" w:date="2021-11-22T04:24:00Z"/>
            </w:rPr>
          </w:rPrChange>
        </w:rPr>
      </w:pPr>
      <w:ins w:id="336" w:author="Cintron, Matthew I (CTR)" w:date="2021-11-22T04:24:00Z">
        <w:r w:rsidRPr="00D2233E">
          <w:rPr>
            <w:color w:val="000000" w:themeColor="text1"/>
            <w:rPrChange w:id="337" w:author="Cintron, Matthew I (CTR)" w:date="2021-11-22T04:25:00Z">
              <w:rPr/>
            </w:rPrChange>
          </w:rPr>
          <w:t xml:space="preserve">                "Am I doing DTR right? ",</w:t>
        </w:r>
      </w:ins>
    </w:p>
    <w:p w14:paraId="00C3F95E" w14:textId="77777777" w:rsidR="00D2233E" w:rsidRPr="00D2233E" w:rsidRDefault="00D2233E" w:rsidP="00D2233E">
      <w:pPr>
        <w:rPr>
          <w:ins w:id="338" w:author="Cintron, Matthew I (CTR)" w:date="2021-11-22T04:24:00Z"/>
          <w:color w:val="000000" w:themeColor="text1"/>
          <w:rPrChange w:id="339" w:author="Cintron, Matthew I (CTR)" w:date="2021-11-22T04:25:00Z">
            <w:rPr>
              <w:ins w:id="340" w:author="Cintron, Matthew I (CTR)" w:date="2021-11-22T04:24:00Z"/>
            </w:rPr>
          </w:rPrChange>
        </w:rPr>
      </w:pPr>
      <w:ins w:id="341" w:author="Cintron, Matthew I (CTR)" w:date="2021-11-22T04:24:00Z">
        <w:r w:rsidRPr="00D2233E">
          <w:rPr>
            <w:color w:val="000000" w:themeColor="text1"/>
            <w:rPrChange w:id="342" w:author="Cintron, Matthew I (CTR)" w:date="2021-11-22T04:25:00Z">
              <w:rPr/>
            </w:rPrChange>
          </w:rPr>
          <w:lastRenderedPageBreak/>
          <w:t xml:space="preserve">                "Am I filling out the Daily Training Report correctly?",</w:t>
        </w:r>
      </w:ins>
    </w:p>
    <w:p w14:paraId="79423D46" w14:textId="77777777" w:rsidR="00D2233E" w:rsidRPr="00D2233E" w:rsidRDefault="00D2233E" w:rsidP="00D2233E">
      <w:pPr>
        <w:rPr>
          <w:ins w:id="343" w:author="Cintron, Matthew I (CTR)" w:date="2021-11-22T04:24:00Z"/>
          <w:color w:val="000000" w:themeColor="text1"/>
          <w:rPrChange w:id="344" w:author="Cintron, Matthew I (CTR)" w:date="2021-11-22T04:25:00Z">
            <w:rPr>
              <w:ins w:id="345" w:author="Cintron, Matthew I (CTR)" w:date="2021-11-22T04:24:00Z"/>
            </w:rPr>
          </w:rPrChange>
        </w:rPr>
      </w:pPr>
      <w:ins w:id="346" w:author="Cintron, Matthew I (CTR)" w:date="2021-11-22T04:24:00Z">
        <w:r w:rsidRPr="00D2233E">
          <w:rPr>
            <w:color w:val="000000" w:themeColor="text1"/>
            <w:rPrChange w:id="347" w:author="Cintron, Matthew I (CTR)" w:date="2021-11-22T04:25:00Z">
              <w:rPr/>
            </w:rPrChange>
          </w:rPr>
          <w:t xml:space="preserve">                "Am I filling out the Daily Training Report right?",</w:t>
        </w:r>
      </w:ins>
    </w:p>
    <w:p w14:paraId="7D35941F" w14:textId="77777777" w:rsidR="00D2233E" w:rsidRPr="00D2233E" w:rsidRDefault="00D2233E" w:rsidP="00D2233E">
      <w:pPr>
        <w:rPr>
          <w:ins w:id="348" w:author="Cintron, Matthew I (CTR)" w:date="2021-11-22T04:24:00Z"/>
          <w:color w:val="000000" w:themeColor="text1"/>
          <w:rPrChange w:id="349" w:author="Cintron, Matthew I (CTR)" w:date="2021-11-22T04:25:00Z">
            <w:rPr>
              <w:ins w:id="350" w:author="Cintron, Matthew I (CTR)" w:date="2021-11-22T04:24:00Z"/>
            </w:rPr>
          </w:rPrChange>
        </w:rPr>
      </w:pPr>
      <w:ins w:id="351" w:author="Cintron, Matthew I (CTR)" w:date="2021-11-22T04:24:00Z">
        <w:r w:rsidRPr="00D2233E">
          <w:rPr>
            <w:color w:val="000000" w:themeColor="text1"/>
            <w:rPrChange w:id="352" w:author="Cintron, Matthew I (CTR)" w:date="2021-11-22T04:25:00Z">
              <w:rPr/>
            </w:rPrChange>
          </w:rPr>
          <w:t xml:space="preserve">                "Am I filling out the DTR correctly? ",</w:t>
        </w:r>
      </w:ins>
    </w:p>
    <w:p w14:paraId="0B807202" w14:textId="77777777" w:rsidR="00D2233E" w:rsidRPr="00D2233E" w:rsidRDefault="00D2233E" w:rsidP="00D2233E">
      <w:pPr>
        <w:rPr>
          <w:ins w:id="353" w:author="Cintron, Matthew I (CTR)" w:date="2021-11-22T04:24:00Z"/>
          <w:color w:val="000000" w:themeColor="text1"/>
          <w:rPrChange w:id="354" w:author="Cintron, Matthew I (CTR)" w:date="2021-11-22T04:25:00Z">
            <w:rPr>
              <w:ins w:id="355" w:author="Cintron, Matthew I (CTR)" w:date="2021-11-22T04:24:00Z"/>
            </w:rPr>
          </w:rPrChange>
        </w:rPr>
      </w:pPr>
      <w:ins w:id="356" w:author="Cintron, Matthew I (CTR)" w:date="2021-11-22T04:24:00Z">
        <w:r w:rsidRPr="00D2233E">
          <w:rPr>
            <w:color w:val="000000" w:themeColor="text1"/>
            <w:rPrChange w:id="357" w:author="Cintron, Matthew I (CTR)" w:date="2021-11-22T04:25:00Z">
              <w:rPr/>
            </w:rPrChange>
          </w:rPr>
          <w:t xml:space="preserve">                "Am I filling out the DTR right?  ",</w:t>
        </w:r>
      </w:ins>
    </w:p>
    <w:p w14:paraId="59A27D3C" w14:textId="77777777" w:rsidR="00D2233E" w:rsidRPr="00D2233E" w:rsidRDefault="00D2233E" w:rsidP="00D2233E">
      <w:pPr>
        <w:rPr>
          <w:ins w:id="358" w:author="Cintron, Matthew I (CTR)" w:date="2021-11-22T04:24:00Z"/>
          <w:color w:val="000000" w:themeColor="text1"/>
          <w:rPrChange w:id="359" w:author="Cintron, Matthew I (CTR)" w:date="2021-11-22T04:25:00Z">
            <w:rPr>
              <w:ins w:id="360" w:author="Cintron, Matthew I (CTR)" w:date="2021-11-22T04:24:00Z"/>
            </w:rPr>
          </w:rPrChange>
        </w:rPr>
      </w:pPr>
      <w:ins w:id="361" w:author="Cintron, Matthew I (CTR)" w:date="2021-11-22T04:24:00Z">
        <w:r w:rsidRPr="00D2233E">
          <w:rPr>
            <w:color w:val="000000" w:themeColor="text1"/>
            <w:rPrChange w:id="362" w:author="Cintron, Matthew I (CTR)" w:date="2021-11-22T04:25:00Z">
              <w:rPr/>
            </w:rPrChange>
          </w:rPr>
          <w:t xml:space="preserve">                "How do I fill out the DTR?",</w:t>
        </w:r>
      </w:ins>
    </w:p>
    <w:p w14:paraId="49AB3DB7" w14:textId="77777777" w:rsidR="00D2233E" w:rsidRPr="00D2233E" w:rsidRDefault="00D2233E" w:rsidP="00D2233E">
      <w:pPr>
        <w:rPr>
          <w:ins w:id="363" w:author="Cintron, Matthew I (CTR)" w:date="2021-11-22T04:24:00Z"/>
          <w:color w:val="000000" w:themeColor="text1"/>
          <w:rPrChange w:id="364" w:author="Cintron, Matthew I (CTR)" w:date="2021-11-22T04:25:00Z">
            <w:rPr>
              <w:ins w:id="365" w:author="Cintron, Matthew I (CTR)" w:date="2021-11-22T04:24:00Z"/>
            </w:rPr>
          </w:rPrChange>
        </w:rPr>
      </w:pPr>
      <w:ins w:id="366" w:author="Cintron, Matthew I (CTR)" w:date="2021-11-22T04:24:00Z">
        <w:r w:rsidRPr="00D2233E">
          <w:rPr>
            <w:color w:val="000000" w:themeColor="text1"/>
            <w:rPrChange w:id="367" w:author="Cintron, Matthew I (CTR)" w:date="2021-11-22T04:25:00Z">
              <w:rPr/>
            </w:rPrChange>
          </w:rPr>
          <w:t xml:space="preserve">                "I need to fill out the Daily Training Report. How do I do that correctly?",</w:t>
        </w:r>
      </w:ins>
    </w:p>
    <w:p w14:paraId="496B63EE" w14:textId="77777777" w:rsidR="00D2233E" w:rsidRPr="00D2233E" w:rsidRDefault="00D2233E" w:rsidP="00D2233E">
      <w:pPr>
        <w:rPr>
          <w:ins w:id="368" w:author="Cintron, Matthew I (CTR)" w:date="2021-11-22T04:24:00Z"/>
          <w:color w:val="000000" w:themeColor="text1"/>
          <w:rPrChange w:id="369" w:author="Cintron, Matthew I (CTR)" w:date="2021-11-22T04:25:00Z">
            <w:rPr>
              <w:ins w:id="370" w:author="Cintron, Matthew I (CTR)" w:date="2021-11-22T04:24:00Z"/>
            </w:rPr>
          </w:rPrChange>
        </w:rPr>
      </w:pPr>
      <w:ins w:id="371" w:author="Cintron, Matthew I (CTR)" w:date="2021-11-22T04:24:00Z">
        <w:r w:rsidRPr="00D2233E">
          <w:rPr>
            <w:color w:val="000000" w:themeColor="text1"/>
            <w:rPrChange w:id="372" w:author="Cintron, Matthew I (CTR)" w:date="2021-11-22T04:25:00Z">
              <w:rPr/>
            </w:rPrChange>
          </w:rPr>
          <w:t xml:space="preserve">                "I need to fill out the DTR.  How do I do that correctly?",           </w:t>
        </w:r>
      </w:ins>
    </w:p>
    <w:p w14:paraId="37E5821F" w14:textId="77777777" w:rsidR="00D2233E" w:rsidRPr="00D2233E" w:rsidRDefault="00D2233E" w:rsidP="00D2233E">
      <w:pPr>
        <w:rPr>
          <w:ins w:id="373" w:author="Cintron, Matthew I (CTR)" w:date="2021-11-22T04:24:00Z"/>
          <w:color w:val="000000" w:themeColor="text1"/>
          <w:rPrChange w:id="374" w:author="Cintron, Matthew I (CTR)" w:date="2021-11-22T04:25:00Z">
            <w:rPr>
              <w:ins w:id="375" w:author="Cintron, Matthew I (CTR)" w:date="2021-11-22T04:24:00Z"/>
            </w:rPr>
          </w:rPrChange>
        </w:rPr>
      </w:pPr>
      <w:ins w:id="376" w:author="Cintron, Matthew I (CTR)" w:date="2021-11-22T04:24:00Z">
        <w:r w:rsidRPr="00D2233E">
          <w:rPr>
            <w:color w:val="000000" w:themeColor="text1"/>
            <w:rPrChange w:id="377" w:author="Cintron, Matthew I (CTR)" w:date="2021-11-22T04:25:00Z">
              <w:rPr/>
            </w:rPrChange>
          </w:rPr>
          <w:t xml:space="preserve">"How to complete Daily Training Report (DTR).", </w:t>
        </w:r>
      </w:ins>
    </w:p>
    <w:p w14:paraId="7ABD9EDF" w14:textId="77777777" w:rsidR="00D2233E" w:rsidRPr="00D2233E" w:rsidRDefault="00D2233E" w:rsidP="00D2233E">
      <w:pPr>
        <w:rPr>
          <w:ins w:id="378" w:author="Cintron, Matthew I (CTR)" w:date="2021-11-22T04:24:00Z"/>
          <w:color w:val="000000" w:themeColor="text1"/>
          <w:rPrChange w:id="379" w:author="Cintron, Matthew I (CTR)" w:date="2021-11-22T04:25:00Z">
            <w:rPr>
              <w:ins w:id="380" w:author="Cintron, Matthew I (CTR)" w:date="2021-11-22T04:24:00Z"/>
            </w:rPr>
          </w:rPrChange>
        </w:rPr>
      </w:pPr>
      <w:ins w:id="381" w:author="Cintron, Matthew I (CTR)" w:date="2021-11-22T04:24:00Z">
        <w:r w:rsidRPr="00D2233E">
          <w:rPr>
            <w:color w:val="000000" w:themeColor="text1"/>
            <w:rPrChange w:id="382" w:author="Cintron, Matthew I (CTR)" w:date="2021-11-22T04:25:00Z">
              <w:rPr/>
            </w:rPrChange>
          </w:rPr>
          <w:tab/>
          <w:t xml:space="preserve">"Daily Training Report (DTR).", </w:t>
        </w:r>
      </w:ins>
    </w:p>
    <w:p w14:paraId="5784D961" w14:textId="77777777" w:rsidR="00D2233E" w:rsidRPr="00D2233E" w:rsidRDefault="00D2233E" w:rsidP="00D2233E">
      <w:pPr>
        <w:ind w:firstLine="720"/>
        <w:rPr>
          <w:ins w:id="383" w:author="Cintron, Matthew I (CTR)" w:date="2021-11-22T04:24:00Z"/>
          <w:color w:val="000000" w:themeColor="text1"/>
          <w:rPrChange w:id="384" w:author="Cintron, Matthew I (CTR)" w:date="2021-11-22T04:25:00Z">
            <w:rPr>
              <w:ins w:id="385" w:author="Cintron, Matthew I (CTR)" w:date="2021-11-22T04:24:00Z"/>
            </w:rPr>
          </w:rPrChange>
        </w:rPr>
      </w:pPr>
      <w:ins w:id="386" w:author="Cintron, Matthew I (CTR)" w:date="2021-11-22T04:24:00Z">
        <w:r w:rsidRPr="00D2233E">
          <w:rPr>
            <w:color w:val="000000" w:themeColor="text1"/>
            <w:rPrChange w:id="387" w:author="Cintron, Matthew I (CTR)" w:date="2021-11-22T04:25:00Z">
              <w:rPr/>
            </w:rPrChange>
          </w:rPr>
          <w:t>"A step-by-step guideline on how to fill in specific sections of the daily training report on the daily basis.",</w:t>
        </w:r>
      </w:ins>
    </w:p>
    <w:p w14:paraId="1E944E8F" w14:textId="77777777" w:rsidR="00D2233E" w:rsidRPr="00D2233E" w:rsidRDefault="00D2233E" w:rsidP="00D2233E">
      <w:pPr>
        <w:rPr>
          <w:ins w:id="388" w:author="Cintron, Matthew I (CTR)" w:date="2021-11-22T04:24:00Z"/>
          <w:color w:val="000000" w:themeColor="text1"/>
          <w:rPrChange w:id="389" w:author="Cintron, Matthew I (CTR)" w:date="2021-11-22T04:25:00Z">
            <w:rPr>
              <w:ins w:id="390" w:author="Cintron, Matthew I (CTR)" w:date="2021-11-22T04:24:00Z"/>
            </w:rPr>
          </w:rPrChange>
        </w:rPr>
      </w:pPr>
      <w:ins w:id="391" w:author="Cintron, Matthew I (CTR)" w:date="2021-11-22T04:24:00Z">
        <w:r w:rsidRPr="00D2233E">
          <w:rPr>
            <w:color w:val="000000" w:themeColor="text1"/>
            <w:rPrChange w:id="392" w:author="Cintron, Matthew I (CTR)" w:date="2021-11-22T04:25:00Z">
              <w:rPr/>
            </w:rPrChange>
          </w:rPr>
          <w:t xml:space="preserve">                "A step-by-step guideline on how to fill in specific sections of the DTR on the daily basis.",</w:t>
        </w:r>
      </w:ins>
    </w:p>
    <w:p w14:paraId="3A968224" w14:textId="77777777" w:rsidR="00D2233E" w:rsidRPr="00D2233E" w:rsidRDefault="00D2233E" w:rsidP="00D2233E">
      <w:pPr>
        <w:rPr>
          <w:ins w:id="393" w:author="Cintron, Matthew I (CTR)" w:date="2021-11-22T04:24:00Z"/>
          <w:color w:val="000000" w:themeColor="text1"/>
          <w:rPrChange w:id="394" w:author="Cintron, Matthew I (CTR)" w:date="2021-11-22T04:25:00Z">
            <w:rPr>
              <w:ins w:id="395" w:author="Cintron, Matthew I (CTR)" w:date="2021-11-22T04:24:00Z"/>
            </w:rPr>
          </w:rPrChange>
        </w:rPr>
      </w:pPr>
      <w:ins w:id="396" w:author="Cintron, Matthew I (CTR)" w:date="2021-11-22T04:24:00Z">
        <w:r w:rsidRPr="00D2233E">
          <w:rPr>
            <w:color w:val="000000" w:themeColor="text1"/>
            <w:rPrChange w:id="397" w:author="Cintron, Matthew I (CTR)" w:date="2021-11-22T04:25:00Z">
              <w:rPr/>
            </w:rPrChange>
          </w:rPr>
          <w:t xml:space="preserve">                "How do you correctly fill out a Daily Training Report when Candidate Recruitment and Onboarding Portal data is unavailable? ",</w:t>
        </w:r>
      </w:ins>
    </w:p>
    <w:p w14:paraId="3B0B6FC7" w14:textId="77777777" w:rsidR="00D2233E" w:rsidRPr="00D2233E" w:rsidRDefault="00D2233E" w:rsidP="00D2233E">
      <w:pPr>
        <w:rPr>
          <w:ins w:id="398" w:author="Cintron, Matthew I (CTR)" w:date="2021-11-22T04:24:00Z"/>
          <w:color w:val="000000" w:themeColor="text1"/>
          <w:rPrChange w:id="399" w:author="Cintron, Matthew I (CTR)" w:date="2021-11-22T04:25:00Z">
            <w:rPr>
              <w:ins w:id="400" w:author="Cintron, Matthew I (CTR)" w:date="2021-11-22T04:24:00Z"/>
            </w:rPr>
          </w:rPrChange>
        </w:rPr>
      </w:pPr>
      <w:ins w:id="401" w:author="Cintron, Matthew I (CTR)" w:date="2021-11-22T04:24:00Z">
        <w:r w:rsidRPr="00D2233E">
          <w:rPr>
            <w:color w:val="000000" w:themeColor="text1"/>
            <w:rPrChange w:id="402" w:author="Cintron, Matthew I (CTR)" w:date="2021-11-22T04:25:00Z">
              <w:rPr/>
            </w:rPrChange>
          </w:rPr>
          <w:t xml:space="preserve">                "How do you correctly fill out a Daily Training Report when CROP data is unavailable? ",</w:t>
        </w:r>
      </w:ins>
    </w:p>
    <w:p w14:paraId="40CBF0D2" w14:textId="77777777" w:rsidR="00D2233E" w:rsidRPr="00D2233E" w:rsidRDefault="00D2233E" w:rsidP="00D2233E">
      <w:pPr>
        <w:rPr>
          <w:ins w:id="403" w:author="Cintron, Matthew I (CTR)" w:date="2021-11-22T04:24:00Z"/>
          <w:color w:val="000000" w:themeColor="text1"/>
          <w:rPrChange w:id="404" w:author="Cintron, Matthew I (CTR)" w:date="2021-11-22T04:25:00Z">
            <w:rPr>
              <w:ins w:id="405" w:author="Cintron, Matthew I (CTR)" w:date="2021-11-22T04:24:00Z"/>
            </w:rPr>
          </w:rPrChange>
        </w:rPr>
      </w:pPr>
      <w:ins w:id="406" w:author="Cintron, Matthew I (CTR)" w:date="2021-11-22T04:24:00Z">
        <w:r w:rsidRPr="00D2233E">
          <w:rPr>
            <w:color w:val="000000" w:themeColor="text1"/>
            <w:rPrChange w:id="407" w:author="Cintron, Matthew I (CTR)" w:date="2021-11-22T04:25:00Z">
              <w:rPr/>
            </w:rPrChange>
          </w:rPr>
          <w:t xml:space="preserve">                "How do you correctly fill out a Daily Training Report? ",</w:t>
        </w:r>
      </w:ins>
    </w:p>
    <w:p w14:paraId="6AE285B9" w14:textId="77777777" w:rsidR="00D2233E" w:rsidRPr="00D2233E" w:rsidRDefault="00D2233E" w:rsidP="00D2233E">
      <w:pPr>
        <w:rPr>
          <w:ins w:id="408" w:author="Cintron, Matthew I (CTR)" w:date="2021-11-22T04:24:00Z"/>
          <w:color w:val="000000" w:themeColor="text1"/>
          <w:rPrChange w:id="409" w:author="Cintron, Matthew I (CTR)" w:date="2021-11-22T04:25:00Z">
            <w:rPr>
              <w:ins w:id="410" w:author="Cintron, Matthew I (CTR)" w:date="2021-11-22T04:24:00Z"/>
            </w:rPr>
          </w:rPrChange>
        </w:rPr>
      </w:pPr>
      <w:ins w:id="411" w:author="Cintron, Matthew I (CTR)" w:date="2021-11-22T04:24:00Z">
        <w:r w:rsidRPr="00D2233E">
          <w:rPr>
            <w:color w:val="000000" w:themeColor="text1"/>
            <w:rPrChange w:id="412" w:author="Cintron, Matthew I (CTR)" w:date="2021-11-22T04:25:00Z">
              <w:rPr/>
            </w:rPrChange>
          </w:rPr>
          <w:t xml:space="preserve">                "How do you correctly fill out a DTR when Candidate Recruitment and Onboarding Portal data is unavailable? ",</w:t>
        </w:r>
      </w:ins>
    </w:p>
    <w:p w14:paraId="0F30F775" w14:textId="77777777" w:rsidR="00D2233E" w:rsidRPr="00D2233E" w:rsidRDefault="00D2233E" w:rsidP="00D2233E">
      <w:pPr>
        <w:rPr>
          <w:ins w:id="413" w:author="Cintron, Matthew I (CTR)" w:date="2021-11-22T04:24:00Z"/>
          <w:color w:val="000000" w:themeColor="text1"/>
          <w:rPrChange w:id="414" w:author="Cintron, Matthew I (CTR)" w:date="2021-11-22T04:25:00Z">
            <w:rPr>
              <w:ins w:id="415" w:author="Cintron, Matthew I (CTR)" w:date="2021-11-22T04:24:00Z"/>
            </w:rPr>
          </w:rPrChange>
        </w:rPr>
      </w:pPr>
      <w:ins w:id="416" w:author="Cintron, Matthew I (CTR)" w:date="2021-11-22T04:24:00Z">
        <w:r w:rsidRPr="00D2233E">
          <w:rPr>
            <w:color w:val="000000" w:themeColor="text1"/>
            <w:rPrChange w:id="417" w:author="Cintron, Matthew I (CTR)" w:date="2021-11-22T04:25:00Z">
              <w:rPr/>
            </w:rPrChange>
          </w:rPr>
          <w:t xml:space="preserve">                "How do you correctly fill out a DTR when CROP data is unavailable? ",</w:t>
        </w:r>
      </w:ins>
    </w:p>
    <w:p w14:paraId="6491F0AF" w14:textId="77777777" w:rsidR="00D2233E" w:rsidRPr="00D2233E" w:rsidRDefault="00D2233E" w:rsidP="00D2233E">
      <w:pPr>
        <w:rPr>
          <w:ins w:id="418" w:author="Cintron, Matthew I (CTR)" w:date="2021-11-22T04:24:00Z"/>
          <w:color w:val="000000" w:themeColor="text1"/>
          <w:rPrChange w:id="419" w:author="Cintron, Matthew I (CTR)" w:date="2021-11-22T04:25:00Z">
            <w:rPr>
              <w:ins w:id="420" w:author="Cintron, Matthew I (CTR)" w:date="2021-11-22T04:24:00Z"/>
            </w:rPr>
          </w:rPrChange>
        </w:rPr>
      </w:pPr>
      <w:ins w:id="421" w:author="Cintron, Matthew I (CTR)" w:date="2021-11-22T04:24:00Z">
        <w:r w:rsidRPr="00D2233E">
          <w:rPr>
            <w:color w:val="000000" w:themeColor="text1"/>
            <w:rPrChange w:id="422" w:author="Cintron, Matthew I (CTR)" w:date="2021-11-22T04:25:00Z">
              <w:rPr/>
            </w:rPrChange>
          </w:rPr>
          <w:t xml:space="preserve">                "How do you correctly fill out a DTR? ",</w:t>
        </w:r>
      </w:ins>
    </w:p>
    <w:p w14:paraId="4DCB57B8" w14:textId="77777777" w:rsidR="00D2233E" w:rsidRPr="00D2233E" w:rsidRDefault="00D2233E" w:rsidP="00D2233E">
      <w:pPr>
        <w:rPr>
          <w:ins w:id="423" w:author="Cintron, Matthew I (CTR)" w:date="2021-11-22T04:24:00Z"/>
          <w:color w:val="000000" w:themeColor="text1"/>
          <w:rPrChange w:id="424" w:author="Cintron, Matthew I (CTR)" w:date="2021-11-22T04:25:00Z">
            <w:rPr>
              <w:ins w:id="425" w:author="Cintron, Matthew I (CTR)" w:date="2021-11-22T04:24:00Z"/>
            </w:rPr>
          </w:rPrChange>
        </w:rPr>
      </w:pPr>
      <w:ins w:id="426" w:author="Cintron, Matthew I (CTR)" w:date="2021-11-22T04:24:00Z">
        <w:r w:rsidRPr="00D2233E">
          <w:rPr>
            <w:color w:val="000000" w:themeColor="text1"/>
            <w:rPrChange w:id="427" w:author="Cintron, Matthew I (CTR)" w:date="2021-11-22T04:25:00Z">
              <w:rPr/>
            </w:rPrChange>
          </w:rPr>
          <w:t xml:space="preserve">                "How to correctly fill out a Daily Training Report when Candidate Recruiting and Operations Portal data has not been given to us?",</w:t>
        </w:r>
      </w:ins>
    </w:p>
    <w:p w14:paraId="0CF10823" w14:textId="77777777" w:rsidR="00D2233E" w:rsidRPr="00D2233E" w:rsidRDefault="00D2233E" w:rsidP="00D2233E">
      <w:pPr>
        <w:rPr>
          <w:ins w:id="428" w:author="Cintron, Matthew I (CTR)" w:date="2021-11-22T04:24:00Z"/>
          <w:color w:val="000000" w:themeColor="text1"/>
          <w:rPrChange w:id="429" w:author="Cintron, Matthew I (CTR)" w:date="2021-11-22T04:25:00Z">
            <w:rPr>
              <w:ins w:id="430" w:author="Cintron, Matthew I (CTR)" w:date="2021-11-22T04:24:00Z"/>
            </w:rPr>
          </w:rPrChange>
        </w:rPr>
      </w:pPr>
      <w:ins w:id="431" w:author="Cintron, Matthew I (CTR)" w:date="2021-11-22T04:24:00Z">
        <w:r w:rsidRPr="00D2233E">
          <w:rPr>
            <w:color w:val="000000" w:themeColor="text1"/>
            <w:rPrChange w:id="432" w:author="Cintron, Matthew I (CTR)" w:date="2021-11-22T04:25:00Z">
              <w:rPr/>
            </w:rPrChange>
          </w:rPr>
          <w:t xml:space="preserve">                "How to correctly fill out a Daily Training Report when CROP data has not been given to us?",</w:t>
        </w:r>
      </w:ins>
    </w:p>
    <w:p w14:paraId="15D1D579" w14:textId="77777777" w:rsidR="00D2233E" w:rsidRPr="00D2233E" w:rsidRDefault="00D2233E" w:rsidP="00D2233E">
      <w:pPr>
        <w:rPr>
          <w:ins w:id="433" w:author="Cintron, Matthew I (CTR)" w:date="2021-11-22T04:24:00Z"/>
          <w:color w:val="000000" w:themeColor="text1"/>
          <w:rPrChange w:id="434" w:author="Cintron, Matthew I (CTR)" w:date="2021-11-22T04:25:00Z">
            <w:rPr>
              <w:ins w:id="435" w:author="Cintron, Matthew I (CTR)" w:date="2021-11-22T04:24:00Z"/>
            </w:rPr>
          </w:rPrChange>
        </w:rPr>
      </w:pPr>
      <w:ins w:id="436" w:author="Cintron, Matthew I (CTR)" w:date="2021-11-22T04:24:00Z">
        <w:r w:rsidRPr="00D2233E">
          <w:rPr>
            <w:color w:val="000000" w:themeColor="text1"/>
            <w:rPrChange w:id="437" w:author="Cintron, Matthew I (CTR)" w:date="2021-11-22T04:25:00Z">
              <w:rPr/>
            </w:rPrChange>
          </w:rPr>
          <w:t xml:space="preserve">                "How to correctly fill out a DTR when CROP data has not been given to us?"</w:t>
        </w:r>
      </w:ins>
    </w:p>
    <w:p w14:paraId="7CC0DEA9" w14:textId="2DF7439F" w:rsidR="00FF4F88" w:rsidDel="00D2233E" w:rsidRDefault="00FF4F88" w:rsidP="00D2233E">
      <w:pPr>
        <w:rPr>
          <w:ins w:id="438" w:author="McQuillan, Tyler A" w:date="2021-11-05T04:09:00Z"/>
          <w:del w:id="439" w:author="Cintron, Matthew I (CTR)" w:date="2021-11-22T04:23:00Z"/>
        </w:rPr>
        <w:pPrChange w:id="440" w:author="Cintron, Matthew I (CTR)" w:date="2021-11-22T04:23:00Z">
          <w:pPr/>
        </w:pPrChange>
      </w:pPr>
      <w:ins w:id="441" w:author="McQuillan, Tyler A" w:date="2021-11-05T04:09:00Z">
        <w:del w:id="442" w:author="Cintron, Matthew I (CTR)" w:date="2021-11-15T09:48:00Z">
          <w:r w:rsidDel="00CC6AF0">
            <w:delText>*</w:delText>
          </w:r>
        </w:del>
        <w:del w:id="443" w:author="Cintron, Matthew I (CTR)" w:date="2021-11-22T04:23:00Z">
          <w:r w:rsidDel="00D2233E">
            <w:delText xml:space="preserve">"How to complete Daily Training Report (DTR).", </w:delText>
          </w:r>
        </w:del>
      </w:ins>
    </w:p>
    <w:p w14:paraId="1206617E" w14:textId="3DE56C3C" w:rsidR="00FF4F88" w:rsidDel="00D2233E" w:rsidRDefault="00FF4F88" w:rsidP="00D2233E">
      <w:pPr>
        <w:rPr>
          <w:ins w:id="444" w:author="McQuillan, Tyler A" w:date="2021-11-05T04:09:00Z"/>
          <w:del w:id="445" w:author="Cintron, Matthew I (CTR)" w:date="2021-11-22T04:23:00Z"/>
        </w:rPr>
        <w:pPrChange w:id="446" w:author="Cintron, Matthew I (CTR)" w:date="2021-11-22T04:23:00Z">
          <w:pPr/>
        </w:pPrChange>
      </w:pPr>
      <w:ins w:id="447" w:author="McQuillan, Tyler A" w:date="2021-11-05T04:09:00Z">
        <w:del w:id="448" w:author="Cintron, Matthew I (CTR)" w:date="2021-11-22T04:23:00Z">
          <w:r w:rsidDel="00D2233E">
            <w:tab/>
          </w:r>
        </w:del>
        <w:del w:id="449" w:author="Cintron, Matthew I (CTR)" w:date="2021-11-15T09:48:00Z">
          <w:r w:rsidDel="00CC6AF0">
            <w:delText>*</w:delText>
          </w:r>
        </w:del>
        <w:del w:id="450" w:author="Cintron, Matthew I (CTR)" w:date="2021-11-22T04:23:00Z">
          <w:r w:rsidDel="00D2233E">
            <w:delText xml:space="preserve">"Daily Training Report (DTR).", </w:delText>
          </w:r>
        </w:del>
      </w:ins>
    </w:p>
    <w:p w14:paraId="25BFB806" w14:textId="59B04843" w:rsidR="00A049B3" w:rsidDel="00D2233E" w:rsidRDefault="00A049B3" w:rsidP="00D2233E">
      <w:pPr>
        <w:rPr>
          <w:del w:id="451" w:author="Cintron, Matthew I (CTR)" w:date="2021-11-22T04:23:00Z"/>
        </w:rPr>
        <w:pPrChange w:id="452" w:author="Cintron, Matthew I (CTR)" w:date="2021-11-22T04:23:00Z">
          <w:pPr/>
        </w:pPrChange>
      </w:pPr>
      <w:del w:id="453" w:author="Cintron, Matthew I (CTR)" w:date="2021-11-22T04:23:00Z">
        <w:r w:rsidDel="00D2233E">
          <w:delText>"A step-by-step guideline on how to fill in specific sections of the daily training report  on the daily basis.",</w:delText>
        </w:r>
      </w:del>
    </w:p>
    <w:p w14:paraId="470381B1" w14:textId="3B6274BC" w:rsidR="00A049B3" w:rsidDel="00D2233E" w:rsidRDefault="00A049B3" w:rsidP="00D2233E">
      <w:pPr>
        <w:rPr>
          <w:del w:id="454" w:author="Cintron, Matthew I (CTR)" w:date="2021-11-22T04:23:00Z"/>
        </w:rPr>
        <w:pPrChange w:id="455" w:author="Cintron, Matthew I (CTR)" w:date="2021-11-22T04:23:00Z">
          <w:pPr/>
        </w:pPrChange>
      </w:pPr>
      <w:del w:id="456" w:author="Cintron, Matthew I (CTR)" w:date="2021-11-22T04:23:00Z">
        <w:r w:rsidDel="00D2233E">
          <w:delText xml:space="preserve">                "A step-by-step guideline on how to fill in specific sections of the dtr </w:delText>
        </w:r>
      </w:del>
      <w:ins w:id="457" w:author="McQuillan, Tyler A" w:date="2021-11-05T04:10:00Z">
        <w:del w:id="458" w:author="Cintron, Matthew I (CTR)" w:date="2021-11-22T04:23:00Z">
          <w:r w:rsidR="00FF4F88" w:rsidDel="00D2233E">
            <w:delText xml:space="preserve">DTR </w:delText>
          </w:r>
        </w:del>
      </w:ins>
      <w:del w:id="459" w:author="Cintron, Matthew I (CTR)" w:date="2021-11-22T04:23:00Z">
        <w:r w:rsidDel="00D2233E">
          <w:delText>on the daily basis.",</w:delText>
        </w:r>
      </w:del>
    </w:p>
    <w:p w14:paraId="6C933006" w14:textId="6930DDD5" w:rsidR="00A049B3" w:rsidDel="00D2233E" w:rsidRDefault="00A049B3" w:rsidP="00D2233E">
      <w:pPr>
        <w:rPr>
          <w:del w:id="460" w:author="Cintron, Matthew I (CTR)" w:date="2021-11-22T04:23:00Z"/>
        </w:rPr>
        <w:pPrChange w:id="461" w:author="Cintron, Matthew I (CTR)" w:date="2021-11-22T04:23:00Z">
          <w:pPr/>
        </w:pPrChange>
      </w:pPr>
      <w:del w:id="462" w:author="Cintron, Matthew I (CTR)" w:date="2021-11-22T04:23:00Z">
        <w:r w:rsidDel="00D2233E">
          <w:delText xml:space="preserve">                "How do you correctly fill out a Daily Training Report when Candidate Recruitment and Onboarding Portal data is unavailable? ",</w:delText>
        </w:r>
      </w:del>
    </w:p>
    <w:p w14:paraId="65A65661" w14:textId="2F05F608" w:rsidR="00A049B3" w:rsidDel="00D2233E" w:rsidRDefault="00A049B3" w:rsidP="00D2233E">
      <w:pPr>
        <w:rPr>
          <w:del w:id="463" w:author="Cintron, Matthew I (CTR)" w:date="2021-11-22T04:23:00Z"/>
        </w:rPr>
        <w:pPrChange w:id="464" w:author="Cintron, Matthew I (CTR)" w:date="2021-11-22T04:23:00Z">
          <w:pPr/>
        </w:pPrChange>
      </w:pPr>
      <w:del w:id="465" w:author="Cintron, Matthew I (CTR)" w:date="2021-11-22T04:23:00Z">
        <w:r w:rsidDel="00D2233E">
          <w:delText xml:space="preserve">                "How do you correctly fill out a Daily Training Report when CROP data is unavailable? ",</w:delText>
        </w:r>
      </w:del>
    </w:p>
    <w:p w14:paraId="394CBF59" w14:textId="3A8485F9" w:rsidR="00A049B3" w:rsidDel="00D2233E" w:rsidRDefault="00A049B3" w:rsidP="00D2233E">
      <w:pPr>
        <w:rPr>
          <w:del w:id="466" w:author="Cintron, Matthew I (CTR)" w:date="2021-11-22T04:23:00Z"/>
        </w:rPr>
        <w:pPrChange w:id="467" w:author="Cintron, Matthew I (CTR)" w:date="2021-11-22T04:23:00Z">
          <w:pPr/>
        </w:pPrChange>
      </w:pPr>
      <w:del w:id="468" w:author="Cintron, Matthew I (CTR)" w:date="2021-11-22T04:23:00Z">
        <w:r w:rsidDel="00D2233E">
          <w:delText xml:space="preserve">                "How do you correctly fill out a Dai</w:delText>
        </w:r>
      </w:del>
      <w:ins w:id="469" w:author="McQuillan, Tyler A" w:date="2021-11-05T04:10:00Z">
        <w:del w:id="470" w:author="Cintron, Matthew I (CTR)" w:date="2021-11-22T04:23:00Z">
          <w:r w:rsidR="00FF4F88" w:rsidDel="00D2233E">
            <w:delText>l</w:delText>
          </w:r>
        </w:del>
      </w:ins>
      <w:del w:id="471" w:author="Cintron, Matthew I (CTR)" w:date="2021-11-22T04:23:00Z">
        <w:r w:rsidDel="00D2233E">
          <w:delText>y Training Report? ",</w:delText>
        </w:r>
      </w:del>
    </w:p>
    <w:p w14:paraId="505599B0" w14:textId="70D68F45" w:rsidR="00A049B3" w:rsidDel="00D2233E" w:rsidRDefault="00A049B3" w:rsidP="00D2233E">
      <w:pPr>
        <w:rPr>
          <w:del w:id="472" w:author="Cintron, Matthew I (CTR)" w:date="2021-11-22T04:23:00Z"/>
        </w:rPr>
        <w:pPrChange w:id="473" w:author="Cintron, Matthew I (CTR)" w:date="2021-11-22T04:23:00Z">
          <w:pPr/>
        </w:pPrChange>
      </w:pPr>
      <w:del w:id="474" w:author="Cintron, Matthew I (CTR)" w:date="2021-11-22T04:23:00Z">
        <w:r w:rsidDel="00D2233E">
          <w:delText xml:space="preserve">                "How do you correctly fill out a DTR when Candidate Recruitment and Onboarding Portal data is unavailable? ",</w:delText>
        </w:r>
      </w:del>
    </w:p>
    <w:p w14:paraId="7EF5E567" w14:textId="1B3462DA" w:rsidR="00A049B3" w:rsidDel="00D2233E" w:rsidRDefault="00A049B3" w:rsidP="00D2233E">
      <w:pPr>
        <w:rPr>
          <w:del w:id="475" w:author="Cintron, Matthew I (CTR)" w:date="2021-11-22T04:23:00Z"/>
        </w:rPr>
        <w:pPrChange w:id="476" w:author="Cintron, Matthew I (CTR)" w:date="2021-11-22T04:23:00Z">
          <w:pPr/>
        </w:pPrChange>
      </w:pPr>
      <w:del w:id="477" w:author="Cintron, Matthew I (CTR)" w:date="2021-11-22T04:23:00Z">
        <w:r w:rsidDel="00D2233E">
          <w:delText xml:space="preserve">                "How do you correctly fill out a DTR when CROP data is unavailable? ",</w:delText>
        </w:r>
      </w:del>
    </w:p>
    <w:p w14:paraId="3A6E92E9" w14:textId="5F949330" w:rsidR="00A049B3" w:rsidDel="00D2233E" w:rsidRDefault="00A049B3" w:rsidP="00D2233E">
      <w:pPr>
        <w:rPr>
          <w:del w:id="478" w:author="Cintron, Matthew I (CTR)" w:date="2021-11-22T04:23:00Z"/>
        </w:rPr>
        <w:pPrChange w:id="479" w:author="Cintron, Matthew I (CTR)" w:date="2021-11-22T04:23:00Z">
          <w:pPr/>
        </w:pPrChange>
      </w:pPr>
      <w:del w:id="480" w:author="Cintron, Matthew I (CTR)" w:date="2021-11-22T04:23:00Z">
        <w:r w:rsidDel="00D2233E">
          <w:delText xml:space="preserve">                "How do you correctly fill out a DTR? ",</w:delText>
        </w:r>
      </w:del>
    </w:p>
    <w:p w14:paraId="3F06BD1A" w14:textId="58030748" w:rsidR="00A049B3" w:rsidDel="00D2233E" w:rsidRDefault="00A049B3" w:rsidP="00D2233E">
      <w:pPr>
        <w:rPr>
          <w:del w:id="481" w:author="Cintron, Matthew I (CTR)" w:date="2021-11-22T04:23:00Z"/>
        </w:rPr>
        <w:pPrChange w:id="482" w:author="Cintron, Matthew I (CTR)" w:date="2021-11-22T04:23:00Z">
          <w:pPr/>
        </w:pPrChange>
      </w:pPr>
      <w:del w:id="483" w:author="Cintron, Matthew I (CTR)" w:date="2021-11-22T04:23:00Z">
        <w:r w:rsidDel="00D2233E">
          <w:delText xml:space="preserve">                "How to correctly fill out a Daily Training Report when Candidate Recruiting and Operations Portal  data has not been given to us?",</w:delText>
        </w:r>
      </w:del>
    </w:p>
    <w:p w14:paraId="00915ABA" w14:textId="51DA2F17" w:rsidR="00A049B3" w:rsidDel="00D2233E" w:rsidRDefault="00A049B3" w:rsidP="00D2233E">
      <w:pPr>
        <w:rPr>
          <w:del w:id="484" w:author="Cintron, Matthew I (CTR)" w:date="2021-11-22T04:23:00Z"/>
        </w:rPr>
        <w:pPrChange w:id="485" w:author="Cintron, Matthew I (CTR)" w:date="2021-11-22T04:23:00Z">
          <w:pPr/>
        </w:pPrChange>
      </w:pPr>
      <w:del w:id="486" w:author="Cintron, Matthew I (CTR)" w:date="2021-11-22T04:23:00Z">
        <w:r w:rsidDel="00D2233E">
          <w:delText xml:space="preserve">                "How to correctly fill out a Daily Training Report when CROP data has not been given to us?",</w:delText>
        </w:r>
      </w:del>
    </w:p>
    <w:p w14:paraId="63524199" w14:textId="3A4D6B8F" w:rsidR="00A049B3" w:rsidRDefault="00A049B3" w:rsidP="00D2233E">
      <w:del w:id="487" w:author="Cintron, Matthew I (CTR)" w:date="2021-11-22T04:23:00Z">
        <w:r w:rsidDel="00D2233E">
          <w:delText xml:space="preserve">                "How to correctly fill out a DTR when CROP data has not been given to us?"</w:delText>
        </w:r>
      </w:del>
    </w:p>
    <w:p w14:paraId="65AB74FB" w14:textId="77777777" w:rsidR="00A049B3" w:rsidRDefault="00A049B3" w:rsidP="00A049B3">
      <w:r>
        <w:t xml:space="preserve">            ],</w:t>
      </w:r>
    </w:p>
    <w:p w14:paraId="7DB3A3C9" w14:textId="77777777" w:rsidR="00A049B3" w:rsidRDefault="00A049B3" w:rsidP="00A049B3">
      <w:r>
        <w:t xml:space="preserve">            "responses": [</w:t>
      </w:r>
    </w:p>
    <w:p w14:paraId="6F9F57B8" w14:textId="77777777" w:rsidR="00A049B3" w:rsidRDefault="00A049B3" w:rsidP="00A049B3">
      <w:r>
        <w:t xml:space="preserve">                "Refer to [Process Manual - Daily Training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w:t>
      </w:r>
      <w:r>
        <w:lastRenderedPageBreak/>
        <w:t>df&amp;parent=%2Fsites%2FCCO%2FSupport%2FKSTP%2FCCO%5FTraining%5FDelivery%5FTrainer%5FResources%2FForms%20and%20Templates%2FDTR%27s) and add information as it becomes available. "</w:t>
      </w:r>
    </w:p>
    <w:p w14:paraId="4EF517DE" w14:textId="77777777" w:rsidR="00A049B3" w:rsidRDefault="00A049B3" w:rsidP="00A049B3">
      <w:r>
        <w:t xml:space="preserve">            ],</w:t>
      </w:r>
    </w:p>
    <w:p w14:paraId="2BA17A63" w14:textId="77777777" w:rsidR="00A049B3" w:rsidRDefault="00A049B3" w:rsidP="00A049B3">
      <w:r>
        <w:t xml:space="preserve">            "</w:t>
      </w:r>
      <w:proofErr w:type="spellStart"/>
      <w:r>
        <w:t>context_set</w:t>
      </w:r>
      <w:proofErr w:type="spellEnd"/>
      <w:r>
        <w:t>": ""</w:t>
      </w:r>
    </w:p>
    <w:p w14:paraId="6CE10087" w14:textId="77777777" w:rsidR="00A049B3" w:rsidRDefault="00A049B3" w:rsidP="00A049B3">
      <w:r>
        <w:t xml:space="preserve">        },</w:t>
      </w:r>
    </w:p>
    <w:p w14:paraId="0EDE2FB6" w14:textId="77777777" w:rsidR="00A049B3" w:rsidRDefault="00A049B3" w:rsidP="00A049B3">
      <w:r>
        <w:t xml:space="preserve">        {</w:t>
      </w:r>
    </w:p>
    <w:p w14:paraId="7CD9058C" w14:textId="77777777" w:rsidR="00A049B3" w:rsidRDefault="00A049B3" w:rsidP="00A049B3">
      <w:r>
        <w:t xml:space="preserve">            "tag": "Q4",</w:t>
      </w:r>
    </w:p>
    <w:p w14:paraId="2CB6C10C" w14:textId="77777777" w:rsidR="00A049B3" w:rsidRDefault="00A049B3" w:rsidP="00A049B3">
      <w:r>
        <w:t xml:space="preserve">            "patterns": [</w:t>
      </w:r>
    </w:p>
    <w:p w14:paraId="7EDBAEAF" w14:textId="39BAD9B8" w:rsidR="00FF4F88" w:rsidRDefault="00A049B3" w:rsidP="00FF4F88">
      <w:pPr>
        <w:rPr>
          <w:ins w:id="488" w:author="McQuillan, Tyler A" w:date="2021-11-05T04:14:00Z"/>
        </w:rPr>
      </w:pPr>
      <w:r>
        <w:t xml:space="preserve">                </w:t>
      </w:r>
      <w:ins w:id="489" w:author="Cintron, Matthew I (CTR)" w:date="2021-11-15T09:48:00Z">
        <w:r w:rsidR="00CC6AF0">
          <w:t>“</w:t>
        </w:r>
      </w:ins>
      <w:ins w:id="490" w:author="McQuillan, Tyler A" w:date="2021-11-05T04:14:00Z">
        <w:del w:id="491" w:author="Cintron, Matthew I (CTR)" w:date="2021-11-15T09:48:00Z">
          <w:r w:rsidR="00FF4F88" w:rsidDel="00CC6AF0">
            <w:delText>*</w:delText>
          </w:r>
        </w:del>
        <w:r w:rsidR="00FF4F88">
          <w:t>How to complete tax forms.",</w:t>
        </w:r>
      </w:ins>
    </w:p>
    <w:p w14:paraId="3B5A4287" w14:textId="2EFF4FFD" w:rsidR="00FF4F88" w:rsidRDefault="00FF4F88" w:rsidP="00FF4F88">
      <w:pPr>
        <w:rPr>
          <w:ins w:id="492" w:author="McQuillan, Tyler A" w:date="2021-11-05T04:14:00Z"/>
        </w:rPr>
      </w:pPr>
      <w:ins w:id="493" w:author="McQuillan, Tyler A" w:date="2021-11-05T04:14:00Z">
        <w:r>
          <w:tab/>
        </w:r>
      </w:ins>
      <w:ins w:id="494" w:author="Cintron, Matthew I (CTR)" w:date="2021-11-15T09:48:00Z">
        <w:r w:rsidR="00CC6AF0">
          <w:t>“</w:t>
        </w:r>
      </w:ins>
      <w:ins w:id="495" w:author="McQuillan, Tyler A" w:date="2021-11-05T04:14:00Z">
        <w:del w:id="496" w:author="Cintron, Matthew I (CTR)" w:date="2021-11-15T09:48:00Z">
          <w:r w:rsidDel="00CC6AF0">
            <w:delText>*</w:delText>
          </w:r>
        </w:del>
        <w:r>
          <w:t>Tax forms.",</w:t>
        </w:r>
      </w:ins>
    </w:p>
    <w:p w14:paraId="7A18C67E" w14:textId="6819A84B" w:rsidR="00A049B3" w:rsidRDefault="00A049B3">
      <w:pPr>
        <w:ind w:firstLine="720"/>
        <w:pPrChange w:id="497" w:author="McQuillan, Tyler A" w:date="2021-11-05T04:14:00Z">
          <w:pPr/>
        </w:pPrChange>
      </w:pPr>
      <w:r>
        <w:t>"A trainee has questions about completing the tax forms. ",</w:t>
      </w:r>
    </w:p>
    <w:p w14:paraId="2383C783" w14:textId="77777777" w:rsidR="00A049B3" w:rsidRDefault="00A049B3" w:rsidP="00A049B3">
      <w:r>
        <w:t xml:space="preserve">                "A trainee has questions about filling out the tax form. ",</w:t>
      </w:r>
    </w:p>
    <w:p w14:paraId="1189AA42" w14:textId="77777777" w:rsidR="00A049B3" w:rsidRDefault="00A049B3" w:rsidP="00A049B3">
      <w:r>
        <w:t xml:space="preserve">                "What assistance can we give to a new hire who is filling out the tax form? ",</w:t>
      </w:r>
    </w:p>
    <w:p w14:paraId="69556C42" w14:textId="77777777" w:rsidR="00A049B3" w:rsidRDefault="00A049B3" w:rsidP="00A049B3">
      <w:r>
        <w:t xml:space="preserve">                "What assistance can we give to a participant who is filling out the tax form? ",</w:t>
      </w:r>
    </w:p>
    <w:p w14:paraId="0D27085B" w14:textId="77777777" w:rsidR="00A049B3" w:rsidRDefault="00A049B3" w:rsidP="00A049B3">
      <w:r>
        <w:t xml:space="preserve">                "What assistance can we give to a trainee who is filling out the tax form? ",</w:t>
      </w:r>
    </w:p>
    <w:p w14:paraId="2D783F83" w14:textId="77777777" w:rsidR="00A049B3" w:rsidRDefault="00A049B3" w:rsidP="00A049B3">
      <w:r>
        <w:t xml:space="preserve">                "What help can we offer to a trainee who has questions about filling out the tax withholding form? ",</w:t>
      </w:r>
    </w:p>
    <w:p w14:paraId="79293DC2" w14:textId="77777777" w:rsidR="00A049B3" w:rsidRDefault="00A049B3" w:rsidP="00A049B3">
      <w:r>
        <w:t xml:space="preserve">                "What resource can we use to assist trainees in filling out tax forms on </w:t>
      </w:r>
      <w:proofErr w:type="spellStart"/>
      <w:r>
        <w:t>MaxNet</w:t>
      </w:r>
      <w:proofErr w:type="spellEnd"/>
      <w:r>
        <w:t>?"</w:t>
      </w:r>
    </w:p>
    <w:p w14:paraId="3E332C05" w14:textId="77777777" w:rsidR="00A049B3" w:rsidRDefault="00A049B3" w:rsidP="00A049B3">
      <w:r>
        <w:t xml:space="preserve">            ],</w:t>
      </w:r>
    </w:p>
    <w:p w14:paraId="4C2C8F10" w14:textId="77777777" w:rsidR="00A049B3" w:rsidRDefault="00A049B3" w:rsidP="00A049B3">
      <w:r>
        <w:t xml:space="preserve">            "responses": [</w:t>
      </w:r>
    </w:p>
    <w:p w14:paraId="64792B15" w14:textId="7A84831D" w:rsidR="00A049B3" w:rsidRDefault="00A049B3" w:rsidP="00A049B3">
      <w:r>
        <w:t xml:space="preserve">                "There is a Worksheet available on </w:t>
      </w:r>
      <w:proofErr w:type="spellStart"/>
      <w:r>
        <w:t>Deltek</w:t>
      </w:r>
      <w:proofErr w:type="spellEnd"/>
      <w:r>
        <w:t xml:space="preserve"> for [Federal Withholding Information]</w:t>
      </w:r>
      <w:ins w:id="498" w:author="McQuillan, Tyler A" w:date="2021-11-05T04:14:00Z">
        <w:r w:rsidR="00FF4F88">
          <w:t xml:space="preserve"> </w:t>
        </w:r>
      </w:ins>
      <w:r>
        <w:t>(https://timesheets.maximus.com/DeltekTC/TimeCollection.msv)</w:t>
      </w:r>
      <w:ins w:id="499" w:author="McQuillan, Tyler A" w:date="2021-11-05T04:15:00Z">
        <w:r w:rsidR="00FF4F88">
          <w:t>.</w:t>
        </w:r>
      </w:ins>
      <w:r>
        <w:t xml:space="preserve"> </w:t>
      </w:r>
      <w:ins w:id="500" w:author="McQuillan, Tyler A" w:date="2021-11-05T04:15:00Z">
        <w:r w:rsidR="00FF4F88">
          <w:t>I</w:t>
        </w:r>
      </w:ins>
      <w:del w:id="501" w:author="McQuillan, Tyler A" w:date="2021-11-05T04:15:00Z">
        <w:r w:rsidDel="00FF4F88">
          <w:delText>i</w:delText>
        </w:r>
      </w:del>
      <w:r>
        <w:t>f the trainee still needs assistance they can reach out to [Payroll] via email [Payroll@Maximus.com</w:t>
      </w:r>
      <w:ins w:id="502" w:author="McQuillan, Tyler A" w:date="2021-11-05T04:15:00Z">
        <w:r w:rsidR="00FF4F88">
          <w:t>.</w:t>
        </w:r>
      </w:ins>
      <w:r>
        <w:t>]"</w:t>
      </w:r>
    </w:p>
    <w:p w14:paraId="1776AF68" w14:textId="77777777" w:rsidR="00A049B3" w:rsidRDefault="00A049B3" w:rsidP="00A049B3">
      <w:r>
        <w:t xml:space="preserve">            ],</w:t>
      </w:r>
    </w:p>
    <w:p w14:paraId="3F33D60A" w14:textId="77777777" w:rsidR="00A049B3" w:rsidRDefault="00A049B3" w:rsidP="00A049B3">
      <w:r>
        <w:t xml:space="preserve">            "</w:t>
      </w:r>
      <w:proofErr w:type="spellStart"/>
      <w:r>
        <w:t>context_set</w:t>
      </w:r>
      <w:proofErr w:type="spellEnd"/>
      <w:r>
        <w:t>": ""</w:t>
      </w:r>
    </w:p>
    <w:p w14:paraId="42A70C62" w14:textId="77777777" w:rsidR="00A049B3" w:rsidRDefault="00A049B3" w:rsidP="00A049B3">
      <w:r>
        <w:t xml:space="preserve">        },</w:t>
      </w:r>
    </w:p>
    <w:p w14:paraId="1D92E1C6" w14:textId="77777777" w:rsidR="00A049B3" w:rsidRDefault="00A049B3" w:rsidP="00A049B3">
      <w:r>
        <w:t xml:space="preserve">        {</w:t>
      </w:r>
    </w:p>
    <w:p w14:paraId="26EC1810" w14:textId="77777777" w:rsidR="00A049B3" w:rsidRDefault="00A049B3" w:rsidP="00A049B3">
      <w:r>
        <w:t xml:space="preserve">            "tag": "</w:t>
      </w:r>
      <w:commentRangeStart w:id="503"/>
      <w:r>
        <w:t>Q5</w:t>
      </w:r>
      <w:commentRangeEnd w:id="503"/>
      <w:r w:rsidR="00C73F01">
        <w:rPr>
          <w:rStyle w:val="CommentReference"/>
        </w:rPr>
        <w:commentReference w:id="503"/>
      </w:r>
      <w:r>
        <w:t>",</w:t>
      </w:r>
    </w:p>
    <w:p w14:paraId="4A63DAF4" w14:textId="77777777" w:rsidR="00A049B3" w:rsidRDefault="00A049B3" w:rsidP="00A049B3">
      <w:r>
        <w:t xml:space="preserve">            "patterns": [</w:t>
      </w:r>
    </w:p>
    <w:p w14:paraId="55B03311" w14:textId="77777777" w:rsidR="00FF4F88" w:rsidRDefault="00A049B3" w:rsidP="00FF4F88">
      <w:pPr>
        <w:rPr>
          <w:ins w:id="504" w:author="McQuillan, Tyler A" w:date="2021-11-05T04:16:00Z"/>
        </w:rPr>
      </w:pPr>
      <w:r>
        <w:t xml:space="preserve">                </w:t>
      </w:r>
      <w:ins w:id="505" w:author="McQuillan, Tyler A" w:date="2021-11-05T04:16:00Z">
        <w:del w:id="506" w:author="Cintron, Matthew I (CTR)" w:date="2021-11-15T09:48:00Z">
          <w:r w:rsidR="00FF4F88" w:rsidDel="00CC6AF0">
            <w:delText>*</w:delText>
          </w:r>
        </w:del>
        <w:r w:rsidR="00FF4F88">
          <w:t>"How to handle Secure Floor Policy violations.",</w:t>
        </w:r>
      </w:ins>
    </w:p>
    <w:p w14:paraId="5B084339" w14:textId="77777777" w:rsidR="00FF4F88" w:rsidRDefault="00FF4F88" w:rsidP="00FF4F88">
      <w:pPr>
        <w:rPr>
          <w:ins w:id="507" w:author="McQuillan, Tyler A" w:date="2021-11-05T04:16:00Z"/>
        </w:rPr>
      </w:pPr>
      <w:ins w:id="508" w:author="McQuillan, Tyler A" w:date="2021-11-05T04:16:00Z">
        <w:r>
          <w:lastRenderedPageBreak/>
          <w:tab/>
        </w:r>
        <w:del w:id="509" w:author="Cintron, Matthew I (CTR)" w:date="2021-11-15T09:48:00Z">
          <w:r w:rsidDel="00CC6AF0">
            <w:delText>*</w:delText>
          </w:r>
        </w:del>
        <w:r>
          <w:t>"Secure Floor Policy violations.",</w:t>
        </w:r>
      </w:ins>
    </w:p>
    <w:p w14:paraId="73D3A4DE" w14:textId="617EDD9A" w:rsidR="00A049B3" w:rsidRDefault="00A049B3">
      <w:pPr>
        <w:ind w:firstLine="720"/>
        <w:pPrChange w:id="510" w:author="McQuillan, Tyler A" w:date="2021-11-05T04:16:00Z">
          <w:pPr/>
        </w:pPrChange>
      </w:pPr>
      <w:r>
        <w:t>"A trainee in my class had their cell phone go off in class, what now?",</w:t>
      </w:r>
    </w:p>
    <w:p w14:paraId="1968DDE0" w14:textId="77777777" w:rsidR="00A049B3" w:rsidRDefault="00A049B3" w:rsidP="00A049B3">
      <w:r>
        <w:t xml:space="preserve">                "A trainee in my class had their cell phone ring/vibrate in class, what now? ",</w:t>
      </w:r>
    </w:p>
    <w:p w14:paraId="67148C5A" w14:textId="77777777" w:rsidR="00A049B3" w:rsidRDefault="00A049B3" w:rsidP="00A049B3">
      <w:r>
        <w:t xml:space="preserve">                "What if a trainee doesn't have a locker, can they have their cell phone in the training room?",</w:t>
      </w:r>
    </w:p>
    <w:p w14:paraId="1A593875" w14:textId="77777777" w:rsidR="00A049B3" w:rsidRDefault="00A049B3" w:rsidP="00A049B3">
      <w:r>
        <w:t xml:space="preserve">                "What is the Secure Floor Policy?"</w:t>
      </w:r>
    </w:p>
    <w:p w14:paraId="6BD79939" w14:textId="77777777" w:rsidR="00A049B3" w:rsidRDefault="00A049B3" w:rsidP="00A049B3">
      <w:r>
        <w:t xml:space="preserve">            ],</w:t>
      </w:r>
    </w:p>
    <w:p w14:paraId="491E0CCD" w14:textId="77777777" w:rsidR="00A049B3" w:rsidRDefault="00A049B3" w:rsidP="00A049B3">
      <w:r>
        <w:t xml:space="preserve">            "responses": [</w:t>
      </w:r>
    </w:p>
    <w:p w14:paraId="20DE004C" w14:textId="2E054B84" w:rsidR="00A049B3" w:rsidRDefault="00A049B3" w:rsidP="00A049B3">
      <w:r>
        <w:t xml:space="preserve">                "Refer to [CCO Secure Floor Policy]</w:t>
      </w:r>
      <w:ins w:id="511" w:author="McQuillan, Tyler A" w:date="2021-11-05T04:17:00Z">
        <w:r w:rsidR="00FF641E">
          <w:t xml:space="preserve"> </w:t>
        </w:r>
      </w:ins>
      <w:r>
        <w:t>(https://maximus365.sharepoint.com/sites/CCO/Connection/Policies/Forms/SecureFloor.aspx)</w:t>
      </w:r>
      <w:ins w:id="512" w:author="McQuillan, Tyler A" w:date="2021-11-05T04:16:00Z">
        <w:r w:rsidR="00FF4F88">
          <w:t>.</w:t>
        </w:r>
      </w:ins>
      <w:r>
        <w:t>"</w:t>
      </w:r>
    </w:p>
    <w:p w14:paraId="7FBE25B1" w14:textId="77777777" w:rsidR="00A049B3" w:rsidRDefault="00A049B3" w:rsidP="00A049B3">
      <w:r>
        <w:t xml:space="preserve">            ],</w:t>
      </w:r>
    </w:p>
    <w:p w14:paraId="3CB8FF72" w14:textId="77777777" w:rsidR="00A049B3" w:rsidRDefault="00A049B3" w:rsidP="00A049B3">
      <w:r>
        <w:t xml:space="preserve">            "</w:t>
      </w:r>
      <w:proofErr w:type="spellStart"/>
      <w:r>
        <w:t>context_set</w:t>
      </w:r>
      <w:proofErr w:type="spellEnd"/>
      <w:r>
        <w:t>": ""</w:t>
      </w:r>
    </w:p>
    <w:p w14:paraId="202C93E7" w14:textId="77777777" w:rsidR="00A049B3" w:rsidRDefault="00A049B3" w:rsidP="00A049B3">
      <w:r>
        <w:t xml:space="preserve">        },</w:t>
      </w:r>
    </w:p>
    <w:p w14:paraId="6932D670" w14:textId="089C3FCB" w:rsidR="00A049B3" w:rsidDel="00D2233E" w:rsidRDefault="00A049B3" w:rsidP="00A049B3">
      <w:pPr>
        <w:rPr>
          <w:del w:id="513" w:author="Cintron, Matthew I (CTR)" w:date="2021-11-22T04:30:00Z"/>
        </w:rPr>
      </w:pPr>
      <w:del w:id="514" w:author="Cintron, Matthew I (CTR)" w:date="2021-11-22T04:30:00Z">
        <w:r w:rsidDel="00D2233E">
          <w:delText xml:space="preserve">        {</w:delText>
        </w:r>
      </w:del>
    </w:p>
    <w:p w14:paraId="5E597881" w14:textId="7F75CBC5" w:rsidR="00A049B3" w:rsidDel="00D2233E" w:rsidRDefault="00A049B3" w:rsidP="00A049B3">
      <w:pPr>
        <w:rPr>
          <w:del w:id="515" w:author="Cintron, Matthew I (CTR)" w:date="2021-11-22T04:30:00Z"/>
        </w:rPr>
      </w:pPr>
      <w:del w:id="516" w:author="Cintron, Matthew I (CTR)" w:date="2021-11-22T04:30:00Z">
        <w:r w:rsidDel="00D2233E">
          <w:delText xml:space="preserve">            "tag": "Q6",</w:delText>
        </w:r>
      </w:del>
    </w:p>
    <w:p w14:paraId="2970C355" w14:textId="49BE7F6A" w:rsidR="00A049B3" w:rsidDel="00D2233E" w:rsidRDefault="00A049B3" w:rsidP="00A049B3">
      <w:pPr>
        <w:rPr>
          <w:del w:id="517" w:author="Cintron, Matthew I (CTR)" w:date="2021-11-22T04:30:00Z"/>
        </w:rPr>
      </w:pPr>
      <w:del w:id="518" w:author="Cintron, Matthew I (CTR)" w:date="2021-11-22T04:30:00Z">
        <w:r w:rsidDel="00D2233E">
          <w:delText xml:space="preserve">            "patterns": [</w:delText>
        </w:r>
      </w:del>
    </w:p>
    <w:p w14:paraId="20A6454D" w14:textId="58AE2E25" w:rsidR="00FF641E" w:rsidDel="00D2233E" w:rsidRDefault="00A049B3" w:rsidP="00FF641E">
      <w:pPr>
        <w:rPr>
          <w:ins w:id="519" w:author="McQuillan, Tyler A" w:date="2021-11-05T04:18:00Z"/>
          <w:del w:id="520" w:author="Cintron, Matthew I (CTR)" w:date="2021-11-22T04:30:00Z"/>
        </w:rPr>
      </w:pPr>
      <w:del w:id="521" w:author="Cintron, Matthew I (CTR)" w:date="2021-11-22T04:30:00Z">
        <w:r w:rsidDel="00D2233E">
          <w:delText xml:space="preserve">                </w:delText>
        </w:r>
      </w:del>
      <w:ins w:id="522" w:author="McQuillan, Tyler A" w:date="2021-11-05T04:18:00Z">
        <w:del w:id="523" w:author="Cintron, Matthew I (CTR)" w:date="2021-11-15T09:48:00Z">
          <w:r w:rsidR="00FF641E" w:rsidDel="00CC6AF0">
            <w:delText>*</w:delText>
          </w:r>
        </w:del>
        <w:del w:id="524" w:author="Cintron, Matthew I (CTR)" w:date="2021-11-22T04:30:00Z">
          <w:r w:rsidR="00FF641E" w:rsidDel="00D2233E">
            <w:delText xml:space="preserve">"How to complete Daily Training Report (DTR).", </w:delText>
          </w:r>
        </w:del>
      </w:ins>
    </w:p>
    <w:p w14:paraId="3E167BDC" w14:textId="73A27EA4" w:rsidR="00FF641E" w:rsidDel="00D2233E" w:rsidRDefault="00FF641E" w:rsidP="00FF641E">
      <w:pPr>
        <w:rPr>
          <w:ins w:id="525" w:author="McQuillan, Tyler A" w:date="2021-11-05T04:18:00Z"/>
          <w:del w:id="526" w:author="Cintron, Matthew I (CTR)" w:date="2021-11-22T04:30:00Z"/>
        </w:rPr>
      </w:pPr>
      <w:ins w:id="527" w:author="McQuillan, Tyler A" w:date="2021-11-05T04:18:00Z">
        <w:del w:id="528" w:author="Cintron, Matthew I (CTR)" w:date="2021-11-22T04:30:00Z">
          <w:r w:rsidDel="00D2233E">
            <w:tab/>
          </w:r>
        </w:del>
        <w:del w:id="529" w:author="Cintron, Matthew I (CTR)" w:date="2021-11-15T09:48:00Z">
          <w:r w:rsidDel="00CC6AF0">
            <w:delText>*</w:delText>
          </w:r>
        </w:del>
        <w:del w:id="530" w:author="Cintron, Matthew I (CTR)" w:date="2021-11-22T04:30:00Z">
          <w:r w:rsidDel="00D2233E">
            <w:delText>"Daily Training Report (DTR).",</w:delText>
          </w:r>
        </w:del>
      </w:ins>
    </w:p>
    <w:p w14:paraId="66025EE1" w14:textId="4BBD47C1" w:rsidR="00A049B3" w:rsidDel="00D2233E" w:rsidRDefault="00A049B3">
      <w:pPr>
        <w:ind w:firstLine="720"/>
        <w:rPr>
          <w:del w:id="531" w:author="Cintron, Matthew I (CTR)" w:date="2021-11-22T04:30:00Z"/>
        </w:rPr>
        <w:pPrChange w:id="532" w:author="McQuillan, Tyler A" w:date="2021-11-05T04:18:00Z">
          <w:pPr/>
        </w:pPrChange>
      </w:pPr>
      <w:del w:id="533" w:author="Cintron, Matthew I (CTR)" w:date="2021-11-22T04:30:00Z">
        <w:r w:rsidDel="00D2233E">
          <w:delText>"Am I completing Daily Training Report correctly?",</w:delText>
        </w:r>
      </w:del>
    </w:p>
    <w:p w14:paraId="03FED720" w14:textId="58D4E722" w:rsidR="00A049B3" w:rsidDel="00D2233E" w:rsidRDefault="00A049B3" w:rsidP="00A049B3">
      <w:pPr>
        <w:rPr>
          <w:del w:id="534" w:author="Cintron, Matthew I (CTR)" w:date="2021-11-22T04:30:00Z"/>
        </w:rPr>
      </w:pPr>
      <w:del w:id="535" w:author="Cintron, Matthew I (CTR)" w:date="2021-11-22T04:30:00Z">
        <w:r w:rsidDel="00D2233E">
          <w:delText xml:space="preserve">                "Am I completing Daily Training Report right?",</w:delText>
        </w:r>
      </w:del>
    </w:p>
    <w:p w14:paraId="628FA3FD" w14:textId="69CB5F91" w:rsidR="00A049B3" w:rsidDel="00D2233E" w:rsidRDefault="00A049B3" w:rsidP="00A049B3">
      <w:pPr>
        <w:rPr>
          <w:del w:id="536" w:author="Cintron, Matthew I (CTR)" w:date="2021-11-22T04:30:00Z"/>
        </w:rPr>
      </w:pPr>
      <w:del w:id="537" w:author="Cintron, Matthew I (CTR)" w:date="2021-11-22T04:30:00Z">
        <w:r w:rsidDel="00D2233E">
          <w:delText xml:space="preserve">                "Am I completing DTR correctly?",</w:delText>
        </w:r>
      </w:del>
    </w:p>
    <w:p w14:paraId="3B93180C" w14:textId="312B0119" w:rsidR="00A049B3" w:rsidDel="00D2233E" w:rsidRDefault="00A049B3" w:rsidP="00A049B3">
      <w:pPr>
        <w:rPr>
          <w:del w:id="538" w:author="Cintron, Matthew I (CTR)" w:date="2021-11-22T04:30:00Z"/>
        </w:rPr>
      </w:pPr>
      <w:del w:id="539" w:author="Cintron, Matthew I (CTR)" w:date="2021-11-22T04:30:00Z">
        <w:r w:rsidDel="00D2233E">
          <w:delText xml:space="preserve">                "Am I completing DTR right? ",</w:delText>
        </w:r>
      </w:del>
    </w:p>
    <w:p w14:paraId="150E56DC" w14:textId="7EF21FCB" w:rsidR="00A049B3" w:rsidDel="00D2233E" w:rsidRDefault="00A049B3" w:rsidP="00A049B3">
      <w:pPr>
        <w:rPr>
          <w:del w:id="540" w:author="Cintron, Matthew I (CTR)" w:date="2021-11-22T04:30:00Z"/>
        </w:rPr>
      </w:pPr>
      <w:del w:id="541" w:author="Cintron, Matthew I (CTR)" w:date="2021-11-22T04:30:00Z">
        <w:r w:rsidDel="00D2233E">
          <w:delText xml:space="preserve">                "Am I doing Daily Training Report correctly?",</w:delText>
        </w:r>
      </w:del>
    </w:p>
    <w:p w14:paraId="6226E8DF" w14:textId="7886213A" w:rsidR="00A049B3" w:rsidDel="00D2233E" w:rsidRDefault="00A049B3" w:rsidP="00A049B3">
      <w:pPr>
        <w:rPr>
          <w:del w:id="542" w:author="Cintron, Matthew I (CTR)" w:date="2021-11-22T04:30:00Z"/>
        </w:rPr>
      </w:pPr>
      <w:del w:id="543" w:author="Cintron, Matthew I (CTR)" w:date="2021-11-22T04:30:00Z">
        <w:r w:rsidDel="00D2233E">
          <w:delText xml:space="preserve">                "Am I doing Daily Training Report right?",</w:delText>
        </w:r>
      </w:del>
    </w:p>
    <w:p w14:paraId="09C0A0A3" w14:textId="7075AA8D" w:rsidR="00A049B3" w:rsidDel="00D2233E" w:rsidRDefault="00A049B3" w:rsidP="00A049B3">
      <w:pPr>
        <w:rPr>
          <w:del w:id="544" w:author="Cintron, Matthew I (CTR)" w:date="2021-11-22T04:30:00Z"/>
        </w:rPr>
      </w:pPr>
      <w:del w:id="545" w:author="Cintron, Matthew I (CTR)" w:date="2021-11-22T04:30:00Z">
        <w:r w:rsidDel="00D2233E">
          <w:delText xml:space="preserve">                "Am I doing DTR correctly?",</w:delText>
        </w:r>
      </w:del>
    </w:p>
    <w:p w14:paraId="3DDF36BA" w14:textId="06E64E97" w:rsidR="00A049B3" w:rsidDel="00D2233E" w:rsidRDefault="00A049B3" w:rsidP="00A049B3">
      <w:pPr>
        <w:rPr>
          <w:del w:id="546" w:author="Cintron, Matthew I (CTR)" w:date="2021-11-22T04:30:00Z"/>
        </w:rPr>
      </w:pPr>
      <w:del w:id="547" w:author="Cintron, Matthew I (CTR)" w:date="2021-11-22T04:30:00Z">
        <w:r w:rsidDel="00D2233E">
          <w:delText xml:space="preserve">                "Am I doing DTR right? ",</w:delText>
        </w:r>
      </w:del>
    </w:p>
    <w:p w14:paraId="3743492C" w14:textId="588E5F09" w:rsidR="00A049B3" w:rsidDel="00D2233E" w:rsidRDefault="00A049B3" w:rsidP="00A049B3">
      <w:pPr>
        <w:rPr>
          <w:del w:id="548" w:author="Cintron, Matthew I (CTR)" w:date="2021-11-22T04:30:00Z"/>
        </w:rPr>
      </w:pPr>
      <w:del w:id="549" w:author="Cintron, Matthew I (CTR)" w:date="2021-11-22T04:30:00Z">
        <w:r w:rsidDel="00D2233E">
          <w:delText xml:space="preserve">                "Am I filling out the Daily Training Report correctly?",</w:delText>
        </w:r>
      </w:del>
    </w:p>
    <w:p w14:paraId="2B5B0164" w14:textId="0FD3E08E" w:rsidR="00A049B3" w:rsidDel="00D2233E" w:rsidRDefault="00A049B3" w:rsidP="00A049B3">
      <w:pPr>
        <w:rPr>
          <w:del w:id="550" w:author="Cintron, Matthew I (CTR)" w:date="2021-11-22T04:30:00Z"/>
        </w:rPr>
      </w:pPr>
      <w:del w:id="551" w:author="Cintron, Matthew I (CTR)" w:date="2021-11-22T04:30:00Z">
        <w:r w:rsidDel="00D2233E">
          <w:delText xml:space="preserve">                "Am I filling out the Daily Training Report right?",</w:delText>
        </w:r>
      </w:del>
    </w:p>
    <w:p w14:paraId="5D511C16" w14:textId="5CD6A93F" w:rsidR="00A049B3" w:rsidDel="00D2233E" w:rsidRDefault="00A049B3" w:rsidP="00A049B3">
      <w:pPr>
        <w:rPr>
          <w:del w:id="552" w:author="Cintron, Matthew I (CTR)" w:date="2021-11-22T04:30:00Z"/>
        </w:rPr>
      </w:pPr>
      <w:del w:id="553" w:author="Cintron, Matthew I (CTR)" w:date="2021-11-22T04:30:00Z">
        <w:r w:rsidDel="00D2233E">
          <w:delText xml:space="preserve">                "Am I filling out the DTR correctly? ",</w:delText>
        </w:r>
      </w:del>
    </w:p>
    <w:p w14:paraId="0BAF7221" w14:textId="3919F265" w:rsidR="00A049B3" w:rsidDel="00D2233E" w:rsidRDefault="00A049B3" w:rsidP="00A049B3">
      <w:pPr>
        <w:rPr>
          <w:del w:id="554" w:author="Cintron, Matthew I (CTR)" w:date="2021-11-22T04:30:00Z"/>
        </w:rPr>
      </w:pPr>
      <w:del w:id="555" w:author="Cintron, Matthew I (CTR)" w:date="2021-11-22T04:30:00Z">
        <w:r w:rsidDel="00D2233E">
          <w:delText xml:space="preserve">                "Am I filling out the DTR right?  ",</w:delText>
        </w:r>
      </w:del>
    </w:p>
    <w:p w14:paraId="64BA124F" w14:textId="27AE3637" w:rsidR="00A049B3" w:rsidDel="00D2233E" w:rsidRDefault="00A049B3" w:rsidP="00A049B3">
      <w:pPr>
        <w:rPr>
          <w:del w:id="556" w:author="Cintron, Matthew I (CTR)" w:date="2021-11-22T04:30:00Z"/>
        </w:rPr>
      </w:pPr>
      <w:del w:id="557" w:author="Cintron, Matthew I (CTR)" w:date="2021-11-22T04:30:00Z">
        <w:r w:rsidDel="00D2233E">
          <w:delText xml:space="preserve">                "How do I fill out the DTR?",</w:delText>
        </w:r>
      </w:del>
    </w:p>
    <w:p w14:paraId="515D54FD" w14:textId="22B24D4A" w:rsidR="00A049B3" w:rsidDel="00D2233E" w:rsidRDefault="00A049B3" w:rsidP="00A049B3">
      <w:pPr>
        <w:rPr>
          <w:del w:id="558" w:author="Cintron, Matthew I (CTR)" w:date="2021-11-22T04:30:00Z"/>
        </w:rPr>
      </w:pPr>
      <w:del w:id="559" w:author="Cintron, Matthew I (CTR)" w:date="2021-11-22T04:30:00Z">
        <w:r w:rsidDel="00D2233E">
          <w:delText xml:space="preserve">                "I need to fill out the Daily Training Report. How do I do that correctly?",</w:delText>
        </w:r>
      </w:del>
    </w:p>
    <w:p w14:paraId="04924428" w14:textId="35031881" w:rsidR="00A049B3" w:rsidDel="00D2233E" w:rsidRDefault="00A049B3" w:rsidP="00A049B3">
      <w:pPr>
        <w:rPr>
          <w:del w:id="560" w:author="Cintron, Matthew I (CTR)" w:date="2021-11-22T04:30:00Z"/>
        </w:rPr>
      </w:pPr>
      <w:del w:id="561" w:author="Cintron, Matthew I (CTR)" w:date="2021-11-22T04:30:00Z">
        <w:r w:rsidDel="00D2233E">
          <w:delText xml:space="preserve">                "I need to fill out the DTR.  How do I do that correctly?"</w:delText>
        </w:r>
      </w:del>
    </w:p>
    <w:p w14:paraId="7A4D68A0" w14:textId="08D5E6FA" w:rsidR="00A049B3" w:rsidDel="00D2233E" w:rsidRDefault="00A049B3" w:rsidP="00A049B3">
      <w:pPr>
        <w:rPr>
          <w:del w:id="562" w:author="Cintron, Matthew I (CTR)" w:date="2021-11-22T04:30:00Z"/>
        </w:rPr>
      </w:pPr>
      <w:del w:id="563" w:author="Cintron, Matthew I (CTR)" w:date="2021-11-22T04:30:00Z">
        <w:r w:rsidDel="00D2233E">
          <w:delText xml:space="preserve">            ],</w:delText>
        </w:r>
      </w:del>
    </w:p>
    <w:p w14:paraId="06B3C7E0" w14:textId="64022522" w:rsidR="00A049B3" w:rsidDel="00D2233E" w:rsidRDefault="00A049B3" w:rsidP="00A049B3">
      <w:pPr>
        <w:rPr>
          <w:del w:id="564" w:author="Cintron, Matthew I (CTR)" w:date="2021-11-22T04:30:00Z"/>
        </w:rPr>
      </w:pPr>
      <w:del w:id="565" w:author="Cintron, Matthew I (CTR)" w:date="2021-11-22T04:30:00Z">
        <w:r w:rsidDel="00D2233E">
          <w:delText xml:space="preserve">            "responses": [</w:delText>
        </w:r>
      </w:del>
    </w:p>
    <w:p w14:paraId="34C938F6" w14:textId="25341166" w:rsidR="000B3995" w:rsidDel="00D2233E" w:rsidRDefault="00A049B3" w:rsidP="00A049B3">
      <w:pPr>
        <w:rPr>
          <w:del w:id="566" w:author="Cintron, Matthew I (CTR)" w:date="2021-11-22T04:30:00Z"/>
        </w:rPr>
      </w:pPr>
      <w:del w:id="567" w:author="Cintron, Matthew I (CTR)" w:date="2021-11-22T04:30:00Z">
        <w:r w:rsidDel="00D2233E">
          <w:delText xml:space="preserve">                "Access [Process Manual - Daily Training Report (DTR)](</w:delText>
        </w:r>
      </w:del>
      <w:ins w:id="568" w:author="McQuillan, Tyler A" w:date="2021-11-05T04:18:00Z">
        <w:del w:id="569" w:author="Cintron, Matthew I (CTR)" w:date="2021-11-22T04:30:00Z">
          <w:r w:rsidR="00FF641E" w:rsidDel="00D2233E">
            <w:delText>.</w:delText>
          </w:r>
        </w:del>
      </w:ins>
      <w:del w:id="570" w:author="Cintron, Matthew I (CTR)" w:date="2021-11-22T04:30:00Z">
        <w:r w:rsidDel="00D2233E">
          <w:delText>"</w:delText>
        </w:r>
      </w:del>
    </w:p>
    <w:p w14:paraId="5079A09B" w14:textId="7691597B" w:rsidR="00A049B3" w:rsidDel="00D2233E" w:rsidRDefault="00A049B3" w:rsidP="00A049B3">
      <w:pPr>
        <w:rPr>
          <w:del w:id="571" w:author="Cintron, Matthew I (CTR)" w:date="2021-11-22T04:30:00Z"/>
        </w:rPr>
      </w:pPr>
      <w:del w:id="572" w:author="Cintron, Matthew I (CTR)" w:date="2021-11-22T04:30:00Z">
        <w:r w:rsidDel="00D2233E">
          <w:delText xml:space="preserve">            ],</w:delText>
        </w:r>
      </w:del>
    </w:p>
    <w:p w14:paraId="65134022" w14:textId="6DBBED78" w:rsidR="00A049B3" w:rsidDel="00D2233E" w:rsidRDefault="00A049B3" w:rsidP="00A049B3">
      <w:pPr>
        <w:rPr>
          <w:del w:id="573" w:author="Cintron, Matthew I (CTR)" w:date="2021-11-22T04:30:00Z"/>
        </w:rPr>
      </w:pPr>
      <w:del w:id="574" w:author="Cintron, Matthew I (CTR)" w:date="2021-11-22T04:30:00Z">
        <w:r w:rsidDel="00D2233E">
          <w:delText xml:space="preserve">            "context_set": ""</w:delText>
        </w:r>
      </w:del>
    </w:p>
    <w:p w14:paraId="2E9052C9" w14:textId="44AB3085" w:rsidR="00A049B3" w:rsidDel="00D2233E" w:rsidRDefault="00A049B3" w:rsidP="00A049B3">
      <w:pPr>
        <w:rPr>
          <w:del w:id="575" w:author="Cintron, Matthew I (CTR)" w:date="2021-11-22T04:30:00Z"/>
        </w:rPr>
      </w:pPr>
      <w:del w:id="576" w:author="Cintron, Matthew I (CTR)" w:date="2021-11-22T04:30:00Z">
        <w:r w:rsidDel="00D2233E">
          <w:delText xml:space="preserve">        },</w:delText>
        </w:r>
      </w:del>
    </w:p>
    <w:p w14:paraId="71C4BB37" w14:textId="77777777" w:rsidR="00A049B3" w:rsidRDefault="00A049B3" w:rsidP="00A049B3">
      <w:r>
        <w:t xml:space="preserve">        {</w:t>
      </w:r>
    </w:p>
    <w:p w14:paraId="234F10C9" w14:textId="77777777" w:rsidR="00A049B3" w:rsidRDefault="00A049B3" w:rsidP="00A049B3">
      <w:r>
        <w:t xml:space="preserve">            "tag": "Q7",</w:t>
      </w:r>
    </w:p>
    <w:p w14:paraId="2B43C6C3" w14:textId="77777777" w:rsidR="00A049B3" w:rsidRDefault="00A049B3" w:rsidP="00A049B3">
      <w:r>
        <w:t xml:space="preserve">            "patterns": [</w:t>
      </w:r>
    </w:p>
    <w:p w14:paraId="72A85F1C" w14:textId="04537C3E" w:rsidR="00FF641E" w:rsidRDefault="00A049B3" w:rsidP="00A049B3">
      <w:pPr>
        <w:rPr>
          <w:ins w:id="577" w:author="McQuillan, Tyler A" w:date="2021-11-05T04:20:00Z"/>
        </w:rPr>
      </w:pPr>
      <w:r>
        <w:t xml:space="preserve">                </w:t>
      </w:r>
      <w:ins w:id="578" w:author="McQuillan, Tyler A" w:date="2021-11-05T04:20:00Z">
        <w:del w:id="579" w:author="Cintron, Matthew I (CTR)" w:date="2021-11-15T09:48:00Z">
          <w:r w:rsidR="00FF641E" w:rsidRPr="00FF641E" w:rsidDel="00CC6AF0">
            <w:delText>*</w:delText>
          </w:r>
        </w:del>
        <w:r w:rsidR="00FF641E" w:rsidRPr="00FF641E">
          <w:t>"</w:t>
        </w:r>
      </w:ins>
      <w:ins w:id="580" w:author="McQuillan, Tyler A" w:date="2021-11-05T04:21:00Z">
        <w:r w:rsidR="00FF641E">
          <w:t>Call handling</w:t>
        </w:r>
      </w:ins>
      <w:ins w:id="581" w:author="McQuillan, Tyler A" w:date="2021-11-05T04:20:00Z">
        <w:r w:rsidR="00FF641E" w:rsidRPr="00FF641E">
          <w:t xml:space="preserve"> requirements</w:t>
        </w:r>
      </w:ins>
      <w:ins w:id="582" w:author="McQuillan, Tyler A" w:date="2021-11-05T04:21:00Z">
        <w:r w:rsidR="00FF641E">
          <w:t xml:space="preserve"> (trainers)</w:t>
        </w:r>
      </w:ins>
      <w:ins w:id="583" w:author="McQuillan, Tyler A" w:date="2021-11-05T04:20:00Z">
        <w:r w:rsidR="00FF641E" w:rsidRPr="00FF641E">
          <w:t>.",</w:t>
        </w:r>
      </w:ins>
    </w:p>
    <w:p w14:paraId="622CF537" w14:textId="1B3F9E4B" w:rsidR="00A049B3" w:rsidRDefault="00A049B3">
      <w:pPr>
        <w:ind w:firstLine="720"/>
        <w:pPrChange w:id="584" w:author="McQuillan, Tyler A" w:date="2021-11-05T04:20:00Z">
          <w:pPr/>
        </w:pPrChange>
      </w:pPr>
      <w:r>
        <w:t>"Am I required to take calls while I train a class?",</w:t>
      </w:r>
    </w:p>
    <w:p w14:paraId="71C818AB" w14:textId="77777777" w:rsidR="00A049B3" w:rsidRDefault="00A049B3" w:rsidP="00A049B3">
      <w:r>
        <w:t xml:space="preserve">                "How many hours of calls do I have to take each month? "</w:t>
      </w:r>
    </w:p>
    <w:p w14:paraId="24674239" w14:textId="77777777" w:rsidR="00A049B3" w:rsidRDefault="00A049B3" w:rsidP="00A049B3">
      <w:r>
        <w:t xml:space="preserve">            ],</w:t>
      </w:r>
    </w:p>
    <w:p w14:paraId="28643FFA" w14:textId="77777777" w:rsidR="00A049B3" w:rsidRDefault="00A049B3" w:rsidP="00A049B3">
      <w:r>
        <w:t xml:space="preserve">            "responses": [</w:t>
      </w:r>
    </w:p>
    <w:p w14:paraId="28F7274C" w14:textId="12887BDE" w:rsidR="00A049B3" w:rsidRDefault="00A049B3" w:rsidP="00A049B3">
      <w:r>
        <w:t xml:space="preserve">                "Depending on business need</w:t>
      </w:r>
      <w:ins w:id="585" w:author="McQuillan, Tyler A" w:date="2021-11-05T04:21:00Z">
        <w:r w:rsidR="00FF641E">
          <w:t>,</w:t>
        </w:r>
      </w:ins>
      <w:r>
        <w:t xml:space="preserve"> </w:t>
      </w:r>
      <w:ins w:id="586" w:author="McQuillan, Tyler A" w:date="2021-11-05T04:21:00Z">
        <w:r w:rsidR="00FF641E">
          <w:t>t</w:t>
        </w:r>
      </w:ins>
      <w:del w:id="587" w:author="McQuillan, Tyler A" w:date="2021-11-05T04:21:00Z">
        <w:r w:rsidDel="00FF641E">
          <w:delText>T</w:delText>
        </w:r>
      </w:del>
      <w:r>
        <w:t xml:space="preserve">rainers may be called to the phones for </w:t>
      </w:r>
      <w:proofErr w:type="spellStart"/>
      <w:ins w:id="588" w:author="McQuillan, Tyler A" w:date="2021-11-05T04:21:00Z">
        <w:r w:rsidR="00FF641E">
          <w:t>c</w:t>
        </w:r>
      </w:ins>
      <w:del w:id="589" w:author="McQuillan, Tyler A" w:date="2021-11-05T04:21:00Z">
        <w:r w:rsidDel="00FF641E">
          <w:delText>C</w:delText>
        </w:r>
      </w:del>
      <w:r>
        <w:t>ontigency</w:t>
      </w:r>
      <w:proofErr w:type="spellEnd"/>
      <w:r>
        <w:t xml:space="preserve">. There is also a quarterly requirement of call taking for </w:t>
      </w:r>
      <w:ins w:id="590" w:author="McQuillan, Tyler A" w:date="2021-11-05T04:22:00Z">
        <w:r w:rsidR="00FF641E">
          <w:t>t</w:t>
        </w:r>
      </w:ins>
      <w:del w:id="591" w:author="McQuillan, Tyler A" w:date="2021-11-05T04:22:00Z">
        <w:r w:rsidDel="00FF641E">
          <w:delText>T</w:delText>
        </w:r>
      </w:del>
      <w:r>
        <w:t xml:space="preserve">rainers to meet.  Trainers may be granted a waiver while training class. See [Instructor Responsibilities SOP TD 1.21.01] located </w:t>
      </w:r>
      <w:ins w:id="592" w:author="McQuillan, Tyler A" w:date="2021-11-05T04:22:00Z">
        <w:r w:rsidR="00FF641E">
          <w:t xml:space="preserve">here </w:t>
        </w:r>
      </w:ins>
      <w:r>
        <w:t>(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593" w:author="McQuillan, Tyler A" w:date="2021-11-05T04:22:00Z">
        <w:r w:rsidR="00FF641E">
          <w:t>.</w:t>
        </w:r>
      </w:ins>
      <w:r>
        <w:t xml:space="preserve"> </w:t>
      </w:r>
      <w:ins w:id="594" w:author="McQuillan, Tyler A" w:date="2021-11-05T04:23:00Z">
        <w:r w:rsidR="00FF641E">
          <w:t>S</w:t>
        </w:r>
      </w:ins>
      <w:del w:id="595" w:author="McQuillan, Tyler A" w:date="2021-11-05T04:23:00Z">
        <w:r w:rsidDel="00FF641E">
          <w:delText>s</w:delText>
        </w:r>
      </w:del>
      <w:r>
        <w:t>ee [Process TD 1.21.01.6: CCO Support] Step 6</w:t>
      </w:r>
      <w:ins w:id="596" w:author="McQuillan, Tyler A" w:date="2021-11-05T04:23:00Z">
        <w:r w:rsidR="00FF641E">
          <w:t>.</w:t>
        </w:r>
      </w:ins>
      <w:del w:id="597" w:author="McQuillan, Tyler A" w:date="2021-11-05T04:23:00Z">
        <w:r w:rsidDel="00FF641E">
          <w:delText xml:space="preserve"> </w:delText>
        </w:r>
      </w:del>
      <w:r>
        <w:t>"</w:t>
      </w:r>
    </w:p>
    <w:p w14:paraId="2CAB6168" w14:textId="77777777" w:rsidR="00A049B3" w:rsidRDefault="00A049B3" w:rsidP="00A049B3">
      <w:r>
        <w:t xml:space="preserve">            ],</w:t>
      </w:r>
    </w:p>
    <w:p w14:paraId="45C4A19B" w14:textId="77777777" w:rsidR="00A049B3" w:rsidRDefault="00A049B3" w:rsidP="00A049B3">
      <w:r>
        <w:t xml:space="preserve">            "</w:t>
      </w:r>
      <w:proofErr w:type="spellStart"/>
      <w:r>
        <w:t>context_set</w:t>
      </w:r>
      <w:proofErr w:type="spellEnd"/>
      <w:r>
        <w:t>": ""</w:t>
      </w:r>
    </w:p>
    <w:p w14:paraId="23789472" w14:textId="77777777" w:rsidR="00A049B3" w:rsidRDefault="00A049B3" w:rsidP="00A049B3">
      <w:r>
        <w:t xml:space="preserve">        },</w:t>
      </w:r>
    </w:p>
    <w:p w14:paraId="63E3AAC9" w14:textId="77777777" w:rsidR="00A049B3" w:rsidRDefault="00A049B3" w:rsidP="00A049B3">
      <w:r>
        <w:t xml:space="preserve">        {</w:t>
      </w:r>
    </w:p>
    <w:p w14:paraId="301BC4E6" w14:textId="77777777" w:rsidR="00A049B3" w:rsidRDefault="00A049B3" w:rsidP="00A049B3">
      <w:r>
        <w:lastRenderedPageBreak/>
        <w:t xml:space="preserve">            "tag": </w:t>
      </w:r>
      <w:commentRangeStart w:id="598"/>
      <w:r>
        <w:t>"Q8",</w:t>
      </w:r>
      <w:commentRangeEnd w:id="598"/>
      <w:r w:rsidR="00D14A6A">
        <w:rPr>
          <w:rStyle w:val="CommentReference"/>
        </w:rPr>
        <w:commentReference w:id="598"/>
      </w:r>
    </w:p>
    <w:p w14:paraId="345D8A44" w14:textId="77777777" w:rsidR="00A049B3" w:rsidRDefault="00A049B3" w:rsidP="00A049B3">
      <w:r>
        <w:t xml:space="preserve">            "patterns": [</w:t>
      </w:r>
    </w:p>
    <w:p w14:paraId="487C39CD" w14:textId="662A816C" w:rsidR="006A6959" w:rsidRDefault="00A049B3" w:rsidP="006A6959">
      <w:pPr>
        <w:rPr>
          <w:ins w:id="599" w:author="McQuillan, Tyler A" w:date="2021-11-05T04:24:00Z"/>
        </w:rPr>
      </w:pPr>
      <w:r>
        <w:t xml:space="preserve">                </w:t>
      </w:r>
      <w:ins w:id="600" w:author="McQuillan, Tyler A" w:date="2021-11-05T04:24:00Z">
        <w:del w:id="601" w:author="Cintron, Matthew I (CTR)" w:date="2021-11-15T09:48:00Z">
          <w:r w:rsidR="006A6959" w:rsidDel="00CC6AF0">
            <w:delText>*</w:delText>
          </w:r>
        </w:del>
        <w:r w:rsidR="006A6959">
          <w:t>"What does the Nesting agenda include?",</w:t>
        </w:r>
      </w:ins>
    </w:p>
    <w:p w14:paraId="1F9237D3" w14:textId="47744CAE" w:rsidR="006A6959" w:rsidRDefault="006A6959" w:rsidP="006A6959">
      <w:pPr>
        <w:rPr>
          <w:ins w:id="602" w:author="McQuillan, Tyler A" w:date="2021-11-05T04:24:00Z"/>
        </w:rPr>
      </w:pPr>
      <w:ins w:id="603" w:author="McQuillan, Tyler A" w:date="2021-11-05T04:24:00Z">
        <w:r>
          <w:tab/>
        </w:r>
        <w:del w:id="604" w:author="Cintron, Matthew I (CTR)" w:date="2021-11-15T09:48:00Z">
          <w:r w:rsidDel="00CC6AF0">
            <w:delText>*</w:delText>
          </w:r>
        </w:del>
        <w:r>
          <w:t>"Nesting agenda.",</w:t>
        </w:r>
      </w:ins>
    </w:p>
    <w:p w14:paraId="038E1CF6" w14:textId="163F905F" w:rsidR="00A049B3" w:rsidRDefault="00A049B3">
      <w:pPr>
        <w:ind w:firstLine="720"/>
        <w:pPrChange w:id="605" w:author="McQuillan, Tyler A" w:date="2021-11-05T04:24:00Z">
          <w:pPr/>
        </w:pPrChange>
      </w:pPr>
      <w:r>
        <w:t>"And what is priority for Day 1 Nesting?",</w:t>
      </w:r>
    </w:p>
    <w:p w14:paraId="7DF9BD10" w14:textId="77777777" w:rsidR="00A049B3" w:rsidRDefault="00A049B3" w:rsidP="00A049B3">
      <w:r>
        <w:t xml:space="preserve">                "How do we access the Nesting Agenda? ",</w:t>
      </w:r>
    </w:p>
    <w:p w14:paraId="70D71BC0" w14:textId="77777777" w:rsidR="00A049B3" w:rsidRDefault="00A049B3" w:rsidP="00A049B3">
      <w:r>
        <w:t xml:space="preserve">                "What needs to be completed on day one of Nesting?",</w:t>
      </w:r>
    </w:p>
    <w:p w14:paraId="07508838" w14:textId="77777777" w:rsidR="00A049B3" w:rsidRDefault="00A049B3" w:rsidP="00A049B3">
      <w:r>
        <w:t xml:space="preserve">                "Where can I find the Nesting Agenda?"</w:t>
      </w:r>
    </w:p>
    <w:p w14:paraId="37867C60" w14:textId="77777777" w:rsidR="00A049B3" w:rsidRDefault="00A049B3" w:rsidP="00A049B3">
      <w:r>
        <w:t xml:space="preserve">            ],</w:t>
      </w:r>
    </w:p>
    <w:p w14:paraId="3D5E32E9" w14:textId="77777777" w:rsidR="00A049B3" w:rsidRDefault="00A049B3" w:rsidP="00A049B3">
      <w:r>
        <w:t xml:space="preserve">            "responses": [</w:t>
      </w:r>
    </w:p>
    <w:p w14:paraId="61D3EBC9" w14:textId="3D12A203" w:rsidR="00A049B3" w:rsidRDefault="00A049B3" w:rsidP="00A049B3">
      <w:r>
        <w:t xml:space="preserve">                "Ac</w:t>
      </w:r>
      <w:ins w:id="606" w:author="McQuillan, Tyler A" w:date="2021-11-05T04:24:00Z">
        <w:r w:rsidR="006A6959">
          <w:t>c</w:t>
        </w:r>
      </w:ins>
      <w:r>
        <w:t xml:space="preserve">ess and follow the agenda for the </w:t>
      </w:r>
      <w:ins w:id="607" w:author="McQuillan, Tyler A" w:date="2021-11-05T04:24:00Z">
        <w:r w:rsidR="006A6959">
          <w:t>l</w:t>
        </w:r>
      </w:ins>
      <w:del w:id="608" w:author="McQuillan, Tyler A" w:date="2021-11-05T04:24:00Z">
        <w:r w:rsidDel="006A6959">
          <w:delText>L</w:delText>
        </w:r>
      </w:del>
      <w:r>
        <w:t xml:space="preserve">ine of </w:t>
      </w:r>
      <w:ins w:id="609" w:author="McQuillan, Tyler A" w:date="2021-11-05T04:25:00Z">
        <w:r w:rsidR="006A6959">
          <w:t>b</w:t>
        </w:r>
      </w:ins>
      <w:del w:id="610" w:author="McQuillan, Tyler A" w:date="2021-11-05T04:25:00Z">
        <w:r w:rsidDel="006A6959">
          <w:delText>B</w:delText>
        </w:r>
      </w:del>
      <w:r>
        <w:t xml:space="preserve">usiness for your </w:t>
      </w:r>
      <w:ins w:id="611" w:author="McQuillan, Tyler A" w:date="2021-11-05T04:25:00Z">
        <w:r w:rsidR="006A6959">
          <w:t>N</w:t>
        </w:r>
      </w:ins>
      <w:del w:id="612" w:author="McQuillan, Tyler A" w:date="2021-11-05T04:25:00Z">
        <w:r w:rsidDel="006A6959">
          <w:delText>n</w:delText>
        </w:r>
      </w:del>
      <w:r>
        <w:t xml:space="preserve">esting class </w:t>
      </w:r>
      <w:ins w:id="613" w:author="McQuillan, Tyler A" w:date="2021-11-05T04:25:00Z">
        <w:r w:rsidR="006A6959">
          <w:t xml:space="preserve">here </w:t>
        </w:r>
      </w:ins>
      <w:r>
        <w:t>(https://maximus365.sharepoint.com/sites/CCO/Support/KSTP/CCO_Training_Delivery_Trainer_Resources/Nesting/default.aspx)</w:t>
      </w:r>
      <w:ins w:id="614" w:author="McQuillan, Tyler A" w:date="2021-11-05T04:25:00Z">
        <w:r w:rsidR="006A6959">
          <w:t>.</w:t>
        </w:r>
      </w:ins>
      <w:r>
        <w:t>"</w:t>
      </w:r>
    </w:p>
    <w:p w14:paraId="1A096161" w14:textId="77777777" w:rsidR="00A049B3" w:rsidRDefault="00A049B3" w:rsidP="00A049B3">
      <w:r>
        <w:t xml:space="preserve">            ],</w:t>
      </w:r>
    </w:p>
    <w:p w14:paraId="74E9742B" w14:textId="77777777" w:rsidR="00A049B3" w:rsidRDefault="00A049B3" w:rsidP="00A049B3">
      <w:r>
        <w:t xml:space="preserve">            "</w:t>
      </w:r>
      <w:proofErr w:type="spellStart"/>
      <w:r>
        <w:t>context_set</w:t>
      </w:r>
      <w:proofErr w:type="spellEnd"/>
      <w:r>
        <w:t>": ""</w:t>
      </w:r>
    </w:p>
    <w:p w14:paraId="3B1A7CB9" w14:textId="77777777" w:rsidR="00A049B3" w:rsidRDefault="00A049B3" w:rsidP="00A049B3">
      <w:r>
        <w:t xml:space="preserve">        },</w:t>
      </w:r>
    </w:p>
    <w:p w14:paraId="022F9CA7" w14:textId="77777777" w:rsidR="00A049B3" w:rsidRDefault="00A049B3" w:rsidP="00A049B3">
      <w:r>
        <w:t xml:space="preserve">        {</w:t>
      </w:r>
    </w:p>
    <w:p w14:paraId="7799652B" w14:textId="77777777" w:rsidR="00A049B3" w:rsidRDefault="00A049B3" w:rsidP="00A049B3">
      <w:r>
        <w:t xml:space="preserve">            "tag": </w:t>
      </w:r>
      <w:commentRangeStart w:id="615"/>
      <w:r>
        <w:t>"Q9",</w:t>
      </w:r>
      <w:commentRangeEnd w:id="615"/>
      <w:r w:rsidR="00D14A6A">
        <w:rPr>
          <w:rStyle w:val="CommentReference"/>
        </w:rPr>
        <w:commentReference w:id="615"/>
      </w:r>
    </w:p>
    <w:p w14:paraId="52CB0CCC" w14:textId="77777777" w:rsidR="00A049B3" w:rsidRDefault="00A049B3" w:rsidP="00A049B3">
      <w:r>
        <w:t xml:space="preserve">            "patterns": [</w:t>
      </w:r>
    </w:p>
    <w:p w14:paraId="03F9D258" w14:textId="62058A0C" w:rsidR="006A6959" w:rsidRDefault="00A049B3" w:rsidP="006A6959">
      <w:pPr>
        <w:rPr>
          <w:ins w:id="616" w:author="McQuillan, Tyler A" w:date="2021-11-05T04:26:00Z"/>
        </w:rPr>
      </w:pPr>
      <w:r>
        <w:t xml:space="preserve">                </w:t>
      </w:r>
      <w:ins w:id="617" w:author="McQuillan, Tyler A" w:date="2021-11-05T04:26:00Z">
        <w:del w:id="618" w:author="Cintron, Matthew I (CTR)" w:date="2021-11-15T09:49:00Z">
          <w:r w:rsidR="006A6959" w:rsidDel="00CC6AF0">
            <w:delText>*</w:delText>
          </w:r>
        </w:del>
        <w:r w:rsidR="006A6959">
          <w:t>"How to assign courses in CCO Learning.",</w:t>
        </w:r>
      </w:ins>
    </w:p>
    <w:p w14:paraId="44824A90" w14:textId="55734CDB" w:rsidR="006A6959" w:rsidRDefault="006A6959" w:rsidP="006A6959">
      <w:pPr>
        <w:rPr>
          <w:ins w:id="619" w:author="McQuillan, Tyler A" w:date="2021-11-05T04:26:00Z"/>
        </w:rPr>
      </w:pPr>
      <w:ins w:id="620" w:author="McQuillan, Tyler A" w:date="2021-11-05T04:26:00Z">
        <w:r>
          <w:tab/>
        </w:r>
        <w:del w:id="621" w:author="Cintron, Matthew I (CTR)" w:date="2021-11-15T09:49:00Z">
          <w:r w:rsidDel="00CC6AF0">
            <w:delText>*</w:delText>
          </w:r>
        </w:del>
        <w:r>
          <w:t xml:space="preserve">"CCO Learning course assignment.", </w:t>
        </w:r>
      </w:ins>
    </w:p>
    <w:p w14:paraId="52B6C759" w14:textId="0AF3C2BC" w:rsidR="00A049B3" w:rsidRDefault="00A049B3">
      <w:pPr>
        <w:ind w:firstLine="720"/>
        <w:pPrChange w:id="622" w:author="McQuillan, Tyler A" w:date="2021-11-05T04:26:00Z">
          <w:pPr/>
        </w:pPrChange>
      </w:pPr>
      <w:r>
        <w:t>"Are there a list of steps to load the courses in CCO Learning to my training class? ",</w:t>
      </w:r>
    </w:p>
    <w:p w14:paraId="490A87FC" w14:textId="77777777" w:rsidR="00A049B3" w:rsidRDefault="00A049B3" w:rsidP="00A049B3">
      <w:r>
        <w:t xml:space="preserve">                "Are there a list of steps to load the materials in CCO Learning to my training class?",</w:t>
      </w:r>
    </w:p>
    <w:p w14:paraId="340FA28B" w14:textId="77777777" w:rsidR="00A049B3" w:rsidRDefault="00A049B3" w:rsidP="00A049B3">
      <w:r>
        <w:t xml:space="preserve">                "How do I assign courses through CCO Learning to my class? ",</w:t>
      </w:r>
    </w:p>
    <w:p w14:paraId="56DB79B9" w14:textId="77777777" w:rsidR="00A049B3" w:rsidRDefault="00A049B3" w:rsidP="00A049B3">
      <w:r>
        <w:t xml:space="preserve">                "How do I assign material through CCO Learning to my class?",</w:t>
      </w:r>
    </w:p>
    <w:p w14:paraId="3CD99622" w14:textId="77777777" w:rsidR="00A049B3" w:rsidRDefault="00A049B3" w:rsidP="00A049B3">
      <w:r>
        <w:t xml:space="preserve">                "How do I assign the curriculum to my class in CCO Learning?",</w:t>
      </w:r>
    </w:p>
    <w:p w14:paraId="02616DB9" w14:textId="77777777" w:rsidR="00A049B3" w:rsidRDefault="00A049B3" w:rsidP="00A049B3">
      <w:r>
        <w:t xml:space="preserve">                "How do I get curriculum assigned to my class? ",</w:t>
      </w:r>
    </w:p>
    <w:p w14:paraId="6EBAFDBD" w14:textId="77777777" w:rsidR="00A049B3" w:rsidRDefault="00A049B3" w:rsidP="00A049B3">
      <w:r>
        <w:t xml:space="preserve">                "How do I push curriculum in CCO Learning?",</w:t>
      </w:r>
    </w:p>
    <w:p w14:paraId="16A529F6" w14:textId="77777777" w:rsidR="00A049B3" w:rsidRDefault="00A049B3" w:rsidP="00A049B3">
      <w:r>
        <w:t xml:space="preserve">                "How do I push lessons out to my class through CCO Learning? ",</w:t>
      </w:r>
    </w:p>
    <w:p w14:paraId="594774F1" w14:textId="77777777" w:rsidR="00A049B3" w:rsidRDefault="00A049B3" w:rsidP="00A049B3">
      <w:r>
        <w:lastRenderedPageBreak/>
        <w:t xml:space="preserve">                "How do I push out courses in CCO Learning?",</w:t>
      </w:r>
    </w:p>
    <w:p w14:paraId="255E32B2" w14:textId="77777777" w:rsidR="00A049B3" w:rsidRDefault="00A049B3" w:rsidP="00A049B3">
      <w:r>
        <w:t xml:space="preserve">                "How do I push the materials out to my class?",</w:t>
      </w:r>
    </w:p>
    <w:p w14:paraId="29CB94C8" w14:textId="77777777" w:rsidR="00A049B3" w:rsidRDefault="00A049B3" w:rsidP="00A049B3">
      <w:r>
        <w:t xml:space="preserve">                "How do you load the curriculum for the class in CCO Learning?",</w:t>
      </w:r>
    </w:p>
    <w:p w14:paraId="02178664" w14:textId="77777777" w:rsidR="00A049B3" w:rsidRDefault="00A049B3" w:rsidP="00A049B3">
      <w:r>
        <w:t xml:space="preserve">                "How push courses on CCO once there is access?",</w:t>
      </w:r>
    </w:p>
    <w:p w14:paraId="5B8B539D" w14:textId="77777777" w:rsidR="00A049B3" w:rsidRDefault="00A049B3" w:rsidP="00A049B3">
      <w:r>
        <w:t xml:space="preserve">                "How to assign on CCO Learning for your assigned new hires? ",</w:t>
      </w:r>
    </w:p>
    <w:p w14:paraId="0B138B1A" w14:textId="307C323B" w:rsidR="00A049B3" w:rsidRDefault="00A049B3" w:rsidP="00A049B3">
      <w:r>
        <w:t xml:space="preserve">                "How to assign on CCO Learning for your assigned partic</w:t>
      </w:r>
      <w:ins w:id="623" w:author="McQuillan, Tyler A" w:date="2021-11-05T04:27:00Z">
        <w:r w:rsidR="00A8659F">
          <w:t>i</w:t>
        </w:r>
      </w:ins>
      <w:r>
        <w:t>pants? ",</w:t>
      </w:r>
    </w:p>
    <w:p w14:paraId="07CC1F7E" w14:textId="77777777" w:rsidR="00A049B3" w:rsidRDefault="00A049B3" w:rsidP="00A049B3">
      <w:r>
        <w:t xml:space="preserve">                "How to assign on CCO Learning for your assigned trainees? ",</w:t>
      </w:r>
    </w:p>
    <w:p w14:paraId="3CE0DD58" w14:textId="77777777" w:rsidR="00A049B3" w:rsidRDefault="00A049B3" w:rsidP="00A049B3">
      <w:r>
        <w:t xml:space="preserve">                "How to assign/push on CCO Learning for your assigned participants? ",</w:t>
      </w:r>
    </w:p>
    <w:p w14:paraId="19985821" w14:textId="77777777" w:rsidR="00A049B3" w:rsidRDefault="00A049B3" w:rsidP="00A049B3">
      <w:r>
        <w:t xml:space="preserve">                "How to push out on CCO Learning for your assigned new hires?",</w:t>
      </w:r>
    </w:p>
    <w:p w14:paraId="0479B7B1" w14:textId="77777777" w:rsidR="00A049B3" w:rsidRDefault="00A049B3" w:rsidP="00A049B3">
      <w:r>
        <w:t xml:space="preserve">                "How to push out on CCO Learning for your assigned participants?",</w:t>
      </w:r>
    </w:p>
    <w:p w14:paraId="4C88C2A3" w14:textId="77777777" w:rsidR="00A049B3" w:rsidRDefault="00A049B3" w:rsidP="00A049B3">
      <w:r>
        <w:t xml:space="preserve">                "How to push out on CCO Learning for your assigned trainees?",</w:t>
      </w:r>
    </w:p>
    <w:p w14:paraId="359FD00A" w14:textId="77777777" w:rsidR="00A049B3" w:rsidRDefault="00A049B3" w:rsidP="00A049B3">
      <w:r>
        <w:t xml:space="preserve">                "How to push out/assign on CCO Learning for your assigned trainees?",</w:t>
      </w:r>
    </w:p>
    <w:p w14:paraId="4EFCEDE4" w14:textId="77777777" w:rsidR="00A049B3" w:rsidRDefault="00A049B3" w:rsidP="00A049B3">
      <w:r>
        <w:t xml:space="preserve">                "I need to push the materials out to my class.  How do I do that?",</w:t>
      </w:r>
    </w:p>
    <w:p w14:paraId="583F30FF" w14:textId="77777777" w:rsidR="00A049B3" w:rsidRDefault="00A049B3" w:rsidP="00A049B3">
      <w:r>
        <w:t xml:space="preserve">                "Show me how I push the materials out to my class?",</w:t>
      </w:r>
    </w:p>
    <w:p w14:paraId="0B47996E" w14:textId="77777777" w:rsidR="00A049B3" w:rsidRDefault="00A049B3" w:rsidP="00A049B3">
      <w:r>
        <w:t xml:space="preserve">                "What are the steps to assign the materials to my class?",</w:t>
      </w:r>
    </w:p>
    <w:p w14:paraId="54D5CEED" w14:textId="77777777" w:rsidR="00A049B3" w:rsidRDefault="00A049B3" w:rsidP="00A049B3">
      <w:r>
        <w:t xml:space="preserve">                "What steps do I take to assign the materials for my class? ",</w:t>
      </w:r>
    </w:p>
    <w:p w14:paraId="29703C41" w14:textId="7FB3A1BB" w:rsidR="00A049B3" w:rsidRDefault="00A049B3" w:rsidP="00A049B3">
      <w:r>
        <w:t xml:space="preserve">                "What steps do I take to push cour</w:t>
      </w:r>
      <w:ins w:id="624" w:author="McQuillan, Tyler A" w:date="2021-11-05T04:27:00Z">
        <w:r w:rsidR="00BB0D72">
          <w:t>s</w:t>
        </w:r>
      </w:ins>
      <w:del w:id="625" w:author="McQuillan, Tyler A" w:date="2021-11-05T04:27:00Z">
        <w:r w:rsidDel="00BB0D72">
          <w:delText>c</w:delText>
        </w:r>
      </w:del>
      <w:r>
        <w:t>es on CCO Learning to my class?"</w:t>
      </w:r>
    </w:p>
    <w:p w14:paraId="51C46181" w14:textId="77777777" w:rsidR="00A049B3" w:rsidRDefault="00A049B3" w:rsidP="00A049B3">
      <w:r>
        <w:t xml:space="preserve">            ],</w:t>
      </w:r>
    </w:p>
    <w:p w14:paraId="75DD6E2C" w14:textId="77777777" w:rsidR="00A049B3" w:rsidRDefault="00A049B3" w:rsidP="00A049B3">
      <w:r>
        <w:t xml:space="preserve">            "responses": [</w:t>
      </w:r>
    </w:p>
    <w:p w14:paraId="4AD885CB" w14:textId="2950883C" w:rsidR="00A049B3" w:rsidRDefault="00A049B3" w:rsidP="00A049B3">
      <w:r>
        <w:t xml:space="preserve">                "Access CCO Learning-My Employees-Assign Learning to My Employees.  Then Select Management Action-Add Items and curricula.  Click Next. Select Users - Click box under Select Users- Names will populate under 'List of Selected Users</w:t>
      </w:r>
      <w:ins w:id="626" w:author="McQuillan, Tyler A" w:date="2021-11-05T04:27:00Z">
        <w:r w:rsidR="00BB0D72">
          <w:t>.</w:t>
        </w:r>
      </w:ins>
      <w:r>
        <w:t>' Add Checked. Click Next. Search for Items and curriculum using key words or Exact Phrases. Locate the materials to assign and add checked. Click Next. Review for accuracy. Click Finish."</w:t>
      </w:r>
    </w:p>
    <w:p w14:paraId="6F91A7AB" w14:textId="77777777" w:rsidR="00A049B3" w:rsidRDefault="00A049B3" w:rsidP="00A049B3">
      <w:r>
        <w:t xml:space="preserve">            ],</w:t>
      </w:r>
    </w:p>
    <w:p w14:paraId="41DA2CAE" w14:textId="77777777" w:rsidR="00A049B3" w:rsidRDefault="00A049B3" w:rsidP="00A049B3">
      <w:r>
        <w:t xml:space="preserve">            "</w:t>
      </w:r>
      <w:proofErr w:type="spellStart"/>
      <w:r>
        <w:t>context_set</w:t>
      </w:r>
      <w:proofErr w:type="spellEnd"/>
      <w:r>
        <w:t>": ""</w:t>
      </w:r>
    </w:p>
    <w:p w14:paraId="69F0D5DE" w14:textId="77777777" w:rsidR="00A049B3" w:rsidRDefault="00A049B3" w:rsidP="00A049B3">
      <w:r>
        <w:t xml:space="preserve">        },</w:t>
      </w:r>
    </w:p>
    <w:p w14:paraId="57498A80" w14:textId="77777777" w:rsidR="00A049B3" w:rsidRDefault="00A049B3" w:rsidP="00A049B3">
      <w:r>
        <w:t xml:space="preserve">        {</w:t>
      </w:r>
    </w:p>
    <w:p w14:paraId="3B533D12" w14:textId="77777777" w:rsidR="00A049B3" w:rsidRDefault="00A049B3" w:rsidP="00A049B3">
      <w:r>
        <w:t xml:space="preserve">            "tag": </w:t>
      </w:r>
      <w:commentRangeStart w:id="627"/>
      <w:r>
        <w:t>"Q10",</w:t>
      </w:r>
      <w:commentRangeEnd w:id="627"/>
      <w:r w:rsidR="00D14A6A">
        <w:rPr>
          <w:rStyle w:val="CommentReference"/>
        </w:rPr>
        <w:commentReference w:id="627"/>
      </w:r>
    </w:p>
    <w:p w14:paraId="035ABCF3" w14:textId="77777777" w:rsidR="00A049B3" w:rsidRDefault="00A049B3" w:rsidP="00A049B3">
      <w:r>
        <w:t xml:space="preserve">            "patterns": [</w:t>
      </w:r>
    </w:p>
    <w:p w14:paraId="0ECB5AE5" w14:textId="77777777" w:rsidR="009743B7" w:rsidRDefault="00A049B3" w:rsidP="009743B7">
      <w:pPr>
        <w:rPr>
          <w:ins w:id="628" w:author="McQuillan, Tyler A" w:date="2021-11-05T04:29:00Z"/>
        </w:rPr>
      </w:pPr>
      <w:r>
        <w:lastRenderedPageBreak/>
        <w:t xml:space="preserve">                </w:t>
      </w:r>
      <w:ins w:id="629" w:author="McQuillan, Tyler A" w:date="2021-11-05T04:29:00Z">
        <w:del w:id="630" w:author="Cintron, Matthew I (CTR)" w:date="2021-11-15T09:49:00Z">
          <w:r w:rsidR="009743B7" w:rsidDel="00CC6AF0">
            <w:delText>*</w:delText>
          </w:r>
        </w:del>
        <w:r w:rsidR="009743B7">
          <w:t xml:space="preserve">"What are Training </w:t>
        </w:r>
        <w:proofErr w:type="spellStart"/>
        <w:r w:rsidR="009743B7">
          <w:t>Deltek</w:t>
        </w:r>
        <w:proofErr w:type="spellEnd"/>
        <w:r w:rsidR="009743B7">
          <w:t xml:space="preserve"> Charge Codes? ",</w:t>
        </w:r>
      </w:ins>
    </w:p>
    <w:p w14:paraId="20909534" w14:textId="65B8B937" w:rsidR="009743B7" w:rsidRDefault="009743B7" w:rsidP="009743B7">
      <w:pPr>
        <w:rPr>
          <w:ins w:id="631" w:author="McQuillan, Tyler A" w:date="2021-11-05T04:29:00Z"/>
        </w:rPr>
      </w:pPr>
      <w:ins w:id="632" w:author="McQuillan, Tyler A" w:date="2021-11-05T04:29:00Z">
        <w:r>
          <w:tab/>
        </w:r>
        <w:del w:id="633" w:author="Cintron, Matthew I (CTR)" w:date="2021-11-15T09:49:00Z">
          <w:r w:rsidDel="00CC6AF0">
            <w:delText>*</w:delText>
          </w:r>
        </w:del>
        <w:r>
          <w:t>"</w:t>
        </w:r>
        <w:proofErr w:type="spellStart"/>
        <w:r>
          <w:t>Deltek</w:t>
        </w:r>
        <w:proofErr w:type="spellEnd"/>
        <w:r>
          <w:t xml:space="preserve"> Charge Codes. ",</w:t>
        </w:r>
      </w:ins>
    </w:p>
    <w:p w14:paraId="4B0F6ED9" w14:textId="5C0E02DC" w:rsidR="00A049B3" w:rsidRDefault="00A049B3">
      <w:pPr>
        <w:ind w:firstLine="720"/>
        <w:pPrChange w:id="634" w:author="McQuillan, Tyler A" w:date="2021-11-05T04:29:00Z">
          <w:pPr/>
        </w:pPrChange>
      </w:pPr>
      <w:r>
        <w:t xml:space="preserve">"Are there different </w:t>
      </w:r>
      <w:proofErr w:type="spellStart"/>
      <w:ins w:id="635" w:author="McQuillan, Tyler A" w:date="2021-11-05T04:29:00Z">
        <w:r w:rsidR="009743B7">
          <w:t>D</w:t>
        </w:r>
      </w:ins>
      <w:del w:id="636" w:author="McQuillan, Tyler A" w:date="2021-11-05T04:29:00Z">
        <w:r w:rsidDel="009743B7">
          <w:delText>d</w:delText>
        </w:r>
      </w:del>
      <w:r>
        <w:t>eltek</w:t>
      </w:r>
      <w:proofErr w:type="spellEnd"/>
      <w:r>
        <w:t xml:space="preserve"> charge codes we are supposed to use on days 1 and 2? ",</w:t>
      </w:r>
    </w:p>
    <w:p w14:paraId="2A1C59FE" w14:textId="77777777" w:rsidR="00A049B3" w:rsidRDefault="00A049B3" w:rsidP="00A049B3">
      <w:r>
        <w:t xml:space="preserve">                "Are there different </w:t>
      </w:r>
      <w:proofErr w:type="spellStart"/>
      <w:r>
        <w:t>Deltek</w:t>
      </w:r>
      <w:proofErr w:type="spellEnd"/>
      <w:r>
        <w:t xml:space="preserve"> project codes we are supposed to use on days 1 and 2? ",</w:t>
      </w:r>
    </w:p>
    <w:p w14:paraId="1CB532FA" w14:textId="77777777" w:rsidR="00A049B3" w:rsidRDefault="00A049B3" w:rsidP="00A049B3">
      <w:r>
        <w:t xml:space="preserve">                "What charge codes in </w:t>
      </w:r>
      <w:proofErr w:type="spellStart"/>
      <w:r>
        <w:t>Deltek</w:t>
      </w:r>
      <w:proofErr w:type="spellEnd"/>
      <w:r>
        <w:t xml:space="preserve"> should we be using on day 1 and day 2? ",</w:t>
      </w:r>
    </w:p>
    <w:p w14:paraId="6E716228" w14:textId="77777777" w:rsidR="00A049B3" w:rsidRDefault="00A049B3" w:rsidP="00A049B3">
      <w:r>
        <w:t xml:space="preserve">                "What charge codes in </w:t>
      </w:r>
      <w:proofErr w:type="spellStart"/>
      <w:r>
        <w:t>Deltek</w:t>
      </w:r>
      <w:proofErr w:type="spellEnd"/>
      <w:r>
        <w:t xml:space="preserve"> should we be using on day one and day two? ",</w:t>
      </w:r>
    </w:p>
    <w:p w14:paraId="0ECF815C" w14:textId="77777777" w:rsidR="00A049B3" w:rsidRDefault="00A049B3" w:rsidP="00A049B3">
      <w:r>
        <w:t xml:space="preserve">                "Where can I locate the proper </w:t>
      </w:r>
      <w:proofErr w:type="spellStart"/>
      <w:r>
        <w:t>Deltek</w:t>
      </w:r>
      <w:proofErr w:type="spellEnd"/>
      <w:r>
        <w:t xml:space="preserve"> codes for new hires for Day 1 and Day 2?",</w:t>
      </w:r>
    </w:p>
    <w:p w14:paraId="49A25E65" w14:textId="77777777" w:rsidR="00A049B3" w:rsidRDefault="00A049B3" w:rsidP="00A049B3">
      <w:r>
        <w:t xml:space="preserve">                "Where do we find the charge codes used for training? "</w:t>
      </w:r>
    </w:p>
    <w:p w14:paraId="750C1677" w14:textId="77777777" w:rsidR="00A049B3" w:rsidRDefault="00A049B3" w:rsidP="00A049B3">
      <w:r>
        <w:t xml:space="preserve">            ],</w:t>
      </w:r>
    </w:p>
    <w:p w14:paraId="6BC6C1E6" w14:textId="77777777" w:rsidR="00A049B3" w:rsidRDefault="00A049B3" w:rsidP="00A049B3">
      <w:r>
        <w:t xml:space="preserve">            "responses": [</w:t>
      </w:r>
    </w:p>
    <w:p w14:paraId="43097955" w14:textId="0D59CEEE" w:rsidR="00A049B3" w:rsidRDefault="00A049B3" w:rsidP="00A049B3">
      <w:r>
        <w:t xml:space="preserve">                "Find the </w:t>
      </w:r>
      <w:proofErr w:type="spellStart"/>
      <w:r>
        <w:t>Deltek</w:t>
      </w:r>
      <w:proofErr w:type="spellEnd"/>
      <w:r>
        <w:t xml:space="preserve"> Charge Codes for the current Option Year at [CCO Connection] under the heading [Support] (</w:t>
      </w:r>
      <w:ins w:id="637" w:author="McQuillan, Tyler A" w:date="2021-11-05T04:30:00Z">
        <w:r w:rsidR="009743B7">
          <w:fldChar w:fldCharType="begin"/>
        </w:r>
        <w:r w:rsidR="009743B7">
          <w:instrText xml:space="preserve"> HYPERLINK "</w:instrText>
        </w:r>
      </w:ins>
      <w:r w:rsidR="009743B7">
        <w:instrText>https://maximus365.sharepoint.com/:x:/r/sites/CCO/Resources/BCC-U/Libraries/_layouts/15/guestaccess.aspx?share=EUaBq-k8aCtOpEun7p1rNigBIrVj8gL7Hgzaf3ZvHYeaXQ</w:instrText>
      </w:r>
      <w:ins w:id="638" w:author="McQuillan, Tyler A" w:date="2021-11-05T04:30:00Z">
        <w:r w:rsidR="009743B7">
          <w:instrText xml:space="preserve">" </w:instrText>
        </w:r>
        <w:r w:rsidR="009743B7">
          <w:fldChar w:fldCharType="separate"/>
        </w:r>
      </w:ins>
      <w:r w:rsidR="009743B7" w:rsidRPr="0078439B">
        <w:rPr>
          <w:rStyle w:val="Hyperlink"/>
        </w:rPr>
        <w:t>https://maximus365.sharepoint.com/:x:/r/sites/CCO/Resources/BCC-U/Libraries/_layouts/15/guestaccess.aspx?share=EUaBq-k8aCtOpEun7p1rNigBIrVj8gL7Hgzaf3ZvHYeaXQ</w:t>
      </w:r>
      <w:ins w:id="639" w:author="McQuillan, Tyler A" w:date="2021-11-05T04:30:00Z">
        <w:r w:rsidR="009743B7">
          <w:fldChar w:fldCharType="end"/>
        </w:r>
      </w:ins>
      <w:r>
        <w:t>)</w:t>
      </w:r>
      <w:ins w:id="640" w:author="McQuillan, Tyler A" w:date="2021-11-05T04:30:00Z">
        <w:r w:rsidR="009743B7">
          <w:t xml:space="preserve"> and</w:t>
        </w:r>
      </w:ins>
      <w:r>
        <w:t xml:space="preserve"> locate your site."</w:t>
      </w:r>
    </w:p>
    <w:p w14:paraId="5D80978E" w14:textId="77777777" w:rsidR="00A049B3" w:rsidRDefault="00A049B3" w:rsidP="00A049B3">
      <w:r>
        <w:t xml:space="preserve">            ],</w:t>
      </w:r>
    </w:p>
    <w:p w14:paraId="29430F15" w14:textId="77777777" w:rsidR="00A049B3" w:rsidRDefault="00A049B3" w:rsidP="00A049B3">
      <w:r>
        <w:t xml:space="preserve">            "</w:t>
      </w:r>
      <w:proofErr w:type="spellStart"/>
      <w:r>
        <w:t>context_set</w:t>
      </w:r>
      <w:proofErr w:type="spellEnd"/>
      <w:r>
        <w:t>": ""</w:t>
      </w:r>
    </w:p>
    <w:p w14:paraId="0CA67312" w14:textId="77777777" w:rsidR="00A049B3" w:rsidRDefault="00A049B3" w:rsidP="00A049B3">
      <w:r>
        <w:t xml:space="preserve">        },</w:t>
      </w:r>
    </w:p>
    <w:p w14:paraId="6899363B" w14:textId="77777777" w:rsidR="00A049B3" w:rsidRDefault="00A049B3" w:rsidP="00A049B3">
      <w:r>
        <w:t xml:space="preserve">        {</w:t>
      </w:r>
    </w:p>
    <w:p w14:paraId="58C25437" w14:textId="77777777" w:rsidR="00A049B3" w:rsidRDefault="00A049B3" w:rsidP="00A049B3">
      <w:r>
        <w:t xml:space="preserve">            "tag": </w:t>
      </w:r>
      <w:commentRangeStart w:id="641"/>
      <w:r>
        <w:t>"Q11",</w:t>
      </w:r>
      <w:commentRangeEnd w:id="641"/>
      <w:r w:rsidR="00D14A6A">
        <w:rPr>
          <w:rStyle w:val="CommentReference"/>
        </w:rPr>
        <w:commentReference w:id="641"/>
      </w:r>
    </w:p>
    <w:p w14:paraId="3225B991" w14:textId="77777777" w:rsidR="00A049B3" w:rsidRDefault="00A049B3" w:rsidP="00A049B3">
      <w:r>
        <w:t xml:space="preserve">            "patterns": [</w:t>
      </w:r>
    </w:p>
    <w:p w14:paraId="6309FDCE" w14:textId="77777777" w:rsidR="009743B7" w:rsidRDefault="00A049B3" w:rsidP="009743B7">
      <w:pPr>
        <w:rPr>
          <w:ins w:id="642" w:author="McQuillan, Tyler A" w:date="2021-11-05T04:31:00Z"/>
        </w:rPr>
      </w:pPr>
      <w:r>
        <w:t xml:space="preserve">                </w:t>
      </w:r>
      <w:ins w:id="643" w:author="McQuillan, Tyler A" w:date="2021-11-05T04:31:00Z">
        <w:del w:id="644" w:author="Cintron, Matthew I (CTR)" w:date="2021-11-15T09:49:00Z">
          <w:r w:rsidR="009743B7" w:rsidDel="00CC6AF0">
            <w:delText>*</w:delText>
          </w:r>
        </w:del>
        <w:r w:rsidR="009743B7">
          <w:t xml:space="preserve">"What are instructor responsibilities?", </w:t>
        </w:r>
      </w:ins>
    </w:p>
    <w:p w14:paraId="16A7115A" w14:textId="22516EEE" w:rsidR="009743B7" w:rsidRDefault="009743B7" w:rsidP="009743B7">
      <w:pPr>
        <w:rPr>
          <w:ins w:id="645" w:author="McQuillan, Tyler A" w:date="2021-11-05T04:31:00Z"/>
        </w:rPr>
      </w:pPr>
      <w:ins w:id="646" w:author="McQuillan, Tyler A" w:date="2021-11-05T04:31:00Z">
        <w:r>
          <w:tab/>
        </w:r>
        <w:del w:id="647" w:author="Cintron, Matthew I (CTR)" w:date="2021-11-15T09:49:00Z">
          <w:r w:rsidDel="00CC6AF0">
            <w:delText>*</w:delText>
          </w:r>
        </w:del>
        <w:r>
          <w:t>"Instructor responsibilities.",</w:t>
        </w:r>
      </w:ins>
    </w:p>
    <w:p w14:paraId="6C4CC59E" w14:textId="6273FC68" w:rsidR="00A049B3" w:rsidRDefault="00A049B3">
      <w:pPr>
        <w:ind w:firstLine="720"/>
        <w:pPrChange w:id="648" w:author="McQuillan, Tyler A" w:date="2021-11-05T04:31:00Z">
          <w:pPr/>
        </w:pPrChange>
      </w:pPr>
      <w:r>
        <w:t>"Are there requirements I need to complete daily when I have a class? ",</w:t>
      </w:r>
    </w:p>
    <w:p w14:paraId="58462559" w14:textId="77777777" w:rsidR="00A049B3" w:rsidRDefault="00A049B3" w:rsidP="00A049B3">
      <w:r>
        <w:t xml:space="preserve">                "Are there responsibilities I need to complete daily when I have a class? ",</w:t>
      </w:r>
    </w:p>
    <w:p w14:paraId="1613B75A" w14:textId="77777777" w:rsidR="00A049B3" w:rsidRDefault="00A049B3" w:rsidP="00A049B3">
      <w:r>
        <w:t xml:space="preserve">                "Are there things I am required to complete daily when I have a class?",</w:t>
      </w:r>
    </w:p>
    <w:p w14:paraId="0D6DC061" w14:textId="77777777" w:rsidR="00A049B3" w:rsidRDefault="00A049B3" w:rsidP="00A049B3">
      <w:r>
        <w:t xml:space="preserve">                "Are there things I need to complete daily when I have a class?",</w:t>
      </w:r>
    </w:p>
    <w:p w14:paraId="467A040F" w14:textId="77777777" w:rsidR="00A049B3" w:rsidRDefault="00A049B3" w:rsidP="00A049B3">
      <w:r>
        <w:t xml:space="preserve">                "Is there a check list of things I need to complete daily when I am teaching a class?",</w:t>
      </w:r>
    </w:p>
    <w:p w14:paraId="51FA7D7A" w14:textId="77777777" w:rsidR="00A049B3" w:rsidRDefault="00A049B3" w:rsidP="00A049B3">
      <w:r>
        <w:t xml:space="preserve">                "What are my daily responsibilities while I have a class?",</w:t>
      </w:r>
    </w:p>
    <w:p w14:paraId="11AC9CD8" w14:textId="2753EB64" w:rsidR="00A049B3" w:rsidRDefault="00A049B3" w:rsidP="00A049B3">
      <w:r>
        <w:t xml:space="preserve">                "What are the things I need to make sure to do </w:t>
      </w:r>
      <w:del w:id="649" w:author="McQuillan, Tyler A" w:date="2021-11-05T04:30:00Z">
        <w:r w:rsidDel="009743B7">
          <w:delText xml:space="preserve">everyday </w:delText>
        </w:r>
      </w:del>
      <w:r>
        <w:t>for my class every</w:t>
      </w:r>
      <w:ins w:id="650" w:author="McQuillan, Tyler A" w:date="2021-11-05T04:30:00Z">
        <w:r w:rsidR="009743B7">
          <w:t xml:space="preserve"> </w:t>
        </w:r>
      </w:ins>
      <w:r>
        <w:t>day?",</w:t>
      </w:r>
    </w:p>
    <w:p w14:paraId="2609D70C" w14:textId="77777777" w:rsidR="00A049B3" w:rsidRDefault="00A049B3" w:rsidP="00A049B3">
      <w:r>
        <w:t xml:space="preserve">                "What should I complete daily when I have a class in session? "</w:t>
      </w:r>
    </w:p>
    <w:p w14:paraId="628BB343" w14:textId="77777777" w:rsidR="00A049B3" w:rsidRDefault="00A049B3" w:rsidP="00A049B3">
      <w:r>
        <w:lastRenderedPageBreak/>
        <w:t xml:space="preserve">            ],</w:t>
      </w:r>
    </w:p>
    <w:p w14:paraId="2468EB41" w14:textId="77777777" w:rsidR="00A049B3" w:rsidRDefault="00A049B3" w:rsidP="00A049B3">
      <w:r>
        <w:t xml:space="preserve">            "responses": [</w:t>
      </w:r>
    </w:p>
    <w:p w14:paraId="6815F540" w14:textId="50843882" w:rsidR="00A049B3" w:rsidRDefault="00A049B3" w:rsidP="00A049B3">
      <w:r>
        <w:t xml:space="preserve">                "Refer to [SOP TD 1.21.01 Instructor Responsibilities] </w:t>
      </w:r>
      <w:del w:id="651" w:author="McQuillan, Tyler A" w:date="2021-11-05T04:33:00Z">
        <w:r w:rsidDel="009743B7">
          <w:delText xml:space="preserve">go to </w:delText>
        </w:r>
      </w:del>
      <w:r>
        <w:t>[Process TD 1.21.01.7 Working with Training Classes](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652" w:author="McQuillan, Tyler A" w:date="2021-11-05T04:33:00Z">
        <w:r w:rsidR="009743B7">
          <w:t>.</w:t>
        </w:r>
      </w:ins>
      <w:r>
        <w:t>"</w:t>
      </w:r>
    </w:p>
    <w:p w14:paraId="2D6E93E2" w14:textId="77777777" w:rsidR="00A049B3" w:rsidRDefault="00A049B3" w:rsidP="00A049B3">
      <w:r>
        <w:t xml:space="preserve">            ],</w:t>
      </w:r>
    </w:p>
    <w:p w14:paraId="062C13B5" w14:textId="77777777" w:rsidR="00A049B3" w:rsidRDefault="00A049B3" w:rsidP="00A049B3">
      <w:r>
        <w:t xml:space="preserve">            "</w:t>
      </w:r>
      <w:proofErr w:type="spellStart"/>
      <w:r>
        <w:t>context_set</w:t>
      </w:r>
      <w:proofErr w:type="spellEnd"/>
      <w:r>
        <w:t>": ""</w:t>
      </w:r>
    </w:p>
    <w:p w14:paraId="63FCA89F" w14:textId="77777777" w:rsidR="00A049B3" w:rsidRDefault="00A049B3" w:rsidP="00A049B3">
      <w:r>
        <w:t xml:space="preserve">        },</w:t>
      </w:r>
    </w:p>
    <w:p w14:paraId="6EDDB97F" w14:textId="77777777" w:rsidR="00A049B3" w:rsidRDefault="00A049B3" w:rsidP="00A049B3">
      <w:r>
        <w:t xml:space="preserve">        {</w:t>
      </w:r>
    </w:p>
    <w:p w14:paraId="4B221FE4" w14:textId="77777777" w:rsidR="00A049B3" w:rsidRDefault="00A049B3" w:rsidP="00A049B3">
      <w:r>
        <w:t xml:space="preserve">            "tag": "Q12",</w:t>
      </w:r>
    </w:p>
    <w:p w14:paraId="772E5740" w14:textId="77777777" w:rsidR="00A049B3" w:rsidRDefault="00A049B3" w:rsidP="00A049B3">
      <w:r>
        <w:t xml:space="preserve">            "patterns": [</w:t>
      </w:r>
    </w:p>
    <w:p w14:paraId="0B8AC627" w14:textId="77777777" w:rsidR="009743B7" w:rsidRDefault="00A049B3" w:rsidP="009743B7">
      <w:pPr>
        <w:rPr>
          <w:ins w:id="653" w:author="McQuillan, Tyler A" w:date="2021-11-05T04:35:00Z"/>
        </w:rPr>
      </w:pPr>
      <w:r>
        <w:t xml:space="preserve">                </w:t>
      </w:r>
      <w:ins w:id="654" w:author="McQuillan, Tyler A" w:date="2021-11-05T04:35:00Z">
        <w:del w:id="655" w:author="Cintron, Matthew I (CTR)" w:date="2021-11-15T09:50:00Z">
          <w:r w:rsidR="009743B7" w:rsidDel="00CC6AF0">
            <w:delText>*</w:delText>
          </w:r>
        </w:del>
        <w:r w:rsidR="009743B7">
          <w:t>"What are classroom ground rules?",</w:t>
        </w:r>
      </w:ins>
    </w:p>
    <w:p w14:paraId="1F8B3FD6" w14:textId="3C1CAC6A" w:rsidR="009743B7" w:rsidRDefault="009743B7" w:rsidP="009743B7">
      <w:pPr>
        <w:rPr>
          <w:ins w:id="656" w:author="McQuillan, Tyler A" w:date="2021-11-05T04:35:00Z"/>
        </w:rPr>
      </w:pPr>
      <w:ins w:id="657" w:author="McQuillan, Tyler A" w:date="2021-11-05T04:35:00Z">
        <w:r>
          <w:tab/>
        </w:r>
        <w:del w:id="658" w:author="Cintron, Matthew I (CTR)" w:date="2021-11-15T09:50:00Z">
          <w:r w:rsidDel="00CC6AF0">
            <w:delText>*</w:delText>
          </w:r>
        </w:del>
        <w:r>
          <w:t>"Classroom ground rules."</w:t>
        </w:r>
      </w:ins>
    </w:p>
    <w:p w14:paraId="47D621E5" w14:textId="70203B2E" w:rsidR="00A049B3" w:rsidRDefault="00A049B3">
      <w:pPr>
        <w:ind w:firstLine="720"/>
        <w:pPrChange w:id="659" w:author="McQuillan, Tyler A" w:date="2021-11-05T04:35:00Z">
          <w:pPr/>
        </w:pPrChange>
      </w:pPr>
      <w:r>
        <w:t>"Are there rules I should post in my training room? ",</w:t>
      </w:r>
    </w:p>
    <w:p w14:paraId="7CDF1A8A" w14:textId="77777777" w:rsidR="00A049B3" w:rsidRDefault="00A049B3" w:rsidP="00A049B3">
      <w:r>
        <w:t xml:space="preserve">                "Are there rules of the road for training class? ",</w:t>
      </w:r>
    </w:p>
    <w:p w14:paraId="160A23DC" w14:textId="77777777" w:rsidR="00A049B3" w:rsidRDefault="00A049B3" w:rsidP="00A049B3">
      <w:r>
        <w:t xml:space="preserve">                "Are there rules of the road I should post in my training room? ",</w:t>
      </w:r>
    </w:p>
    <w:p w14:paraId="1E0E6EFD" w14:textId="77777777" w:rsidR="00A049B3" w:rsidRDefault="00A049B3" w:rsidP="00A049B3">
      <w:r>
        <w:t xml:space="preserve">                "Are there set ground rules for training class? ",</w:t>
      </w:r>
    </w:p>
    <w:p w14:paraId="2AC49F00" w14:textId="77777777" w:rsidR="00A049B3" w:rsidRDefault="00A049B3" w:rsidP="00A049B3">
      <w:r>
        <w:t xml:space="preserve">                "Are there set ground rules I should post in my training room? ",</w:t>
      </w:r>
    </w:p>
    <w:p w14:paraId="54149A97" w14:textId="77777777" w:rsidR="00A049B3" w:rsidRDefault="00A049B3" w:rsidP="00A049B3">
      <w:r>
        <w:t xml:space="preserve">                "Give me some ground rules. ",</w:t>
      </w:r>
    </w:p>
    <w:p w14:paraId="357B79A8" w14:textId="77777777" w:rsidR="00A049B3" w:rsidRDefault="00A049B3" w:rsidP="00A049B3">
      <w:r>
        <w:t xml:space="preserve">                "What are some ground rules that I should always include?",</w:t>
      </w:r>
    </w:p>
    <w:p w14:paraId="5CF703F6" w14:textId="77777777" w:rsidR="00A049B3" w:rsidRDefault="00A049B3" w:rsidP="00A049B3">
      <w:r>
        <w:t xml:space="preserve">                "What are the ground rules for class? "</w:t>
      </w:r>
    </w:p>
    <w:p w14:paraId="0B5FDDB8" w14:textId="77777777" w:rsidR="00A049B3" w:rsidRDefault="00A049B3" w:rsidP="00A049B3">
      <w:r>
        <w:t xml:space="preserve">            ],</w:t>
      </w:r>
    </w:p>
    <w:p w14:paraId="77C99E27" w14:textId="77777777" w:rsidR="00A049B3" w:rsidRDefault="00A049B3" w:rsidP="00A049B3">
      <w:r>
        <w:t xml:space="preserve">            "responses": [</w:t>
      </w:r>
    </w:p>
    <w:p w14:paraId="0CC534DC" w14:textId="77777777" w:rsidR="00A049B3" w:rsidRDefault="00A049B3" w:rsidP="00A049B3">
      <w:r>
        <w:t xml:space="preserve">                "Always include these in your Class Ground Rules: -Participate - Respect Trainer and Co-Workers - Ask Questions "</w:t>
      </w:r>
    </w:p>
    <w:p w14:paraId="0489849D" w14:textId="77777777" w:rsidR="00A049B3" w:rsidRDefault="00A049B3" w:rsidP="00A049B3">
      <w:r>
        <w:t xml:space="preserve">            ],</w:t>
      </w:r>
    </w:p>
    <w:p w14:paraId="2AB1205A" w14:textId="77777777" w:rsidR="00A049B3" w:rsidRDefault="00A049B3" w:rsidP="00A049B3">
      <w:r>
        <w:t xml:space="preserve">            "</w:t>
      </w:r>
      <w:proofErr w:type="spellStart"/>
      <w:r>
        <w:t>context_set</w:t>
      </w:r>
      <w:proofErr w:type="spellEnd"/>
      <w:r>
        <w:t>": ""</w:t>
      </w:r>
    </w:p>
    <w:p w14:paraId="6832E1B4" w14:textId="77777777" w:rsidR="00A049B3" w:rsidRDefault="00A049B3" w:rsidP="00A049B3">
      <w:r>
        <w:lastRenderedPageBreak/>
        <w:t xml:space="preserve">        },</w:t>
      </w:r>
    </w:p>
    <w:p w14:paraId="03099B66" w14:textId="77777777" w:rsidR="00A049B3" w:rsidRDefault="00A049B3" w:rsidP="00A049B3">
      <w:r>
        <w:t xml:space="preserve">        {</w:t>
      </w:r>
    </w:p>
    <w:p w14:paraId="229B45D7" w14:textId="77777777" w:rsidR="00A049B3" w:rsidRDefault="00A049B3" w:rsidP="00A049B3">
      <w:r>
        <w:t xml:space="preserve">            "tag": "Q13",</w:t>
      </w:r>
    </w:p>
    <w:p w14:paraId="39D2FBE9" w14:textId="77777777" w:rsidR="00A049B3" w:rsidRDefault="00A049B3" w:rsidP="00A049B3">
      <w:r>
        <w:t xml:space="preserve">            "patterns": [</w:t>
      </w:r>
    </w:p>
    <w:p w14:paraId="2EC0DC89" w14:textId="77777777" w:rsidR="009773DA" w:rsidRDefault="00A049B3" w:rsidP="009773DA">
      <w:pPr>
        <w:rPr>
          <w:ins w:id="660" w:author="McQuillan, Tyler A" w:date="2021-11-05T04:37:00Z"/>
        </w:rPr>
      </w:pPr>
      <w:r>
        <w:t xml:space="preserve">                </w:t>
      </w:r>
      <w:ins w:id="661" w:author="McQuillan, Tyler A" w:date="2021-11-05T04:37:00Z">
        <w:del w:id="662" w:author="Cintron, Matthew I (CTR)" w:date="2021-11-15T09:50:00Z">
          <w:r w:rsidR="009773DA" w:rsidDel="00CC6AF0">
            <w:delText>*</w:delText>
          </w:r>
        </w:del>
        <w:r w:rsidR="009773DA">
          <w:t>"What is the Nesting Daily Training Report (DTR) process? ",</w:t>
        </w:r>
      </w:ins>
    </w:p>
    <w:p w14:paraId="5FE4D2C1" w14:textId="687617F8" w:rsidR="009773DA" w:rsidRDefault="009773DA" w:rsidP="009773DA">
      <w:pPr>
        <w:rPr>
          <w:ins w:id="663" w:author="McQuillan, Tyler A" w:date="2021-11-05T04:37:00Z"/>
        </w:rPr>
      </w:pPr>
      <w:ins w:id="664" w:author="McQuillan, Tyler A" w:date="2021-11-05T04:37:00Z">
        <w:r>
          <w:tab/>
        </w:r>
        <w:del w:id="665" w:author="Cintron, Matthew I (CTR)" w:date="2021-11-15T09:50:00Z">
          <w:r w:rsidDel="00CC6AF0">
            <w:delText>*</w:delText>
          </w:r>
        </w:del>
        <w:r>
          <w:t xml:space="preserve">"Nesting Daily </w:t>
        </w:r>
        <w:proofErr w:type="spellStart"/>
        <w:r>
          <w:t>Trainning</w:t>
        </w:r>
        <w:proofErr w:type="spellEnd"/>
        <w:r>
          <w:t xml:space="preserve"> Report (DTR). ",</w:t>
        </w:r>
      </w:ins>
    </w:p>
    <w:p w14:paraId="6E16E9F7" w14:textId="23A08396" w:rsidR="00A049B3" w:rsidRDefault="00A049B3">
      <w:pPr>
        <w:ind w:firstLine="720"/>
        <w:pPrChange w:id="666" w:author="McQuillan, Tyler A" w:date="2021-11-05T04:37:00Z">
          <w:pPr/>
        </w:pPrChange>
      </w:pPr>
      <w:r>
        <w:t>"As a Nesting POC, how do I create the Nesting Daily Training Report?",</w:t>
      </w:r>
    </w:p>
    <w:p w14:paraId="001A9E26" w14:textId="77777777" w:rsidR="00A049B3" w:rsidRDefault="00A049B3" w:rsidP="00A049B3">
      <w:r>
        <w:t xml:space="preserve">                "As a Nesting POC, how do I create the Nesting DTR?",</w:t>
      </w:r>
    </w:p>
    <w:p w14:paraId="1831BD32" w14:textId="77777777" w:rsidR="00A049B3" w:rsidRDefault="00A049B3" w:rsidP="00A049B3">
      <w:r>
        <w:t xml:space="preserve">                "As a Nesting Point of Contact, how do I create the Nesting Daily Training Report? ",</w:t>
      </w:r>
    </w:p>
    <w:p w14:paraId="4733F325" w14:textId="77777777" w:rsidR="00A049B3" w:rsidRDefault="00A049B3" w:rsidP="00A049B3">
      <w:r>
        <w:t xml:space="preserve">                "As A Nesting Point of Contact, how do I create the Nesting DTR? ",</w:t>
      </w:r>
    </w:p>
    <w:p w14:paraId="2F039B54" w14:textId="77777777" w:rsidR="00A049B3" w:rsidRDefault="00A049B3" w:rsidP="00A049B3">
      <w:r>
        <w:t xml:space="preserve">                "How do I create a Nesting Daily Training Report?",</w:t>
      </w:r>
    </w:p>
    <w:p w14:paraId="386ABD1C" w14:textId="77777777" w:rsidR="00A049B3" w:rsidRDefault="00A049B3" w:rsidP="00A049B3">
      <w:r>
        <w:t xml:space="preserve">                "How do I create a Nesting DTR?",</w:t>
      </w:r>
    </w:p>
    <w:p w14:paraId="71E59B9C" w14:textId="77777777" w:rsidR="00A049B3" w:rsidRDefault="00A049B3" w:rsidP="00A049B3">
      <w:r>
        <w:t xml:space="preserve">                "How do I fill out a Nesting Daily Training Report? ",</w:t>
      </w:r>
    </w:p>
    <w:p w14:paraId="108F919B" w14:textId="77777777" w:rsidR="00A049B3" w:rsidRDefault="00A049B3" w:rsidP="00A049B3">
      <w:r>
        <w:t xml:space="preserve">                "How do I fill out a Nesting DTR? ",</w:t>
      </w:r>
    </w:p>
    <w:p w14:paraId="6ED1AA5E" w14:textId="77777777" w:rsidR="00A049B3" w:rsidRDefault="00A049B3" w:rsidP="00A049B3">
      <w:r>
        <w:t xml:space="preserve">                "What information do I include in a Nesting Daily Training Report?",</w:t>
      </w:r>
    </w:p>
    <w:p w14:paraId="7C81C7CA" w14:textId="77777777" w:rsidR="00A049B3" w:rsidRDefault="00A049B3" w:rsidP="00A049B3">
      <w:r>
        <w:t xml:space="preserve">                "What information do I include in a Nesting DTR?",</w:t>
      </w:r>
    </w:p>
    <w:p w14:paraId="19DA831A" w14:textId="77777777" w:rsidR="00A049B3" w:rsidRDefault="00A049B3" w:rsidP="00A049B3">
      <w:r>
        <w:t xml:space="preserve">                "What information needs to be included in my Nesting DTR?"</w:t>
      </w:r>
    </w:p>
    <w:p w14:paraId="6EE43384" w14:textId="77777777" w:rsidR="00A049B3" w:rsidRDefault="00A049B3" w:rsidP="00A049B3">
      <w:r>
        <w:t xml:space="preserve">            ],</w:t>
      </w:r>
    </w:p>
    <w:p w14:paraId="43993C33" w14:textId="77777777" w:rsidR="00A049B3" w:rsidRDefault="00A049B3" w:rsidP="00A049B3">
      <w:r>
        <w:t xml:space="preserve">            "responses": [</w:t>
      </w:r>
    </w:p>
    <w:p w14:paraId="68A74412" w14:textId="141A3950" w:rsidR="00A049B3" w:rsidRDefault="00A049B3" w:rsidP="00A049B3">
      <w:r>
        <w:t xml:space="preserve">                "Access [Resources DTR Process] on the [CCO Nesting SharePoint Site] (</w:t>
      </w:r>
      <w:ins w:id="667" w:author="McQuillan, Tyler A" w:date="2021-11-05T04:38:00Z">
        <w:r w:rsidR="00F306DC">
          <w:fldChar w:fldCharType="begin"/>
        </w:r>
        <w:r w:rsidR="00F306DC">
          <w:instrText xml:space="preserve"> HYPERLINK "</w:instrText>
        </w:r>
      </w:ins>
      <w:r w:rsidR="00F306DC">
        <w:instrText>https://maximus365.sharepoint.com/sites/CCO/Support/KSTP/CCO_Training_Delivery_Trainer_Resources/Nesting/Resources/Forms/AllItems.aspx?RootFolder=%2Fsites%2FCCO%2FSupport%2FKSTP%2FCCO%5FTraining%5FDelivery%5FTrainer%5FResources%2FNesting%2FResources%2FDTR%20Process&amp;FolderCTID=0x01200044248B9CC587E3429A6AA6CAA1243DBE&amp;View=%7BB181F867%2D3870%2D4CAF%2D964B%2D43643C5210CA%7D</w:instrText>
      </w:r>
      <w:ins w:id="668" w:author="McQuillan, Tyler A" w:date="2021-11-05T04:38:00Z">
        <w:r w:rsidR="00F306DC">
          <w:instrText xml:space="preserve">" </w:instrText>
        </w:r>
        <w:r w:rsidR="00F306DC">
          <w:fldChar w:fldCharType="separate"/>
        </w:r>
      </w:ins>
      <w:r w:rsidR="00F306DC" w:rsidRPr="0078439B">
        <w:rPr>
          <w:rStyle w:val="Hyperlink"/>
        </w:rPr>
        <w:t>https://maximus365.sharepoint.com/sites/CCO/Support/KSTP/CCO_Training_Delivery_Trainer_Resources/Nesting/Resources/Forms/AllItems.aspx?RootFolder=%2Fsites%2FCCO%2FSupport%2FKSTP%2FCCO%5FTraining%5FDelivery%5FTrainer%5FResources%2FNesting%2FResources%2FDTR%20Process&amp;FolderCTID=0x01200044248B9CC587E3429A6AA6CAA1243DBE&amp;View=%7BB181F867%2D3870%2D4CAF%2D964B%2D43643C5210CA%7D</w:t>
      </w:r>
      <w:ins w:id="669" w:author="McQuillan, Tyler A" w:date="2021-11-05T04:38:00Z">
        <w:r w:rsidR="00F306DC">
          <w:fldChar w:fldCharType="end"/>
        </w:r>
      </w:ins>
      <w:r>
        <w:t>)</w:t>
      </w:r>
      <w:ins w:id="670" w:author="McQuillan, Tyler A" w:date="2021-11-05T04:38:00Z">
        <w:r w:rsidR="00F306DC">
          <w:t xml:space="preserve"> and</w:t>
        </w:r>
      </w:ins>
      <w:r>
        <w:t xml:space="preserve"> find the [CCO Process Manual Daily Training Report ((DTR)) OY7 Nesting)</w:t>
      </w:r>
      <w:ins w:id="671" w:author="McQuillan, Tyler A" w:date="2021-11-05T04:38:00Z">
        <w:r w:rsidR="00F306DC">
          <w:t>.</w:t>
        </w:r>
      </w:ins>
      <w:r>
        <w:t>"</w:t>
      </w:r>
    </w:p>
    <w:p w14:paraId="73EB54AE" w14:textId="77777777" w:rsidR="00A049B3" w:rsidRDefault="00A049B3" w:rsidP="00A049B3">
      <w:r>
        <w:t xml:space="preserve">            ],</w:t>
      </w:r>
    </w:p>
    <w:p w14:paraId="261C97DD" w14:textId="77777777" w:rsidR="00A049B3" w:rsidRDefault="00A049B3" w:rsidP="00A049B3">
      <w:r>
        <w:t xml:space="preserve">            "</w:t>
      </w:r>
      <w:proofErr w:type="spellStart"/>
      <w:r>
        <w:t>context_set</w:t>
      </w:r>
      <w:proofErr w:type="spellEnd"/>
      <w:r>
        <w:t>": ""</w:t>
      </w:r>
    </w:p>
    <w:p w14:paraId="31FACE7B" w14:textId="77777777" w:rsidR="00A049B3" w:rsidRDefault="00A049B3" w:rsidP="00A049B3">
      <w:r>
        <w:t xml:space="preserve">        },</w:t>
      </w:r>
    </w:p>
    <w:p w14:paraId="7DD00C50" w14:textId="77777777" w:rsidR="00A049B3" w:rsidRDefault="00A049B3" w:rsidP="00A049B3">
      <w:r>
        <w:t xml:space="preserve">        {</w:t>
      </w:r>
    </w:p>
    <w:p w14:paraId="31754BC7" w14:textId="77777777" w:rsidR="00A049B3" w:rsidRDefault="00A049B3" w:rsidP="00A049B3">
      <w:r>
        <w:t xml:space="preserve">            "tag": </w:t>
      </w:r>
      <w:commentRangeStart w:id="672"/>
      <w:r>
        <w:t>"Q14",</w:t>
      </w:r>
      <w:commentRangeEnd w:id="672"/>
      <w:r w:rsidR="00B83E34">
        <w:rPr>
          <w:rStyle w:val="CommentReference"/>
        </w:rPr>
        <w:commentReference w:id="672"/>
      </w:r>
    </w:p>
    <w:p w14:paraId="7BE8EEBA" w14:textId="77777777" w:rsidR="00A049B3" w:rsidRDefault="00A049B3" w:rsidP="00A049B3">
      <w:r>
        <w:lastRenderedPageBreak/>
        <w:t xml:space="preserve">            "patterns": [</w:t>
      </w:r>
    </w:p>
    <w:p w14:paraId="607E398B" w14:textId="77777777" w:rsidR="00F306DC" w:rsidRDefault="00A049B3" w:rsidP="00F306DC">
      <w:pPr>
        <w:rPr>
          <w:ins w:id="673" w:author="McQuillan, Tyler A" w:date="2021-11-05T04:39:00Z"/>
        </w:rPr>
      </w:pPr>
      <w:r>
        <w:t xml:space="preserve">                </w:t>
      </w:r>
      <w:ins w:id="674" w:author="McQuillan, Tyler A" w:date="2021-11-05T04:39:00Z">
        <w:del w:id="675" w:author="Cintron, Matthew I (CTR)" w:date="2021-11-15T09:50:00Z">
          <w:r w:rsidR="00F306DC" w:rsidDel="00CC6AF0">
            <w:delText>*</w:delText>
          </w:r>
        </w:del>
        <w:r w:rsidR="00F306DC">
          <w:t xml:space="preserve">"How to assign courses in CCO Learning. ", </w:t>
        </w:r>
      </w:ins>
    </w:p>
    <w:p w14:paraId="1367A0A0" w14:textId="0989E2E2" w:rsidR="00F306DC" w:rsidRDefault="00F306DC" w:rsidP="00F306DC">
      <w:pPr>
        <w:rPr>
          <w:ins w:id="676" w:author="McQuillan, Tyler A" w:date="2021-11-05T04:39:00Z"/>
        </w:rPr>
      </w:pPr>
      <w:ins w:id="677" w:author="McQuillan, Tyler A" w:date="2021-11-05T04:39:00Z">
        <w:r>
          <w:tab/>
        </w:r>
        <w:del w:id="678" w:author="Cintron, Matthew I (CTR)" w:date="2021-11-15T09:50:00Z">
          <w:r w:rsidDel="00CC6AF0">
            <w:delText>*</w:delText>
          </w:r>
        </w:del>
        <w:r>
          <w:t>"CCO Learning course assignment. ",</w:t>
        </w:r>
      </w:ins>
    </w:p>
    <w:p w14:paraId="321B42D1" w14:textId="727BD357" w:rsidR="00A049B3" w:rsidRDefault="00A049B3">
      <w:pPr>
        <w:ind w:firstLine="720"/>
        <w:pPrChange w:id="679" w:author="McQuillan, Tyler A" w:date="2021-11-05T04:39:00Z">
          <w:pPr/>
        </w:pPrChange>
      </w:pPr>
      <w:r>
        <w:t>"Assigning the proper courses in CCO Learning? ",</w:t>
      </w:r>
    </w:p>
    <w:p w14:paraId="5ADF1F78" w14:textId="77777777" w:rsidR="00A049B3" w:rsidRDefault="00A049B3" w:rsidP="00A049B3">
      <w:r>
        <w:t xml:space="preserve">                "Assigning the proper curriculum in CCO Learning? ",</w:t>
      </w:r>
    </w:p>
    <w:p w14:paraId="3CC72CBD" w14:textId="77777777" w:rsidR="00A049B3" w:rsidRDefault="00A049B3" w:rsidP="00A049B3">
      <w:r>
        <w:t xml:space="preserve">                "Assigning the proper materials in CCO Learning? ",</w:t>
      </w:r>
    </w:p>
    <w:p w14:paraId="400C28F3" w14:textId="77777777" w:rsidR="00A049B3" w:rsidRDefault="00A049B3" w:rsidP="00A049B3">
      <w:r>
        <w:t xml:space="preserve">                "How push courses and what are the proper courses to push on CCO once there is access?",</w:t>
      </w:r>
    </w:p>
    <w:p w14:paraId="2D8BC766" w14:textId="77777777" w:rsidR="00A049B3" w:rsidRDefault="00A049B3" w:rsidP="00A049B3">
      <w:r>
        <w:t xml:space="preserve">                "How to assign the proper courses on CCO Learning once there is access? "</w:t>
      </w:r>
    </w:p>
    <w:p w14:paraId="666D54B7" w14:textId="77777777" w:rsidR="00A049B3" w:rsidRDefault="00A049B3" w:rsidP="00A049B3">
      <w:r>
        <w:t xml:space="preserve">            ],</w:t>
      </w:r>
    </w:p>
    <w:p w14:paraId="0B57E752" w14:textId="77777777" w:rsidR="00A049B3" w:rsidRDefault="00A049B3" w:rsidP="00A049B3">
      <w:r>
        <w:t xml:space="preserve">            "responses": [</w:t>
      </w:r>
    </w:p>
    <w:p w14:paraId="4651EB69" w14:textId="54AF8EB6" w:rsidR="00A049B3" w:rsidRDefault="00A049B3" w:rsidP="00A049B3">
      <w:r>
        <w:t xml:space="preserve">                "Access CCO Learning-My Employees-Assign Learning to My Employees.  Then Select Management Action-Add Items and curricula.  Click Next. Select Users - Click box under Select Users- Names will populate under 'List of Selected Users</w:t>
      </w:r>
      <w:ins w:id="680" w:author="McQuillan, Tyler A" w:date="2021-11-05T04:39:00Z">
        <w:r w:rsidR="00F306DC">
          <w:t>.</w:t>
        </w:r>
      </w:ins>
      <w:r>
        <w:t xml:space="preserve">' Add Checked. Click Next. Search for Items and curriculum using key words or Exact Phrases. Locate the </w:t>
      </w:r>
      <w:del w:id="681" w:author="McQuillan, Tyler A" w:date="2021-11-05T04:43:00Z">
        <w:r w:rsidDel="00F306DC">
          <w:delText>folder for the Line of Business you are training</w:delText>
        </w:r>
      </w:del>
      <w:ins w:id="682" w:author="McQuillan, Tyler A" w:date="2021-11-05T04:43:00Z">
        <w:r w:rsidR="00F306DC">
          <w:t>materials</w:t>
        </w:r>
      </w:ins>
      <w:r>
        <w:t xml:space="preserve"> to assign</w:t>
      </w:r>
      <w:del w:id="683" w:author="McQuillan, Tyler A" w:date="2021-11-05T04:40:00Z">
        <w:r w:rsidDel="00F306DC">
          <w:delText xml:space="preserve"> </w:delText>
        </w:r>
      </w:del>
      <w:r>
        <w:t xml:space="preserve"> and add checked. Click Next. Review for accuracy. Click Finish."</w:t>
      </w:r>
    </w:p>
    <w:p w14:paraId="4FC104F1" w14:textId="77777777" w:rsidR="00A049B3" w:rsidRDefault="00A049B3" w:rsidP="00A049B3">
      <w:r>
        <w:t xml:space="preserve">            ],</w:t>
      </w:r>
    </w:p>
    <w:p w14:paraId="3AE77DAC" w14:textId="77777777" w:rsidR="00A049B3" w:rsidRDefault="00A049B3" w:rsidP="00A049B3">
      <w:r>
        <w:t xml:space="preserve">            "</w:t>
      </w:r>
      <w:proofErr w:type="spellStart"/>
      <w:r>
        <w:t>context_set</w:t>
      </w:r>
      <w:proofErr w:type="spellEnd"/>
      <w:r>
        <w:t>": ""</w:t>
      </w:r>
    </w:p>
    <w:p w14:paraId="5DCD0D71" w14:textId="77777777" w:rsidR="00A049B3" w:rsidRDefault="00A049B3" w:rsidP="00A049B3">
      <w:r>
        <w:t xml:space="preserve">        },</w:t>
      </w:r>
    </w:p>
    <w:p w14:paraId="1E899FB7" w14:textId="77777777" w:rsidR="00A049B3" w:rsidRDefault="00A049B3" w:rsidP="00A049B3">
      <w:r>
        <w:t xml:space="preserve">        {</w:t>
      </w:r>
    </w:p>
    <w:p w14:paraId="20C0E608" w14:textId="77777777" w:rsidR="00A049B3" w:rsidRDefault="00A049B3" w:rsidP="00A049B3">
      <w:r>
        <w:t xml:space="preserve">            "tag": "Q15",</w:t>
      </w:r>
    </w:p>
    <w:p w14:paraId="23457D60" w14:textId="77777777" w:rsidR="00A049B3" w:rsidRDefault="00A049B3" w:rsidP="00A049B3">
      <w:r>
        <w:t xml:space="preserve">            "patterns": [</w:t>
      </w:r>
    </w:p>
    <w:p w14:paraId="2732EFE5" w14:textId="77777777" w:rsidR="007F1733" w:rsidRDefault="00A049B3" w:rsidP="007F1733">
      <w:pPr>
        <w:rPr>
          <w:ins w:id="684" w:author="McQuillan, Tyler A" w:date="2021-11-05T04:46:00Z"/>
        </w:rPr>
      </w:pPr>
      <w:r>
        <w:t xml:space="preserve">                </w:t>
      </w:r>
      <w:ins w:id="685" w:author="McQuillan, Tyler A" w:date="2021-11-05T04:46:00Z">
        <w:del w:id="686" w:author="Cintron, Matthew I (CTR)" w:date="2021-11-15T09:50:00Z">
          <w:r w:rsidR="007F1733" w:rsidDel="00CC6AF0">
            <w:delText>*</w:delText>
          </w:r>
        </w:del>
        <w:r w:rsidR="007F1733">
          <w:t>"How to handle Secure Floor Policy violations.",</w:t>
        </w:r>
      </w:ins>
    </w:p>
    <w:p w14:paraId="1C877F52" w14:textId="152C34F3" w:rsidR="007F1733" w:rsidRDefault="007F1733" w:rsidP="007F1733">
      <w:pPr>
        <w:rPr>
          <w:ins w:id="687" w:author="McQuillan, Tyler A" w:date="2021-11-05T04:46:00Z"/>
        </w:rPr>
      </w:pPr>
      <w:ins w:id="688" w:author="McQuillan, Tyler A" w:date="2021-11-05T04:46:00Z">
        <w:r>
          <w:tab/>
        </w:r>
        <w:del w:id="689" w:author="Cintron, Matthew I (CTR)" w:date="2021-11-15T09:50:00Z">
          <w:r w:rsidDel="00CC6AF0">
            <w:delText>*</w:delText>
          </w:r>
        </w:del>
        <w:r>
          <w:t>"Secure Floor Policy violations.",</w:t>
        </w:r>
      </w:ins>
    </w:p>
    <w:p w14:paraId="3BE795C1" w14:textId="2B880729" w:rsidR="00A049B3" w:rsidRDefault="00A049B3">
      <w:pPr>
        <w:ind w:firstLine="720"/>
        <w:pPrChange w:id="690" w:author="McQuillan, Tyler A" w:date="2021-11-05T04:46:00Z">
          <w:pPr/>
        </w:pPrChange>
      </w:pPr>
      <w:r>
        <w:t>"Can a New Hire have their Fit Bit in class? ",</w:t>
      </w:r>
    </w:p>
    <w:p w14:paraId="3E68EAB3" w14:textId="5BF7FEAE" w:rsidR="00A049B3" w:rsidRDefault="00A049B3" w:rsidP="00A049B3">
      <w:r>
        <w:t xml:space="preserve">                "Can a New Hire have their Fit Bit in train</w:t>
      </w:r>
      <w:ins w:id="691" w:author="McQuillan, Tyler A" w:date="2021-11-05T04:47:00Z">
        <w:r w:rsidR="007F1733">
          <w:t>i</w:t>
        </w:r>
      </w:ins>
      <w:r>
        <w:t>ng? ",</w:t>
      </w:r>
    </w:p>
    <w:p w14:paraId="5A00A9D8" w14:textId="77777777" w:rsidR="00A049B3" w:rsidRDefault="00A049B3" w:rsidP="00A049B3">
      <w:r>
        <w:t xml:space="preserve">                "Can a New Hire have their fitness tracker in class? ",</w:t>
      </w:r>
    </w:p>
    <w:p w14:paraId="6680B4FC" w14:textId="77777777" w:rsidR="00A049B3" w:rsidRDefault="00A049B3" w:rsidP="00A049B3">
      <w:r>
        <w:t xml:space="preserve">                "Can a New Hire have their fitness tracker in training? ",</w:t>
      </w:r>
    </w:p>
    <w:p w14:paraId="72AC0880" w14:textId="77777777" w:rsidR="00A049B3" w:rsidRDefault="00A049B3" w:rsidP="00A049B3">
      <w:r>
        <w:t xml:space="preserve">                "Can a participant have their Fit Bit in class? ",</w:t>
      </w:r>
    </w:p>
    <w:p w14:paraId="4CCF185A" w14:textId="77777777" w:rsidR="00A049B3" w:rsidRDefault="00A049B3" w:rsidP="00A049B3">
      <w:r>
        <w:t xml:space="preserve">                "Can a participant have their Fit Bit in training? ",</w:t>
      </w:r>
    </w:p>
    <w:p w14:paraId="3FE6064B" w14:textId="77777777" w:rsidR="00A049B3" w:rsidRDefault="00A049B3" w:rsidP="00A049B3">
      <w:r>
        <w:t xml:space="preserve">                "Can a participant have their fitness tracker in class?  ",</w:t>
      </w:r>
    </w:p>
    <w:p w14:paraId="768C3DAA" w14:textId="77777777" w:rsidR="00A049B3" w:rsidRDefault="00A049B3" w:rsidP="00A049B3">
      <w:r>
        <w:lastRenderedPageBreak/>
        <w:t xml:space="preserve">                "Can a participant have their fitness tracker in training?  ",</w:t>
      </w:r>
    </w:p>
    <w:p w14:paraId="7D269B77" w14:textId="53F24016" w:rsidR="00A049B3" w:rsidRDefault="00A049B3" w:rsidP="00A049B3">
      <w:r>
        <w:t xml:space="preserve">                "Can a trainee have their Fit Bit in class</w:t>
      </w:r>
      <w:del w:id="692" w:author="McQuillan, Tyler A" w:date="2021-11-05T04:47:00Z">
        <w:r w:rsidDel="007F1733">
          <w:delText xml:space="preserve"> </w:delText>
        </w:r>
      </w:del>
      <w:r>
        <w:t>?",</w:t>
      </w:r>
    </w:p>
    <w:p w14:paraId="4D27160C" w14:textId="77777777" w:rsidR="00A049B3" w:rsidRDefault="00A049B3" w:rsidP="00A049B3">
      <w:r>
        <w:t xml:space="preserve">                "Can a trainee have their fitness tracker in class? ",</w:t>
      </w:r>
    </w:p>
    <w:p w14:paraId="6F85A0E6" w14:textId="77777777" w:rsidR="00A049B3" w:rsidRDefault="00A049B3" w:rsidP="00A049B3">
      <w:r>
        <w:t xml:space="preserve">                "Can a trainee have their fitness tracker in training? ",</w:t>
      </w:r>
    </w:p>
    <w:p w14:paraId="747A8FE3" w14:textId="77777777" w:rsidR="00A049B3" w:rsidRDefault="00A049B3" w:rsidP="00A049B3">
      <w:r>
        <w:t xml:space="preserve">                "What is not allowed to have in a </w:t>
      </w:r>
      <w:proofErr w:type="gramStart"/>
      <w:r>
        <w:t>Class Room</w:t>
      </w:r>
      <w:proofErr w:type="gramEnd"/>
      <w:r>
        <w:t xml:space="preserve"> according the </w:t>
      </w:r>
      <w:proofErr w:type="spellStart"/>
      <w:r>
        <w:t>the</w:t>
      </w:r>
      <w:proofErr w:type="spellEnd"/>
      <w:r>
        <w:t xml:space="preserve"> Secure Floor Policy?",</w:t>
      </w:r>
    </w:p>
    <w:p w14:paraId="1CEEECE1" w14:textId="77777777" w:rsidR="00A049B3" w:rsidRDefault="00A049B3" w:rsidP="00A049B3">
      <w:r>
        <w:t xml:space="preserve">                "What is not allowed to have in a Training Room according the </w:t>
      </w:r>
      <w:proofErr w:type="spellStart"/>
      <w:r>
        <w:t>the</w:t>
      </w:r>
      <w:proofErr w:type="spellEnd"/>
      <w:r>
        <w:t xml:space="preserve"> Secure Floor Policy?"</w:t>
      </w:r>
    </w:p>
    <w:p w14:paraId="15023F7E" w14:textId="77777777" w:rsidR="00A049B3" w:rsidRDefault="00A049B3" w:rsidP="00A049B3">
      <w:r>
        <w:t xml:space="preserve">            ],</w:t>
      </w:r>
    </w:p>
    <w:p w14:paraId="124A90C1" w14:textId="77777777" w:rsidR="00A049B3" w:rsidRDefault="00A049B3" w:rsidP="00A049B3">
      <w:r>
        <w:t xml:space="preserve">            "responses": [</w:t>
      </w:r>
    </w:p>
    <w:p w14:paraId="519FF6A2" w14:textId="276A3DC3" w:rsidR="00A049B3" w:rsidRDefault="00A049B3" w:rsidP="00A049B3">
      <w:r>
        <w:t xml:space="preserve">                "Refer to [CCO Secure Floor Policy_Allowed_NotAllowed_Items](https://maximus365.sharepoint.com/sites/CCO/Connection/Policies/Forms/SecureFloor.aspx)</w:t>
      </w:r>
      <w:ins w:id="693" w:author="McQuillan, Tyler A" w:date="2021-11-05T04:47:00Z">
        <w:r w:rsidR="005F3D0C">
          <w:t>.</w:t>
        </w:r>
      </w:ins>
      <w:r>
        <w:t>"</w:t>
      </w:r>
    </w:p>
    <w:p w14:paraId="00C57960" w14:textId="77777777" w:rsidR="00A049B3" w:rsidRDefault="00A049B3" w:rsidP="00A049B3">
      <w:r>
        <w:t xml:space="preserve">            ],</w:t>
      </w:r>
    </w:p>
    <w:p w14:paraId="32CE0728" w14:textId="77777777" w:rsidR="00A049B3" w:rsidRDefault="00A049B3" w:rsidP="00A049B3">
      <w:r>
        <w:t xml:space="preserve">            "</w:t>
      </w:r>
      <w:proofErr w:type="spellStart"/>
      <w:r>
        <w:t>context_set</w:t>
      </w:r>
      <w:proofErr w:type="spellEnd"/>
      <w:r>
        <w:t>": ""</w:t>
      </w:r>
    </w:p>
    <w:p w14:paraId="24F5549D" w14:textId="77777777" w:rsidR="00A049B3" w:rsidRDefault="00A049B3" w:rsidP="00A049B3">
      <w:r>
        <w:t xml:space="preserve">        },</w:t>
      </w:r>
    </w:p>
    <w:p w14:paraId="72BBCA29" w14:textId="77777777" w:rsidR="00A049B3" w:rsidRDefault="00A049B3" w:rsidP="00A049B3">
      <w:r>
        <w:t xml:space="preserve">        {</w:t>
      </w:r>
    </w:p>
    <w:p w14:paraId="29477527" w14:textId="77777777" w:rsidR="00A049B3" w:rsidRDefault="00A049B3" w:rsidP="00A049B3">
      <w:r>
        <w:t xml:space="preserve">            "tag": "Q16",</w:t>
      </w:r>
    </w:p>
    <w:p w14:paraId="35662AC4" w14:textId="77777777" w:rsidR="00A049B3" w:rsidRDefault="00A049B3" w:rsidP="00A049B3">
      <w:r>
        <w:t xml:space="preserve">            "patterns": [</w:t>
      </w:r>
    </w:p>
    <w:p w14:paraId="06E2B9CC" w14:textId="77777777" w:rsidR="00183964" w:rsidRDefault="00A049B3" w:rsidP="00A049B3">
      <w:pPr>
        <w:rPr>
          <w:ins w:id="694" w:author="McQuillan, Tyler A" w:date="2021-11-05T04:49:00Z"/>
        </w:rPr>
      </w:pPr>
      <w:r>
        <w:t xml:space="preserve">                </w:t>
      </w:r>
      <w:ins w:id="695" w:author="McQuillan, Tyler A" w:date="2021-11-05T04:49:00Z">
        <w:del w:id="696" w:author="Cintron, Matthew I (CTR)" w:date="2021-11-15T09:50:00Z">
          <w:r w:rsidR="00183964" w:rsidRPr="00183964" w:rsidDel="00CC6AF0">
            <w:delText>*</w:delText>
          </w:r>
        </w:del>
        <w:r w:rsidR="00183964" w:rsidRPr="00183964">
          <w:t>"How to correct IT ticket.",</w:t>
        </w:r>
      </w:ins>
    </w:p>
    <w:p w14:paraId="2B8373A0" w14:textId="516ABD08" w:rsidR="00A049B3" w:rsidRDefault="00A049B3">
      <w:pPr>
        <w:ind w:firstLine="720"/>
        <w:pPrChange w:id="697" w:author="McQuillan, Tyler A" w:date="2021-11-05T04:49:00Z">
          <w:pPr/>
        </w:pPrChange>
      </w:pPr>
      <w:r>
        <w:t>"Can I correct an IT ticket after it was submitted?",</w:t>
      </w:r>
    </w:p>
    <w:p w14:paraId="6CF79378" w14:textId="77777777" w:rsidR="00A049B3" w:rsidRDefault="00A049B3" w:rsidP="00A049B3">
      <w:r>
        <w:t xml:space="preserve">                "Can I fix an IT ticket after it was submitted? ",</w:t>
      </w:r>
    </w:p>
    <w:p w14:paraId="70E15455" w14:textId="77777777" w:rsidR="00A049B3" w:rsidRDefault="00A049B3" w:rsidP="00A049B3">
      <w:r>
        <w:t xml:space="preserve">                "I submitted a ticket to IT incorrectly. Can I correct it?",</w:t>
      </w:r>
    </w:p>
    <w:p w14:paraId="0F6D36E5" w14:textId="77777777" w:rsidR="00A049B3" w:rsidRDefault="00A049B3" w:rsidP="00A049B3">
      <w:r>
        <w:t xml:space="preserve">                "Is there a way to correct a ticket after it was submitted?",</w:t>
      </w:r>
    </w:p>
    <w:p w14:paraId="6BDFA5F6" w14:textId="77777777" w:rsidR="00A049B3" w:rsidRDefault="00A049B3" w:rsidP="00A049B3">
      <w:r>
        <w:t xml:space="preserve">                "What happens if I submit a ticket incorrectly?"</w:t>
      </w:r>
    </w:p>
    <w:p w14:paraId="7DEEC619" w14:textId="77777777" w:rsidR="00A049B3" w:rsidRDefault="00A049B3" w:rsidP="00A049B3">
      <w:r>
        <w:t xml:space="preserve">            ],</w:t>
      </w:r>
    </w:p>
    <w:p w14:paraId="4C32B779" w14:textId="77777777" w:rsidR="00A049B3" w:rsidRDefault="00A049B3" w:rsidP="00A049B3">
      <w:r>
        <w:t xml:space="preserve">            "responses": [</w:t>
      </w:r>
    </w:p>
    <w:p w14:paraId="50B589AD" w14:textId="091DEB49" w:rsidR="00A049B3" w:rsidRDefault="00A049B3" w:rsidP="00A049B3">
      <w:r>
        <w:t xml:space="preserve">                "1. Go to [IT Service Help Desk Cherwell] (https://itservicedesk.maximus.com/CherwellPortal/IT?_=6c6a1b39)  2. Log in </w:t>
      </w:r>
      <w:del w:id="698" w:author="McQuillan, Tyler A" w:date="2021-11-05T04:50:00Z">
        <w:r w:rsidDel="00183964">
          <w:delText>using  your</w:delText>
        </w:r>
      </w:del>
      <w:ins w:id="699" w:author="McQuillan, Tyler A" w:date="2021-11-05T04:50:00Z">
        <w:r w:rsidR="00183964">
          <w:t>using your</w:t>
        </w:r>
      </w:ins>
      <w:r>
        <w:t xml:space="preserve"> employee number and Outlook password</w:t>
      </w:r>
      <w:ins w:id="700" w:author="McQuillan, Tyler A" w:date="2021-11-05T04:50:00Z">
        <w:r w:rsidR="00183964">
          <w:t>.</w:t>
        </w:r>
      </w:ins>
      <w:r>
        <w:t xml:space="preserve"> 3. Click My Tickets.  4. Find the ticket submitted in error. 5. Close the ticket or add a comment explaining and correcting. "</w:t>
      </w:r>
    </w:p>
    <w:p w14:paraId="5F6FA131" w14:textId="77777777" w:rsidR="00A049B3" w:rsidRDefault="00A049B3" w:rsidP="00A049B3">
      <w:r>
        <w:t xml:space="preserve">            ],</w:t>
      </w:r>
    </w:p>
    <w:p w14:paraId="5887AB7E" w14:textId="77777777" w:rsidR="00A049B3" w:rsidRDefault="00A049B3" w:rsidP="00A049B3">
      <w:r>
        <w:lastRenderedPageBreak/>
        <w:t xml:space="preserve">            "</w:t>
      </w:r>
      <w:proofErr w:type="spellStart"/>
      <w:r>
        <w:t>context_set</w:t>
      </w:r>
      <w:proofErr w:type="spellEnd"/>
      <w:r>
        <w:t>": ""</w:t>
      </w:r>
    </w:p>
    <w:p w14:paraId="67CAE0AE" w14:textId="77777777" w:rsidR="00A049B3" w:rsidRDefault="00A049B3" w:rsidP="00A049B3">
      <w:r>
        <w:t xml:space="preserve">        },</w:t>
      </w:r>
    </w:p>
    <w:p w14:paraId="6D1A603B" w14:textId="77777777" w:rsidR="00A049B3" w:rsidRDefault="00A049B3" w:rsidP="00A049B3">
      <w:r>
        <w:t xml:space="preserve">        {</w:t>
      </w:r>
    </w:p>
    <w:p w14:paraId="27EA9C4A" w14:textId="77777777" w:rsidR="00A049B3" w:rsidRDefault="00A049B3" w:rsidP="00A049B3">
      <w:r>
        <w:t xml:space="preserve">            "tag": "Q17",</w:t>
      </w:r>
    </w:p>
    <w:p w14:paraId="6E7A893D" w14:textId="77777777" w:rsidR="00A049B3" w:rsidRDefault="00A049B3" w:rsidP="00A049B3">
      <w:r>
        <w:t xml:space="preserve">            "patterns": [</w:t>
      </w:r>
    </w:p>
    <w:p w14:paraId="35EAFC17" w14:textId="77777777" w:rsidR="003D2C6D" w:rsidRDefault="00A049B3" w:rsidP="003D2C6D">
      <w:pPr>
        <w:rPr>
          <w:ins w:id="701" w:author="McQuillan, Tyler A" w:date="2021-11-05T04:51:00Z"/>
        </w:rPr>
      </w:pPr>
      <w:r>
        <w:t xml:space="preserve">                </w:t>
      </w:r>
      <w:ins w:id="702" w:author="McQuillan, Tyler A" w:date="2021-11-05T04:51:00Z">
        <w:del w:id="703" w:author="Cintron, Matthew I (CTR)" w:date="2021-11-15T09:50:00Z">
          <w:r w:rsidR="003D2C6D" w:rsidDel="00CC6AF0">
            <w:delText>*</w:delText>
          </w:r>
        </w:del>
        <w:r w:rsidR="003D2C6D">
          <w:t>"How to set up printer.",</w:t>
        </w:r>
      </w:ins>
    </w:p>
    <w:p w14:paraId="3830DB68" w14:textId="455E048A" w:rsidR="003D2C6D" w:rsidRDefault="003D2C6D" w:rsidP="003D2C6D">
      <w:pPr>
        <w:rPr>
          <w:ins w:id="704" w:author="McQuillan, Tyler A" w:date="2021-11-05T04:51:00Z"/>
        </w:rPr>
      </w:pPr>
      <w:ins w:id="705" w:author="McQuillan, Tyler A" w:date="2021-11-05T04:51:00Z">
        <w:r>
          <w:tab/>
        </w:r>
        <w:del w:id="706" w:author="Cintron, Matthew I (CTR)" w:date="2021-11-15T09:50:00Z">
          <w:r w:rsidDel="00CC6AF0">
            <w:delText>*</w:delText>
          </w:r>
        </w:del>
        <w:r>
          <w:t>"Printer setup.",</w:t>
        </w:r>
      </w:ins>
    </w:p>
    <w:p w14:paraId="6DEFD880" w14:textId="2F0D9C45" w:rsidR="00A049B3" w:rsidRDefault="00A049B3">
      <w:pPr>
        <w:ind w:firstLine="720"/>
        <w:pPrChange w:id="707" w:author="McQuillan, Tyler A" w:date="2021-11-05T04:51:00Z">
          <w:pPr/>
        </w:pPrChange>
      </w:pPr>
      <w:r>
        <w:t>"Can IT set me up on the printer?",</w:t>
      </w:r>
    </w:p>
    <w:p w14:paraId="2551A3B5" w14:textId="77777777" w:rsidR="00A049B3" w:rsidRDefault="00A049B3" w:rsidP="00A049B3">
      <w:r>
        <w:t xml:space="preserve">                "How do I get set up to use the printer?",</w:t>
      </w:r>
    </w:p>
    <w:p w14:paraId="48021E4F" w14:textId="77777777" w:rsidR="00A049B3" w:rsidRDefault="00A049B3" w:rsidP="00A049B3">
      <w:r>
        <w:t xml:space="preserve">                "How do I set up a printer credentials to be able to print items needed while training?",</w:t>
      </w:r>
    </w:p>
    <w:p w14:paraId="1451A873" w14:textId="77777777" w:rsidR="00A049B3" w:rsidRDefault="00A049B3" w:rsidP="00A049B3">
      <w:r>
        <w:t xml:space="preserve">                "How do I set up the printer?",</w:t>
      </w:r>
    </w:p>
    <w:p w14:paraId="1BB7FEE6" w14:textId="77777777" w:rsidR="00A049B3" w:rsidRDefault="00A049B3" w:rsidP="00A049B3">
      <w:r>
        <w:t xml:space="preserve">                "I am not set up on the printer. How do I get set up? ",</w:t>
      </w:r>
    </w:p>
    <w:p w14:paraId="7CBA7D17" w14:textId="77777777" w:rsidR="00A049B3" w:rsidRDefault="00A049B3" w:rsidP="00A049B3">
      <w:r>
        <w:t xml:space="preserve">                "I need to print a milestone but am not set up on the printer. ",</w:t>
      </w:r>
    </w:p>
    <w:p w14:paraId="195DDCC2" w14:textId="77777777" w:rsidR="00A049B3" w:rsidRDefault="00A049B3" w:rsidP="00A049B3">
      <w:r>
        <w:t xml:space="preserve">                "Who do I ask to set me up with printer access?"</w:t>
      </w:r>
    </w:p>
    <w:p w14:paraId="40EACCA1" w14:textId="77777777" w:rsidR="00A049B3" w:rsidRDefault="00A049B3" w:rsidP="00A049B3">
      <w:r>
        <w:t xml:space="preserve">            ],</w:t>
      </w:r>
    </w:p>
    <w:p w14:paraId="0AB90147" w14:textId="77777777" w:rsidR="00A049B3" w:rsidRDefault="00A049B3" w:rsidP="00A049B3">
      <w:r>
        <w:t xml:space="preserve">            "responses": [</w:t>
      </w:r>
    </w:p>
    <w:p w14:paraId="7672AA86" w14:textId="4CF88813" w:rsidR="00A049B3" w:rsidRDefault="00A049B3" w:rsidP="00A049B3">
      <w:r>
        <w:t xml:space="preserve">                "Access [Cherwell IT Service Desk Home Service Catalog - Federal Printer Issues](https://itservicedesk.maximus.com/CherwellPortal/IT?_=28db53f5#1)</w:t>
      </w:r>
      <w:ins w:id="708" w:author="McQuillan, Tyler A" w:date="2021-11-05T04:51:00Z">
        <w:r w:rsidR="003D2C6D">
          <w:t>.</w:t>
        </w:r>
      </w:ins>
      <w:r>
        <w:t xml:space="preserve"> Fill out the request form and submit</w:t>
      </w:r>
      <w:ins w:id="709" w:author="McQuillan, Tyler A" w:date="2021-11-05T04:51:00Z">
        <w:r w:rsidR="003D2C6D">
          <w:t>.</w:t>
        </w:r>
      </w:ins>
      <w:r>
        <w:t>"</w:t>
      </w:r>
    </w:p>
    <w:p w14:paraId="2804DD8D" w14:textId="77777777" w:rsidR="00A049B3" w:rsidRDefault="00A049B3" w:rsidP="00A049B3">
      <w:r>
        <w:t xml:space="preserve">            ],</w:t>
      </w:r>
    </w:p>
    <w:p w14:paraId="5DB44243" w14:textId="77777777" w:rsidR="00A049B3" w:rsidRDefault="00A049B3" w:rsidP="00A049B3">
      <w:r>
        <w:t xml:space="preserve">            "</w:t>
      </w:r>
      <w:proofErr w:type="spellStart"/>
      <w:r>
        <w:t>context_set</w:t>
      </w:r>
      <w:proofErr w:type="spellEnd"/>
      <w:r>
        <w:t>": ""</w:t>
      </w:r>
    </w:p>
    <w:p w14:paraId="675EEE96" w14:textId="77777777" w:rsidR="00A049B3" w:rsidRDefault="00A049B3" w:rsidP="00A049B3">
      <w:r>
        <w:t xml:space="preserve">        },</w:t>
      </w:r>
    </w:p>
    <w:p w14:paraId="3FF3E010" w14:textId="77777777" w:rsidR="00A049B3" w:rsidRDefault="00A049B3" w:rsidP="00A049B3">
      <w:r>
        <w:t xml:space="preserve">        {</w:t>
      </w:r>
      <w:commentRangeStart w:id="710"/>
    </w:p>
    <w:p w14:paraId="09E78B0D" w14:textId="77777777" w:rsidR="00A049B3" w:rsidRDefault="00A049B3" w:rsidP="00A049B3">
      <w:r>
        <w:t xml:space="preserve">            "tag": "Q18</w:t>
      </w:r>
      <w:commentRangeEnd w:id="710"/>
      <w:r w:rsidR="00C73F01">
        <w:rPr>
          <w:rStyle w:val="CommentReference"/>
        </w:rPr>
        <w:commentReference w:id="710"/>
      </w:r>
      <w:r>
        <w:t>",</w:t>
      </w:r>
    </w:p>
    <w:p w14:paraId="12CE1EE8" w14:textId="77777777" w:rsidR="00A049B3" w:rsidRDefault="00A049B3" w:rsidP="00A049B3">
      <w:r>
        <w:t xml:space="preserve">            "patterns": [</w:t>
      </w:r>
    </w:p>
    <w:p w14:paraId="591C5227" w14:textId="77777777" w:rsidR="003D2C6D" w:rsidRDefault="00A049B3" w:rsidP="00A049B3">
      <w:pPr>
        <w:rPr>
          <w:ins w:id="711" w:author="McQuillan, Tyler A" w:date="2021-11-05T04:52:00Z"/>
        </w:rPr>
      </w:pPr>
      <w:r>
        <w:t xml:space="preserve">                </w:t>
      </w:r>
      <w:ins w:id="712" w:author="McQuillan, Tyler A" w:date="2021-11-05T04:52:00Z">
        <w:del w:id="713" w:author="Cintron, Matthew I (CTR)" w:date="2021-11-15T09:50:00Z">
          <w:r w:rsidR="003D2C6D" w:rsidRPr="003D2C6D" w:rsidDel="00CC6AF0">
            <w:delText>*</w:delText>
          </w:r>
        </w:del>
        <w:r w:rsidR="003D2C6D" w:rsidRPr="003D2C6D">
          <w:t xml:space="preserve">"Call playing guidelines.", </w:t>
        </w:r>
      </w:ins>
    </w:p>
    <w:p w14:paraId="08847211" w14:textId="48EA21B7" w:rsidR="00A049B3" w:rsidRDefault="00A049B3">
      <w:pPr>
        <w:ind w:firstLine="720"/>
        <w:pPrChange w:id="714" w:author="McQuillan, Tyler A" w:date="2021-11-05T04:52:00Z">
          <w:pPr/>
        </w:pPrChange>
      </w:pPr>
      <w:r>
        <w:t>"Can we only use the calls that are on the Instructor Resource List for Hands on?",</w:t>
      </w:r>
    </w:p>
    <w:p w14:paraId="5C18AA1A" w14:textId="77777777" w:rsidR="00A049B3" w:rsidRDefault="00A049B3" w:rsidP="00A049B3">
      <w:r>
        <w:t xml:space="preserve">                "Can we only use the calls that are on the Training Resource for Hands on?",</w:t>
      </w:r>
    </w:p>
    <w:p w14:paraId="39427C91" w14:textId="77777777" w:rsidR="00A049B3" w:rsidRDefault="00A049B3" w:rsidP="00A049B3">
      <w:r>
        <w:t xml:space="preserve">                "Can we play calls other than those in the lessons for hands on activities? ",</w:t>
      </w:r>
    </w:p>
    <w:p w14:paraId="46B18757" w14:textId="77777777" w:rsidR="00A049B3" w:rsidRDefault="00A049B3" w:rsidP="00A049B3">
      <w:r>
        <w:lastRenderedPageBreak/>
        <w:t xml:space="preserve">                "Can we pull calls other than those in the materials for hands on activity? ",</w:t>
      </w:r>
    </w:p>
    <w:p w14:paraId="23A1E515" w14:textId="77777777" w:rsidR="00A049B3" w:rsidRDefault="00A049B3" w:rsidP="00A049B3">
      <w:r>
        <w:t xml:space="preserve">                "Do we only use the calls in the lessons? "</w:t>
      </w:r>
    </w:p>
    <w:p w14:paraId="14DE0D41" w14:textId="77777777" w:rsidR="00A049B3" w:rsidRDefault="00A049B3" w:rsidP="00A049B3">
      <w:r>
        <w:t xml:space="preserve">            ],</w:t>
      </w:r>
    </w:p>
    <w:p w14:paraId="25AF3A0D" w14:textId="77777777" w:rsidR="00A049B3" w:rsidRDefault="00A049B3" w:rsidP="00A049B3">
      <w:r>
        <w:t xml:space="preserve">            "responses": [</w:t>
      </w:r>
    </w:p>
    <w:p w14:paraId="4E52CA7B" w14:textId="6EEA610A" w:rsidR="00A049B3" w:rsidRDefault="00A049B3" w:rsidP="00A049B3">
      <w:r>
        <w:t xml:space="preserve">                "Before playing any calls other than those identified in materials, follow the steps outlined in [TD SOP 9.0 </w:t>
      </w:r>
      <w:proofErr w:type="spellStart"/>
      <w:r>
        <w:t>Indentifying</w:t>
      </w:r>
      <w:proofErr w:type="spellEnd"/>
      <w:r>
        <w:t xml:space="preserve"> Calls for Training](</w:t>
      </w:r>
      <w:ins w:id="715" w:author="McQuillan, Tyler A" w:date="2021-11-05T04:58:00Z">
        <w:r w:rsidR="003D2C6D">
          <w:fldChar w:fldCharType="begin"/>
        </w:r>
        <w:r w:rsidR="003D2C6D">
          <w:instrText xml:space="preserve"> HYPERLINK "</w:instrText>
        </w:r>
      </w:ins>
      <w:r w:rsidR="003D2C6D">
        <w:instrText>https://maximus365.sharepoint.com/sites/CCO/Resources/SOP/Training%20Delivery/Forms/AllItems.aspx?viewpath=%2Fsite</w:instrText>
      </w:r>
      <w:ins w:id="716" w:author="McQuillan, Tyler A" w:date="2021-11-05T04:58:00Z">
        <w:r w:rsidR="003D2C6D">
          <w:instrText xml:space="preserve">" </w:instrText>
        </w:r>
        <w:r w:rsidR="003D2C6D">
          <w:fldChar w:fldCharType="separate"/>
        </w:r>
      </w:ins>
      <w:r w:rsidR="003D2C6D" w:rsidRPr="0078439B">
        <w:rPr>
          <w:rStyle w:val="Hyperlink"/>
        </w:rPr>
        <w:t>https://maximus365.sharepoint.com/sites/CCO/Resources/SOP/Training%20Delivery/Forms/AllItems.aspx?viewpath=%2Fsite</w:t>
      </w:r>
      <w:ins w:id="717" w:author="McQuillan, Tyler A" w:date="2021-11-05T04:58:00Z">
        <w:r w:rsidR="003D2C6D">
          <w:fldChar w:fldCharType="end"/>
        </w:r>
      </w:ins>
      <w:ins w:id="718" w:author="McQuillan, Tyler A" w:date="2021-11-05T04:53:00Z">
        <w:r w:rsidR="003D2C6D">
          <w:t>)</w:t>
        </w:r>
      </w:ins>
      <w:ins w:id="719" w:author="McQuillan, Tyler A" w:date="2021-11-05T04:58:00Z">
        <w:r w:rsidR="003D2C6D">
          <w:t xml:space="preserve"> when you find a call that you believe is suitable for training.</w:t>
        </w:r>
      </w:ins>
      <w:r>
        <w:t>"</w:t>
      </w:r>
    </w:p>
    <w:p w14:paraId="592EAEA4" w14:textId="77777777" w:rsidR="00A049B3" w:rsidRDefault="00A049B3" w:rsidP="00A049B3">
      <w:r>
        <w:t xml:space="preserve">            ],</w:t>
      </w:r>
    </w:p>
    <w:p w14:paraId="6EEEC13C" w14:textId="77777777" w:rsidR="00A049B3" w:rsidRDefault="00A049B3" w:rsidP="00A049B3">
      <w:r>
        <w:t xml:space="preserve">            "</w:t>
      </w:r>
      <w:proofErr w:type="spellStart"/>
      <w:r>
        <w:t>context_set</w:t>
      </w:r>
      <w:proofErr w:type="spellEnd"/>
      <w:r>
        <w:t>": ""</w:t>
      </w:r>
    </w:p>
    <w:p w14:paraId="58781E12" w14:textId="77777777" w:rsidR="00A049B3" w:rsidRDefault="00A049B3" w:rsidP="00A049B3">
      <w:r>
        <w:t xml:space="preserve">        },</w:t>
      </w:r>
    </w:p>
    <w:p w14:paraId="13267B5F" w14:textId="77777777" w:rsidR="00A049B3" w:rsidRDefault="00A049B3" w:rsidP="00A049B3">
      <w:r>
        <w:t xml:space="preserve">        {</w:t>
      </w:r>
    </w:p>
    <w:p w14:paraId="4657B564" w14:textId="77777777" w:rsidR="00A049B3" w:rsidRDefault="00A049B3" w:rsidP="00A049B3">
      <w:r>
        <w:t xml:space="preserve">            "tag": "Q19",</w:t>
      </w:r>
    </w:p>
    <w:p w14:paraId="2DD69AEA" w14:textId="77777777" w:rsidR="00A049B3" w:rsidRDefault="00A049B3" w:rsidP="00A049B3">
      <w:r>
        <w:t xml:space="preserve">            "patterns": [</w:t>
      </w:r>
    </w:p>
    <w:p w14:paraId="30CA3F65" w14:textId="77777777" w:rsidR="003D2C6D" w:rsidRDefault="00A049B3" w:rsidP="00A049B3">
      <w:pPr>
        <w:rPr>
          <w:ins w:id="720" w:author="McQuillan, Tyler A" w:date="2021-11-05T04:53:00Z"/>
        </w:rPr>
      </w:pPr>
      <w:r>
        <w:t xml:space="preserve">                </w:t>
      </w:r>
      <w:ins w:id="721" w:author="McQuillan, Tyler A" w:date="2021-11-05T04:53:00Z">
        <w:del w:id="722" w:author="Cintron, Matthew I (CTR)" w:date="2021-11-15T09:50:00Z">
          <w:r w:rsidR="003D2C6D" w:rsidRPr="003D2C6D" w:rsidDel="00CC6AF0">
            <w:delText>*</w:delText>
          </w:r>
        </w:del>
        <w:r w:rsidR="003D2C6D" w:rsidRPr="003D2C6D">
          <w:t xml:space="preserve">"Call playing guidelines.", </w:t>
        </w:r>
      </w:ins>
    </w:p>
    <w:p w14:paraId="1D01D7D4" w14:textId="2323D5B5" w:rsidR="00A049B3" w:rsidRDefault="00A049B3">
      <w:pPr>
        <w:ind w:firstLine="720"/>
        <w:pPrChange w:id="723" w:author="McQuillan, Tyler A" w:date="2021-11-05T04:53:00Z">
          <w:pPr/>
        </w:pPrChange>
      </w:pPr>
      <w:r>
        <w:t>"Can we use different calls to listen during class not only the ones on the instructor resources list?",</w:t>
      </w:r>
    </w:p>
    <w:p w14:paraId="6AC1AB2B" w14:textId="77777777" w:rsidR="00A049B3" w:rsidRDefault="00A049B3" w:rsidP="00A049B3">
      <w:r>
        <w:t xml:space="preserve">                "I am excellent on calls.  Can I play my own calls for my class? ",</w:t>
      </w:r>
    </w:p>
    <w:p w14:paraId="22D07195" w14:textId="77777777" w:rsidR="00A049B3" w:rsidRDefault="00A049B3" w:rsidP="00A049B3">
      <w:r>
        <w:t xml:space="preserve">                "I found some great calls to play for class!",</w:t>
      </w:r>
    </w:p>
    <w:p w14:paraId="31A21641" w14:textId="77777777" w:rsidR="00A049B3" w:rsidRDefault="00A049B3" w:rsidP="00A049B3">
      <w:r>
        <w:t xml:space="preserve">                "The calls in the materials are not as good as mine.  Can I just play my calls? "</w:t>
      </w:r>
    </w:p>
    <w:p w14:paraId="323C8D23" w14:textId="77777777" w:rsidR="00A049B3" w:rsidRDefault="00A049B3" w:rsidP="00A049B3">
      <w:r>
        <w:t xml:space="preserve">            ],</w:t>
      </w:r>
    </w:p>
    <w:p w14:paraId="57FF432B" w14:textId="77777777" w:rsidR="00A049B3" w:rsidRDefault="00A049B3" w:rsidP="00A049B3">
      <w:r>
        <w:t xml:space="preserve">            "responses": [</w:t>
      </w:r>
    </w:p>
    <w:p w14:paraId="76C09F16" w14:textId="5F6B0869" w:rsidR="00A049B3" w:rsidRDefault="00A049B3" w:rsidP="00A049B3">
      <w:r>
        <w:t xml:space="preserve">                "Before playing any calls other than those identified in materials, follow the steps outlined in [TD SOP 9.0 </w:t>
      </w:r>
      <w:proofErr w:type="spellStart"/>
      <w:r>
        <w:t>Indentifying</w:t>
      </w:r>
      <w:proofErr w:type="spellEnd"/>
      <w:r>
        <w:t xml:space="preserve"> Calls for Training]</w:t>
      </w:r>
      <w:ins w:id="724" w:author="McQuillan, Tyler A" w:date="2021-11-05T04:58:00Z">
        <w:r w:rsidR="003D2C6D" w:rsidRPr="003D2C6D">
          <w:t xml:space="preserve"> </w:t>
        </w:r>
        <w:r w:rsidR="003D2C6D">
          <w:t>(</w:t>
        </w:r>
        <w:r w:rsidR="003D2C6D">
          <w:fldChar w:fldCharType="begin"/>
        </w:r>
        <w:r w:rsidR="003D2C6D">
          <w:instrText xml:space="preserve"> HYPERLINK "https://maximus365.sharepoint.com/sites/CCO/Resources/SOP/Training%20Delivery/Forms/AllItems.aspx?viewpath=%2Fsite" </w:instrText>
        </w:r>
        <w:r w:rsidR="003D2C6D">
          <w:fldChar w:fldCharType="separate"/>
        </w:r>
        <w:r w:rsidR="003D2C6D" w:rsidRPr="0078439B">
          <w:rPr>
            <w:rStyle w:val="Hyperlink"/>
          </w:rPr>
          <w:t>https://maximus365.sharepoint.com/sites/CCO/Resources/SOP/Training%20Delivery/Forms/AllItems.aspx?viewpath=%2Fsite</w:t>
        </w:r>
        <w:r w:rsidR="003D2C6D">
          <w:fldChar w:fldCharType="end"/>
        </w:r>
        <w:r w:rsidR="003D2C6D">
          <w:t xml:space="preserve">) </w:t>
        </w:r>
      </w:ins>
      <w:del w:id="725" w:author="McQuillan, Tyler A" w:date="2021-11-05T04:58:00Z">
        <w:r w:rsidDel="003D2C6D">
          <w:delText xml:space="preserve">(https://maximus365.sharepoint.com/sites/CCO/Resources/SOP/Training%20Delivery/Forms/AllItems.aspx?viewpath=%2Fsites%2FCCO%2FResources%2FSOP%2FTraining%20Delivery%2FForms%2FAllItems%2Easpx&amp;id=%2Fsites%2FCCO%2FResources%2FSOP%2FTraining%20Delivery%2FTD%209%2E0%5FIdentifying%5FCalls%5Ffor%5FTraining%5Fv2%2E9%2Epdf&amp;parent=%2Fsites%2FCCO%2FResources%2FSOP%2FTraining%20Delivery) </w:delText>
        </w:r>
      </w:del>
      <w:r>
        <w:t>when you find a call that you believe is suitable for training.</w:t>
      </w:r>
      <w:del w:id="726" w:author="McQuillan, Tyler A" w:date="2021-11-05T04:58:00Z">
        <w:r w:rsidDel="003D2C6D">
          <w:delText xml:space="preserve"> </w:delText>
        </w:r>
      </w:del>
      <w:r>
        <w:t>"</w:t>
      </w:r>
    </w:p>
    <w:p w14:paraId="56A4005C" w14:textId="77777777" w:rsidR="00A049B3" w:rsidRDefault="00A049B3" w:rsidP="00A049B3">
      <w:r>
        <w:t xml:space="preserve">            ],</w:t>
      </w:r>
    </w:p>
    <w:p w14:paraId="6CAE9C84" w14:textId="77777777" w:rsidR="00A049B3" w:rsidRDefault="00A049B3" w:rsidP="00A049B3">
      <w:r>
        <w:t xml:space="preserve">            "</w:t>
      </w:r>
      <w:proofErr w:type="spellStart"/>
      <w:r>
        <w:t>context_set</w:t>
      </w:r>
      <w:proofErr w:type="spellEnd"/>
      <w:r>
        <w:t>": ""</w:t>
      </w:r>
    </w:p>
    <w:p w14:paraId="01B75EA8" w14:textId="77777777" w:rsidR="00A049B3" w:rsidRDefault="00A049B3" w:rsidP="00A049B3">
      <w:r>
        <w:t xml:space="preserve">        },</w:t>
      </w:r>
    </w:p>
    <w:p w14:paraId="72B6F951" w14:textId="77777777" w:rsidR="00A049B3" w:rsidRDefault="00A049B3" w:rsidP="00A049B3">
      <w:r>
        <w:t xml:space="preserve">        {</w:t>
      </w:r>
    </w:p>
    <w:p w14:paraId="708791A9" w14:textId="77777777" w:rsidR="00A049B3" w:rsidRDefault="00A049B3" w:rsidP="00A049B3">
      <w:r>
        <w:t xml:space="preserve">            "tag": </w:t>
      </w:r>
      <w:commentRangeStart w:id="727"/>
      <w:r>
        <w:t>"Q20",</w:t>
      </w:r>
      <w:commentRangeEnd w:id="727"/>
      <w:r w:rsidR="00AD15E8">
        <w:rPr>
          <w:rStyle w:val="CommentReference"/>
        </w:rPr>
        <w:commentReference w:id="727"/>
      </w:r>
    </w:p>
    <w:p w14:paraId="1BEBED45" w14:textId="77777777" w:rsidR="00A049B3" w:rsidRDefault="00A049B3" w:rsidP="00A049B3">
      <w:r>
        <w:lastRenderedPageBreak/>
        <w:t xml:space="preserve">            "patterns": [</w:t>
      </w:r>
    </w:p>
    <w:p w14:paraId="699A5410" w14:textId="77777777" w:rsidR="00720870" w:rsidRDefault="00A049B3" w:rsidP="00720870">
      <w:pPr>
        <w:rPr>
          <w:ins w:id="728" w:author="McQuillan, Tyler A" w:date="2021-11-05T05:00:00Z"/>
        </w:rPr>
      </w:pPr>
      <w:r>
        <w:t xml:space="preserve">                </w:t>
      </w:r>
      <w:ins w:id="729" w:author="McQuillan, Tyler A" w:date="2021-11-05T05:00:00Z">
        <w:del w:id="730" w:author="Cintron, Matthew I (CTR)" w:date="2021-11-15T09:51:00Z">
          <w:r w:rsidR="00720870" w:rsidDel="00CC6AF0">
            <w:delText>*</w:delText>
          </w:r>
        </w:del>
        <w:r w:rsidR="00720870">
          <w:t>"What is the overtime limit for trainers?",</w:t>
        </w:r>
      </w:ins>
    </w:p>
    <w:p w14:paraId="3B1502AF" w14:textId="3014D150" w:rsidR="00720870" w:rsidRDefault="00720870" w:rsidP="00720870">
      <w:pPr>
        <w:rPr>
          <w:ins w:id="731" w:author="McQuillan, Tyler A" w:date="2021-11-05T05:00:00Z"/>
        </w:rPr>
      </w:pPr>
      <w:ins w:id="732" w:author="McQuillan, Tyler A" w:date="2021-11-05T05:00:00Z">
        <w:r>
          <w:tab/>
        </w:r>
        <w:del w:id="733" w:author="Cintron, Matthew I (CTR)" w:date="2021-11-15T09:51:00Z">
          <w:r w:rsidDel="00CC6AF0">
            <w:delText>*</w:delText>
          </w:r>
        </w:del>
        <w:r>
          <w:t>"Trainer Overtime.",</w:t>
        </w:r>
      </w:ins>
    </w:p>
    <w:p w14:paraId="44FA20B2" w14:textId="3E4A1504" w:rsidR="00A049B3" w:rsidRDefault="00A049B3">
      <w:pPr>
        <w:ind w:firstLine="720"/>
        <w:pPrChange w:id="734" w:author="McQuillan, Tyler A" w:date="2021-11-05T05:00:00Z">
          <w:pPr/>
        </w:pPrChange>
      </w:pPr>
      <w:r>
        <w:t>"Class is over, but I still need to fill out my DTR. How long can I stay over? ",</w:t>
      </w:r>
    </w:p>
    <w:p w14:paraId="4AC52215" w14:textId="77777777" w:rsidR="00A049B3" w:rsidRDefault="00A049B3" w:rsidP="00A049B3">
      <w:r>
        <w:t xml:space="preserve">                "How early can I arrive before class starts?",</w:t>
      </w:r>
    </w:p>
    <w:p w14:paraId="07B95C2B" w14:textId="77777777" w:rsidR="00A049B3" w:rsidRDefault="00A049B3" w:rsidP="00A049B3">
      <w:r>
        <w:t xml:space="preserve">                "How late can I stay after class to get my work completed?",</w:t>
      </w:r>
    </w:p>
    <w:p w14:paraId="6D119D9C" w14:textId="77777777" w:rsidR="00A049B3" w:rsidRDefault="00A049B3" w:rsidP="00A049B3">
      <w:r>
        <w:t xml:space="preserve">                "How long am I allowed to stay after class to complete my administrative work? ",</w:t>
      </w:r>
    </w:p>
    <w:p w14:paraId="57D84828" w14:textId="77777777" w:rsidR="00A049B3" w:rsidRDefault="00A049B3" w:rsidP="00A049B3">
      <w:r>
        <w:t xml:space="preserve">                "How long before class starts can I come in to work?",</w:t>
      </w:r>
    </w:p>
    <w:p w14:paraId="1F550252" w14:textId="77777777" w:rsidR="00A049B3" w:rsidRDefault="00A049B3" w:rsidP="00A049B3">
      <w:r>
        <w:t xml:space="preserve">                "How many minutes can I come in before class starts?",</w:t>
      </w:r>
    </w:p>
    <w:p w14:paraId="1B46CAD3" w14:textId="77777777" w:rsidR="00A049B3" w:rsidRDefault="00A049B3" w:rsidP="00A049B3">
      <w:r>
        <w:t xml:space="preserve">                "Is there an amount of time I can come in early for class?"</w:t>
      </w:r>
    </w:p>
    <w:p w14:paraId="05DFBBA0" w14:textId="77777777" w:rsidR="00A049B3" w:rsidRDefault="00A049B3" w:rsidP="00A049B3">
      <w:r>
        <w:t xml:space="preserve">            ],</w:t>
      </w:r>
    </w:p>
    <w:p w14:paraId="732D9ABA" w14:textId="77777777" w:rsidR="00A049B3" w:rsidRDefault="00A049B3" w:rsidP="00A049B3">
      <w:r>
        <w:t xml:space="preserve">            "responses": [</w:t>
      </w:r>
    </w:p>
    <w:p w14:paraId="3795B4DA" w14:textId="5CBCCBD1" w:rsidR="00A049B3" w:rsidDel="00ED6AE0" w:rsidRDefault="00A049B3" w:rsidP="00A049B3">
      <w:pPr>
        <w:rPr>
          <w:del w:id="735" w:author="McQuillan, Tyler A" w:date="2021-11-05T05:03:00Z"/>
        </w:rPr>
      </w:pPr>
      <w:r>
        <w:t xml:space="preserve">                </w:t>
      </w:r>
      <w:ins w:id="736" w:author="McQuillan, Tyler A" w:date="2021-11-05T05:03:00Z">
        <w:r w:rsidR="00ED6AE0" w:rsidRPr="00ED6AE0">
          <w:t>"Based on business need and while assigned as a Trainer or Co-Trainer in a Core Curriculum Class, with your Local Training Manager's approval you may have up to 15-30 minutes of daily overtime."</w:t>
        </w:r>
      </w:ins>
      <w:del w:id="737" w:author="McQuillan, Tyler A" w:date="2021-11-05T05:03:00Z">
        <w:r w:rsidDel="00ED6AE0">
          <w:delText>"15-30 minutes"</w:delText>
        </w:r>
      </w:del>
    </w:p>
    <w:p w14:paraId="0547DC9A" w14:textId="77777777" w:rsidR="00A049B3" w:rsidRDefault="00A049B3" w:rsidP="00A049B3">
      <w:r>
        <w:t xml:space="preserve">            ],</w:t>
      </w:r>
    </w:p>
    <w:p w14:paraId="30E6A569" w14:textId="77777777" w:rsidR="00A049B3" w:rsidRDefault="00A049B3" w:rsidP="00A049B3">
      <w:r>
        <w:t xml:space="preserve">            "</w:t>
      </w:r>
      <w:proofErr w:type="spellStart"/>
      <w:r>
        <w:t>context_set</w:t>
      </w:r>
      <w:proofErr w:type="spellEnd"/>
      <w:r>
        <w:t>": ""</w:t>
      </w:r>
    </w:p>
    <w:p w14:paraId="1B648018" w14:textId="77777777" w:rsidR="00A049B3" w:rsidRDefault="00A049B3" w:rsidP="00A049B3">
      <w:r>
        <w:t xml:space="preserve">        },</w:t>
      </w:r>
    </w:p>
    <w:p w14:paraId="7992CF1D" w14:textId="77777777" w:rsidR="00A049B3" w:rsidRDefault="00A049B3" w:rsidP="00A049B3">
      <w:r>
        <w:t xml:space="preserve">        {</w:t>
      </w:r>
    </w:p>
    <w:p w14:paraId="102086CC" w14:textId="77777777" w:rsidR="00A049B3" w:rsidRDefault="00A049B3" w:rsidP="00A049B3">
      <w:r>
        <w:t xml:space="preserve">            "tag": "Q21",</w:t>
      </w:r>
    </w:p>
    <w:p w14:paraId="4ADFEBF1" w14:textId="77777777" w:rsidR="00A049B3" w:rsidRDefault="00A049B3" w:rsidP="00A049B3">
      <w:r>
        <w:t xml:space="preserve">            "patterns": [</w:t>
      </w:r>
    </w:p>
    <w:p w14:paraId="57972154" w14:textId="77777777" w:rsidR="007C00FE" w:rsidRDefault="00A049B3" w:rsidP="00A049B3">
      <w:pPr>
        <w:rPr>
          <w:ins w:id="738" w:author="McQuillan, Tyler A" w:date="2021-11-05T05:06:00Z"/>
        </w:rPr>
      </w:pPr>
      <w:r>
        <w:t xml:space="preserve">                </w:t>
      </w:r>
      <w:ins w:id="739" w:author="McQuillan, Tyler A" w:date="2021-11-05T05:06:00Z">
        <w:del w:id="740" w:author="Cintron, Matthew I (CTR)" w:date="2021-11-15T09:51:00Z">
          <w:r w:rsidR="007C00FE" w:rsidRPr="007C00FE" w:rsidDel="00CC6AF0">
            <w:delText>*</w:delText>
          </w:r>
        </w:del>
        <w:r w:rsidR="007C00FE" w:rsidRPr="007C00FE">
          <w:t>"Who completes Daily Training Report (DTR)?"</w:t>
        </w:r>
      </w:ins>
    </w:p>
    <w:p w14:paraId="0B6B605C" w14:textId="357EABF2" w:rsidR="00A049B3" w:rsidRDefault="00A049B3">
      <w:pPr>
        <w:ind w:firstLine="720"/>
        <w:pPrChange w:id="741" w:author="McQuillan, Tyler A" w:date="2021-11-05T05:06:00Z">
          <w:pPr/>
        </w:pPrChange>
      </w:pPr>
      <w:r>
        <w:t>"Do I complete the Daily Training Report every day? ",</w:t>
      </w:r>
    </w:p>
    <w:p w14:paraId="315C5ACD" w14:textId="77777777" w:rsidR="00A049B3" w:rsidRDefault="00A049B3" w:rsidP="00A049B3">
      <w:r>
        <w:t xml:space="preserve">                "Do I complete the DTR every day? ",</w:t>
      </w:r>
    </w:p>
    <w:p w14:paraId="3F1438D9" w14:textId="77777777" w:rsidR="00A049B3" w:rsidRDefault="00A049B3" w:rsidP="00A049B3">
      <w:r>
        <w:t xml:space="preserve">                "Do I fill out the Daily Training Report every day we have class? ",</w:t>
      </w:r>
    </w:p>
    <w:p w14:paraId="05D5B686" w14:textId="77777777" w:rsidR="00A049B3" w:rsidRDefault="00A049B3" w:rsidP="00A049B3">
      <w:r>
        <w:t xml:space="preserve">                "Do I fill out the DTR every day we have class? ",</w:t>
      </w:r>
    </w:p>
    <w:p w14:paraId="72C7F669" w14:textId="77777777" w:rsidR="00A049B3" w:rsidRDefault="00A049B3" w:rsidP="00A049B3">
      <w:r>
        <w:t xml:space="preserve">                "Does my co-instructor fill out the Daily Training Report? ",</w:t>
      </w:r>
    </w:p>
    <w:p w14:paraId="7C452223" w14:textId="77777777" w:rsidR="00A049B3" w:rsidRDefault="00A049B3" w:rsidP="00A049B3">
      <w:r>
        <w:t xml:space="preserve">                "Does my co-instructor fill out the DTR? ",</w:t>
      </w:r>
    </w:p>
    <w:p w14:paraId="033B8CA2" w14:textId="4EF747EC" w:rsidR="00A049B3" w:rsidRDefault="00A049B3" w:rsidP="00A049B3">
      <w:r>
        <w:t xml:space="preserve">                "Does my co</w:t>
      </w:r>
      <w:ins w:id="742" w:author="McQuillan, Tyler A" w:date="2021-11-05T05:09:00Z">
        <w:r w:rsidR="007C00FE">
          <w:t>-</w:t>
        </w:r>
      </w:ins>
      <w:r>
        <w:t>trainer fill out the Daily Training Report? ",</w:t>
      </w:r>
    </w:p>
    <w:p w14:paraId="1E8ED654" w14:textId="7F8F0E8F" w:rsidR="00A049B3" w:rsidRDefault="00A049B3" w:rsidP="00A049B3">
      <w:r>
        <w:t xml:space="preserve">                "Does my co</w:t>
      </w:r>
      <w:ins w:id="743" w:author="McQuillan, Tyler A" w:date="2021-11-05T05:09:00Z">
        <w:r w:rsidR="007C00FE">
          <w:t>-</w:t>
        </w:r>
      </w:ins>
      <w:r>
        <w:t>trainer fill out the DTR? ",</w:t>
      </w:r>
    </w:p>
    <w:p w14:paraId="68C12630" w14:textId="77777777" w:rsidR="00A049B3" w:rsidRDefault="00A049B3" w:rsidP="00A049B3">
      <w:r>
        <w:lastRenderedPageBreak/>
        <w:t xml:space="preserve">                "How often are we supposed to update the Daily Training Report? ",</w:t>
      </w:r>
    </w:p>
    <w:p w14:paraId="54E2EFD4" w14:textId="77777777" w:rsidR="00A049B3" w:rsidRDefault="00A049B3" w:rsidP="00A049B3">
      <w:r>
        <w:t xml:space="preserve">                "How often are we supposed to update the DTR? ",</w:t>
      </w:r>
    </w:p>
    <w:p w14:paraId="2117838A" w14:textId="77777777" w:rsidR="00A049B3" w:rsidRDefault="00A049B3" w:rsidP="00A049B3">
      <w:r>
        <w:t xml:space="preserve">                "Who is supposed to fill out the DTR every day? "</w:t>
      </w:r>
    </w:p>
    <w:p w14:paraId="1E1E11B6" w14:textId="77777777" w:rsidR="00A049B3" w:rsidRDefault="00A049B3" w:rsidP="00A049B3">
      <w:r>
        <w:t xml:space="preserve">            ],</w:t>
      </w:r>
    </w:p>
    <w:p w14:paraId="029A3F06" w14:textId="77777777" w:rsidR="00A049B3" w:rsidRDefault="00A049B3" w:rsidP="00A049B3">
      <w:r>
        <w:t xml:space="preserve">            "responses": [</w:t>
      </w:r>
    </w:p>
    <w:p w14:paraId="72707CBA" w14:textId="12EAA637" w:rsidR="00A049B3" w:rsidRDefault="00A049B3" w:rsidP="00A049B3">
      <w:r>
        <w:t xml:space="preserve">                "Refer to [SOP TD 1.21.01 Instructor Responsibilities)(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744" w:author="McQuillan, Tyler A" w:date="2021-11-05T05:07:00Z">
        <w:r w:rsidR="007C00FE">
          <w:t>.</w:t>
        </w:r>
      </w:ins>
      <w:r>
        <w:t xml:space="preserve"> </w:t>
      </w:r>
      <w:ins w:id="745" w:author="McQuillan, Tyler A" w:date="2021-11-05T05:07:00Z">
        <w:r w:rsidR="007C00FE">
          <w:t>F</w:t>
        </w:r>
      </w:ins>
      <w:del w:id="746" w:author="McQuillan, Tyler A" w:date="2021-11-05T05:07:00Z">
        <w:r w:rsidDel="007C00FE">
          <w:delText>f</w:delText>
        </w:r>
      </w:del>
      <w:r>
        <w:t xml:space="preserve">ind [Process TD 1.21.01.3: Daily Training Report] </w:t>
      </w:r>
      <w:del w:id="747" w:author="McQuillan, Tyler A" w:date="2021-11-05T05:07:00Z">
        <w:r w:rsidDel="007C00FE">
          <w:delText xml:space="preserve">scroll to </w:delText>
        </w:r>
      </w:del>
      <w:r>
        <w:t>Step 5</w:t>
      </w:r>
      <w:ins w:id="748" w:author="McQuillan, Tyler A" w:date="2021-11-05T05:07:00Z">
        <w:r w:rsidR="007C00FE">
          <w:t>.</w:t>
        </w:r>
      </w:ins>
      <w:r>
        <w:t>"</w:t>
      </w:r>
    </w:p>
    <w:p w14:paraId="606DEA93" w14:textId="77777777" w:rsidR="00A049B3" w:rsidRDefault="00A049B3" w:rsidP="00A049B3">
      <w:r>
        <w:t xml:space="preserve">            ],</w:t>
      </w:r>
    </w:p>
    <w:p w14:paraId="73CCF5AC" w14:textId="77777777" w:rsidR="00A049B3" w:rsidRDefault="00A049B3" w:rsidP="00A049B3">
      <w:r>
        <w:t xml:space="preserve">            "</w:t>
      </w:r>
      <w:proofErr w:type="spellStart"/>
      <w:r>
        <w:t>context_set</w:t>
      </w:r>
      <w:proofErr w:type="spellEnd"/>
      <w:r>
        <w:t>": ""</w:t>
      </w:r>
    </w:p>
    <w:p w14:paraId="18F9B362" w14:textId="77777777" w:rsidR="00A049B3" w:rsidRDefault="00A049B3" w:rsidP="00A049B3">
      <w:r>
        <w:t xml:space="preserve">        },</w:t>
      </w:r>
    </w:p>
    <w:p w14:paraId="3E637FA8" w14:textId="77777777" w:rsidR="00A049B3" w:rsidRDefault="00A049B3" w:rsidP="00A049B3">
      <w:r>
        <w:t xml:space="preserve">        {</w:t>
      </w:r>
    </w:p>
    <w:p w14:paraId="0A252DB2" w14:textId="77777777" w:rsidR="00A049B3" w:rsidRDefault="00A049B3" w:rsidP="00A049B3">
      <w:r>
        <w:t xml:space="preserve">            "tag": </w:t>
      </w:r>
      <w:commentRangeStart w:id="749"/>
      <w:r>
        <w:t>"Q22</w:t>
      </w:r>
      <w:commentRangeEnd w:id="749"/>
      <w:r w:rsidR="00D14A6A">
        <w:rPr>
          <w:rStyle w:val="CommentReference"/>
        </w:rPr>
        <w:commentReference w:id="749"/>
      </w:r>
      <w:r>
        <w:t>",</w:t>
      </w:r>
    </w:p>
    <w:p w14:paraId="4F56BB16" w14:textId="77777777" w:rsidR="00A049B3" w:rsidRDefault="00A049B3" w:rsidP="00A049B3">
      <w:r>
        <w:t xml:space="preserve">            "patterns": [</w:t>
      </w:r>
    </w:p>
    <w:p w14:paraId="3311FC88" w14:textId="77777777" w:rsidR="007C00FE" w:rsidRDefault="00A049B3" w:rsidP="007C00FE">
      <w:pPr>
        <w:rPr>
          <w:ins w:id="750" w:author="McQuillan, Tyler A" w:date="2021-11-05T05:10:00Z"/>
        </w:rPr>
      </w:pPr>
      <w:r>
        <w:t xml:space="preserve">                </w:t>
      </w:r>
      <w:ins w:id="751" w:author="McQuillan, Tyler A" w:date="2021-11-05T05:10:00Z">
        <w:del w:id="752" w:author="Cintron, Matthew I (CTR)" w:date="2021-11-15T09:51:00Z">
          <w:r w:rsidR="007C00FE" w:rsidDel="00CC6AF0">
            <w:delText>*</w:delText>
          </w:r>
        </w:del>
        <w:r w:rsidR="007C00FE">
          <w:t xml:space="preserve">"How to complete call certification.", </w:t>
        </w:r>
      </w:ins>
    </w:p>
    <w:p w14:paraId="418F59F9" w14:textId="337B8AD6" w:rsidR="007C00FE" w:rsidRDefault="007C00FE" w:rsidP="007C00FE">
      <w:pPr>
        <w:rPr>
          <w:ins w:id="753" w:author="McQuillan, Tyler A" w:date="2021-11-05T05:10:00Z"/>
        </w:rPr>
      </w:pPr>
      <w:ins w:id="754" w:author="McQuillan, Tyler A" w:date="2021-11-05T05:10:00Z">
        <w:r>
          <w:tab/>
        </w:r>
        <w:del w:id="755" w:author="Cintron, Matthew I (CTR)" w:date="2021-11-15T09:51:00Z">
          <w:r w:rsidDel="00CC6AF0">
            <w:delText>*</w:delText>
          </w:r>
        </w:del>
        <w:r>
          <w:t xml:space="preserve">"Call certification.", </w:t>
        </w:r>
      </w:ins>
    </w:p>
    <w:p w14:paraId="4D542863" w14:textId="477A800D" w:rsidR="00A049B3" w:rsidRDefault="00A049B3">
      <w:pPr>
        <w:ind w:firstLine="720"/>
        <w:pPrChange w:id="756" w:author="McQuillan, Tyler A" w:date="2021-11-05T05:10:00Z">
          <w:pPr/>
        </w:pPrChange>
      </w:pPr>
      <w:r>
        <w:t>"Do I need to fill out all of the call cert form? ",</w:t>
      </w:r>
    </w:p>
    <w:p w14:paraId="309E3F4C" w14:textId="77777777" w:rsidR="00A049B3" w:rsidRDefault="00A049B3" w:rsidP="00A049B3">
      <w:r>
        <w:t xml:space="preserve">                "Do I need to fill out all of the call certification form? ",</w:t>
      </w:r>
    </w:p>
    <w:p w14:paraId="41EF1E93" w14:textId="77777777" w:rsidR="00A049B3" w:rsidRDefault="00A049B3" w:rsidP="00A049B3">
      <w:r>
        <w:t xml:space="preserve">                "How do I fill out a cert form? ",</w:t>
      </w:r>
    </w:p>
    <w:p w14:paraId="0D74D0B0" w14:textId="77777777" w:rsidR="00A049B3" w:rsidRDefault="00A049B3" w:rsidP="00A049B3">
      <w:r>
        <w:t xml:space="preserve">                "How do I fill out a CSR Certification Form? ",</w:t>
      </w:r>
    </w:p>
    <w:p w14:paraId="557696E6" w14:textId="77777777" w:rsidR="00A049B3" w:rsidRDefault="00A049B3" w:rsidP="00A049B3">
      <w:r>
        <w:t xml:space="preserve">                "How do I fill out the call cert form? ",</w:t>
      </w:r>
    </w:p>
    <w:p w14:paraId="4187E0C7" w14:textId="77777777" w:rsidR="00A049B3" w:rsidRDefault="00A049B3" w:rsidP="00A049B3">
      <w:r>
        <w:t xml:space="preserve">                "How do I fill out the call certification form?",</w:t>
      </w:r>
    </w:p>
    <w:p w14:paraId="14C7095D" w14:textId="258A045E" w:rsidR="00A049B3" w:rsidRDefault="00A049B3" w:rsidP="00A049B3">
      <w:r>
        <w:t xml:space="preserve">                "How do you fill out the cert</w:t>
      </w:r>
      <w:ins w:id="757" w:author="McQuillan, Tyler A" w:date="2021-11-05T05:11:00Z">
        <w:r w:rsidR="007C00FE">
          <w:t>i</w:t>
        </w:r>
      </w:ins>
      <w:r>
        <w:t>fication form?",</w:t>
      </w:r>
    </w:p>
    <w:p w14:paraId="32BEEACF" w14:textId="77777777" w:rsidR="00A049B3" w:rsidRDefault="00A049B3" w:rsidP="00A049B3">
      <w:r>
        <w:t xml:space="preserve">                "How to fill out Certifications forms?",</w:t>
      </w:r>
    </w:p>
    <w:p w14:paraId="6142DF9D" w14:textId="77777777" w:rsidR="00A049B3" w:rsidRDefault="00A049B3" w:rsidP="00A049B3">
      <w:r>
        <w:t xml:space="preserve">                "What steps do I take to complete the Call Certification Form? "</w:t>
      </w:r>
    </w:p>
    <w:p w14:paraId="5D8970C3" w14:textId="77777777" w:rsidR="00A049B3" w:rsidRDefault="00A049B3" w:rsidP="00A049B3">
      <w:r>
        <w:t xml:space="preserve">            ],</w:t>
      </w:r>
    </w:p>
    <w:p w14:paraId="7CB7C3CD" w14:textId="77777777" w:rsidR="00A049B3" w:rsidRDefault="00A049B3" w:rsidP="00A049B3">
      <w:r>
        <w:t xml:space="preserve">            "responses": [</w:t>
      </w:r>
    </w:p>
    <w:p w14:paraId="30DF7CF2" w14:textId="51C007D0" w:rsidR="00A049B3" w:rsidRDefault="00A049B3" w:rsidP="00A049B3">
      <w:r>
        <w:lastRenderedPageBreak/>
        <w:t xml:space="preserve">                "Refer to [</w:t>
      </w:r>
      <w:ins w:id="758" w:author="McQuillan, Tyler A" w:date="2021-11-05T05:12:00Z">
        <w:r w:rsidR="007C00FE">
          <w:t xml:space="preserve">SOP TD 1.8 </w:t>
        </w:r>
      </w:ins>
      <w:r>
        <w:t>Certification of CSRs](https://maximus365.sharepoint.com/sites/CCO/Resources/SOP/Training%20Delivery/Forms/AllItems.aspx?viewpath=%2Fsites%2FCCO%2FResources%2FSOP%2FTraining%20Delivery%2FForms%2FAllItems%2Easpx&amp;id=%2Fsites%2FCCO%2FResources%2FSOP%2FTraining%20Delivery%2FTD%201%2E8%5FCertification%5Fof%5FCSRs%5Fv5%2E3%2Epdf&amp;parent=%2Fsites%2FCCO%2FResources%2FSOP%2FTraining%20Delivery)</w:t>
      </w:r>
      <w:ins w:id="759" w:author="McQuillan, Tyler A" w:date="2021-11-05T05:12:00Z">
        <w:r w:rsidR="007C00FE">
          <w:t>.</w:t>
        </w:r>
      </w:ins>
      <w:r>
        <w:t>"</w:t>
      </w:r>
    </w:p>
    <w:p w14:paraId="08C911EE" w14:textId="77777777" w:rsidR="00A049B3" w:rsidRDefault="00A049B3" w:rsidP="00A049B3">
      <w:r>
        <w:t xml:space="preserve">            ],</w:t>
      </w:r>
    </w:p>
    <w:p w14:paraId="24C18BEA" w14:textId="77777777" w:rsidR="00A049B3" w:rsidRDefault="00A049B3" w:rsidP="00A049B3">
      <w:r>
        <w:t xml:space="preserve">            "</w:t>
      </w:r>
      <w:proofErr w:type="spellStart"/>
      <w:r>
        <w:t>context_set</w:t>
      </w:r>
      <w:proofErr w:type="spellEnd"/>
      <w:r>
        <w:t>": ""</w:t>
      </w:r>
    </w:p>
    <w:p w14:paraId="3021492E" w14:textId="77777777" w:rsidR="00A049B3" w:rsidRDefault="00A049B3" w:rsidP="00A049B3">
      <w:r>
        <w:t xml:space="preserve">        },</w:t>
      </w:r>
    </w:p>
    <w:p w14:paraId="080133E5" w14:textId="77777777" w:rsidR="00A049B3" w:rsidRDefault="00A049B3" w:rsidP="00A049B3">
      <w:r>
        <w:t xml:space="preserve">        {</w:t>
      </w:r>
    </w:p>
    <w:p w14:paraId="313084ED" w14:textId="77777777" w:rsidR="00A049B3" w:rsidRDefault="00A049B3" w:rsidP="00A049B3">
      <w:r>
        <w:t xml:space="preserve">            "tag": "Q23",</w:t>
      </w:r>
    </w:p>
    <w:p w14:paraId="2D683C6F" w14:textId="77777777" w:rsidR="00A049B3" w:rsidRDefault="00A049B3" w:rsidP="00A049B3">
      <w:r>
        <w:t xml:space="preserve">            "patterns": [</w:t>
      </w:r>
    </w:p>
    <w:p w14:paraId="106E9380" w14:textId="77777777" w:rsidR="000C41E3" w:rsidRDefault="00A049B3" w:rsidP="000C41E3">
      <w:pPr>
        <w:rPr>
          <w:ins w:id="760" w:author="McQuillan, Tyler A" w:date="2021-11-05T05:15:00Z"/>
        </w:rPr>
      </w:pPr>
      <w:r>
        <w:t xml:space="preserve">                </w:t>
      </w:r>
      <w:ins w:id="761" w:author="McQuillan, Tyler A" w:date="2021-11-05T05:15:00Z">
        <w:del w:id="762" w:author="Cintron, Matthew I (CTR)" w:date="2021-11-15T09:51:00Z">
          <w:r w:rsidR="000C41E3" w:rsidDel="00CC6AF0">
            <w:delText>*</w:delText>
          </w:r>
        </w:del>
        <w:r w:rsidR="000C41E3">
          <w:t xml:space="preserve">"What are instructor responsibilities?", </w:t>
        </w:r>
      </w:ins>
    </w:p>
    <w:p w14:paraId="2E42268B" w14:textId="3ACD6B07" w:rsidR="000C41E3" w:rsidRDefault="000C41E3" w:rsidP="000C41E3">
      <w:pPr>
        <w:rPr>
          <w:ins w:id="763" w:author="McQuillan, Tyler A" w:date="2021-11-05T05:15:00Z"/>
        </w:rPr>
      </w:pPr>
      <w:ins w:id="764" w:author="McQuillan, Tyler A" w:date="2021-11-05T05:15:00Z">
        <w:r>
          <w:tab/>
        </w:r>
        <w:del w:id="765" w:author="Cintron, Matthew I (CTR)" w:date="2021-11-15T09:51:00Z">
          <w:r w:rsidDel="00CC6AF0">
            <w:delText>*</w:delText>
          </w:r>
        </w:del>
        <w:r>
          <w:t>"Instructor responsibilities.",</w:t>
        </w:r>
      </w:ins>
    </w:p>
    <w:p w14:paraId="12E33AFB" w14:textId="6970FA60" w:rsidR="00A049B3" w:rsidRDefault="00A049B3">
      <w:pPr>
        <w:ind w:firstLine="720"/>
        <w:pPrChange w:id="766" w:author="McQuillan, Tyler A" w:date="2021-11-05T05:15:00Z">
          <w:pPr/>
        </w:pPrChange>
      </w:pPr>
      <w:r>
        <w:t>"Do we have a daily checklist of responsibilities I have outside of the classroom as part of my job?",</w:t>
      </w:r>
    </w:p>
    <w:p w14:paraId="325A5BB1" w14:textId="77777777" w:rsidR="00A049B3" w:rsidRDefault="00A049B3" w:rsidP="00A049B3">
      <w:r>
        <w:t xml:space="preserve">                "how do you keep a daily work-based responsibilities list?",</w:t>
      </w:r>
    </w:p>
    <w:p w14:paraId="4F7C6B18" w14:textId="77777777" w:rsidR="00A049B3" w:rsidRDefault="00A049B3" w:rsidP="00A049B3">
      <w:r>
        <w:t xml:space="preserve">                "how do i know what responsibilities i have outside of the classroom?",</w:t>
      </w:r>
    </w:p>
    <w:p w14:paraId="732550BB" w14:textId="77777777" w:rsidR="00A049B3" w:rsidRDefault="00A049B3" w:rsidP="00A049B3">
      <w:r>
        <w:t xml:space="preserve">                "do you have a daily list of responsibilities outside of the classroom?",</w:t>
      </w:r>
    </w:p>
    <w:p w14:paraId="79970E0A" w14:textId="77777777" w:rsidR="00A049B3" w:rsidRDefault="00A049B3" w:rsidP="00A049B3">
      <w:r>
        <w:t xml:space="preserve">                "do we have daily lists of responsibilities outside the classroom as part of our job?",</w:t>
      </w:r>
    </w:p>
    <w:p w14:paraId="33029C6E" w14:textId="77777777" w:rsidR="00A049B3" w:rsidRDefault="00A049B3" w:rsidP="00A049B3">
      <w:r>
        <w:t xml:space="preserve">                "do you have a daily list of responsibilities i have outside of the classroom as part of my job?"</w:t>
      </w:r>
    </w:p>
    <w:p w14:paraId="0637F91D" w14:textId="77777777" w:rsidR="00A049B3" w:rsidRDefault="00A049B3" w:rsidP="00A049B3">
      <w:r>
        <w:t xml:space="preserve">            ],</w:t>
      </w:r>
    </w:p>
    <w:p w14:paraId="2C5C7626" w14:textId="77777777" w:rsidR="00A049B3" w:rsidRDefault="00A049B3" w:rsidP="00A049B3">
      <w:r>
        <w:t xml:space="preserve">            "responses": [</w:t>
      </w:r>
    </w:p>
    <w:p w14:paraId="722D5483" w14:textId="26971DA8" w:rsidR="00A049B3" w:rsidRDefault="00A049B3" w:rsidP="00A049B3">
      <w:r>
        <w:t xml:space="preserve">                "</w:t>
      </w:r>
      <w:del w:id="767" w:author="McQuillan, Tyler A" w:date="2021-11-05T05:16:00Z">
        <w:r w:rsidDel="000C41E3">
          <w:delText>Yes.</w:delText>
        </w:r>
      </w:del>
      <w:r>
        <w:t xml:space="preserve"> This list is located in [SOP TD 1.21.01 Instructor Responsibilities] (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768" w:author="McQuillan, Tyler A" w:date="2021-11-05T05:17:00Z">
        <w:r w:rsidR="000C41E3">
          <w:t>.</w:t>
        </w:r>
      </w:ins>
      <w:del w:id="769" w:author="McQuillan, Tyler A" w:date="2021-11-05T05:17:00Z">
        <w:r w:rsidDel="000C41E3">
          <w:delText xml:space="preserve"> </w:delText>
        </w:r>
      </w:del>
      <w:r>
        <w:t>"</w:t>
      </w:r>
    </w:p>
    <w:p w14:paraId="50101515" w14:textId="77777777" w:rsidR="00A049B3" w:rsidRDefault="00A049B3" w:rsidP="00A049B3">
      <w:r>
        <w:t xml:space="preserve">            ],</w:t>
      </w:r>
    </w:p>
    <w:p w14:paraId="1405AB43" w14:textId="77777777" w:rsidR="00A049B3" w:rsidRDefault="00A049B3" w:rsidP="00A049B3">
      <w:r>
        <w:t xml:space="preserve">            "</w:t>
      </w:r>
      <w:proofErr w:type="spellStart"/>
      <w:r>
        <w:t>context_set</w:t>
      </w:r>
      <w:proofErr w:type="spellEnd"/>
      <w:r>
        <w:t>": ""</w:t>
      </w:r>
    </w:p>
    <w:p w14:paraId="3887DAA5" w14:textId="77777777" w:rsidR="00A049B3" w:rsidRDefault="00A049B3" w:rsidP="00A049B3">
      <w:r>
        <w:t xml:space="preserve">        },</w:t>
      </w:r>
    </w:p>
    <w:p w14:paraId="4EDBB359" w14:textId="77777777" w:rsidR="00A049B3" w:rsidRDefault="00A049B3" w:rsidP="00A049B3">
      <w:r>
        <w:t xml:space="preserve">        {</w:t>
      </w:r>
    </w:p>
    <w:p w14:paraId="5D7C3B24" w14:textId="77777777" w:rsidR="00A049B3" w:rsidRDefault="00A049B3" w:rsidP="00A049B3">
      <w:r>
        <w:lastRenderedPageBreak/>
        <w:t xml:space="preserve">            "tag": "Q24",</w:t>
      </w:r>
    </w:p>
    <w:p w14:paraId="01F5BDCE" w14:textId="77777777" w:rsidR="00A049B3" w:rsidRDefault="00A049B3" w:rsidP="00A049B3">
      <w:r>
        <w:t xml:space="preserve">            "patterns": [</w:t>
      </w:r>
    </w:p>
    <w:p w14:paraId="7677495E" w14:textId="77777777" w:rsidR="000C41E3" w:rsidRDefault="00A049B3" w:rsidP="000C41E3">
      <w:pPr>
        <w:rPr>
          <w:ins w:id="770" w:author="McQuillan, Tyler A" w:date="2021-11-05T05:18:00Z"/>
        </w:rPr>
      </w:pPr>
      <w:r>
        <w:t xml:space="preserve">                </w:t>
      </w:r>
      <w:ins w:id="771" w:author="McQuillan, Tyler A" w:date="2021-11-05T05:18:00Z">
        <w:del w:id="772" w:author="Cintron, Matthew I (CTR)" w:date="2021-11-15T09:51:00Z">
          <w:r w:rsidR="000C41E3" w:rsidDel="00CC6AF0">
            <w:delText>*</w:delText>
          </w:r>
        </w:del>
        <w:r w:rsidR="000C41E3">
          <w:t>"How to track Earned Time Off (ETO).",</w:t>
        </w:r>
      </w:ins>
    </w:p>
    <w:p w14:paraId="3F4FF907" w14:textId="7A115F6D" w:rsidR="000C41E3" w:rsidRDefault="000C41E3" w:rsidP="000C41E3">
      <w:pPr>
        <w:rPr>
          <w:ins w:id="773" w:author="McQuillan, Tyler A" w:date="2021-11-05T05:18:00Z"/>
        </w:rPr>
      </w:pPr>
      <w:ins w:id="774" w:author="McQuillan, Tyler A" w:date="2021-11-05T05:18:00Z">
        <w:r>
          <w:tab/>
        </w:r>
        <w:del w:id="775" w:author="Cintron, Matthew I (CTR)" w:date="2021-11-15T09:51:00Z">
          <w:r w:rsidDel="00CC6AF0">
            <w:delText>*</w:delText>
          </w:r>
        </w:del>
        <w:r>
          <w:t>"Earned Time Off (ETO).",</w:t>
        </w:r>
      </w:ins>
    </w:p>
    <w:p w14:paraId="4B7F46A0" w14:textId="030DB11B" w:rsidR="00A049B3" w:rsidRDefault="00A049B3">
      <w:pPr>
        <w:ind w:firstLine="720"/>
        <w:pPrChange w:id="776" w:author="McQuillan, Tyler A" w:date="2021-11-05T05:18:00Z">
          <w:pPr/>
        </w:pPrChange>
      </w:pPr>
      <w:r>
        <w:t>"Do</w:t>
      </w:r>
      <w:del w:id="777" w:author="McQuillan, Tyler A" w:date="2021-11-05T05:18:00Z">
        <w:r w:rsidDel="000C41E3">
          <w:delText>es</w:delText>
        </w:r>
      </w:del>
      <w:r>
        <w:t xml:space="preserve"> new hires in training get Earned Time Off? ",</w:t>
      </w:r>
    </w:p>
    <w:p w14:paraId="6CC54A35" w14:textId="77777777" w:rsidR="00A049B3" w:rsidRDefault="00A049B3" w:rsidP="00A049B3">
      <w:r>
        <w:t xml:space="preserve">                "Do</w:t>
      </w:r>
      <w:del w:id="778" w:author="McQuillan, Tyler A" w:date="2021-11-05T05:18:00Z">
        <w:r w:rsidDel="000C41E3">
          <w:delText>es</w:delText>
        </w:r>
      </w:del>
      <w:r>
        <w:t xml:space="preserve"> new hires in training get ETO?",</w:t>
      </w:r>
    </w:p>
    <w:p w14:paraId="67BCBB2D" w14:textId="77777777" w:rsidR="00A049B3" w:rsidRDefault="00A049B3" w:rsidP="00A049B3">
      <w:r>
        <w:t xml:space="preserve">                "How do I figure my trainee's Earned Time Off while in training?",</w:t>
      </w:r>
    </w:p>
    <w:p w14:paraId="4E65AB27" w14:textId="77777777" w:rsidR="00A049B3" w:rsidRDefault="00A049B3" w:rsidP="00A049B3">
      <w:r>
        <w:t xml:space="preserve">                "How do I figure my trainee's ETO while in training?",</w:t>
      </w:r>
    </w:p>
    <w:p w14:paraId="2D63D009" w14:textId="77777777" w:rsidR="00A049B3" w:rsidRDefault="00A049B3" w:rsidP="00A049B3">
      <w:r>
        <w:t xml:space="preserve">                "How do I submit Earned Time Off? ",</w:t>
      </w:r>
    </w:p>
    <w:p w14:paraId="6930AD14" w14:textId="77777777" w:rsidR="00A049B3" w:rsidRDefault="00A049B3" w:rsidP="00A049B3">
      <w:r>
        <w:t xml:space="preserve">                "How do I submit ETO?",</w:t>
      </w:r>
    </w:p>
    <w:p w14:paraId="0B6CC0DE" w14:textId="77777777" w:rsidR="00A049B3" w:rsidRDefault="00A049B3" w:rsidP="00A049B3">
      <w:r>
        <w:t xml:space="preserve">                "What are the requirements for New Hires to receive Earned Time Off for perfect attendance? ",</w:t>
      </w:r>
    </w:p>
    <w:p w14:paraId="662FCE00" w14:textId="77777777" w:rsidR="00A049B3" w:rsidRDefault="00A049B3" w:rsidP="00A049B3">
      <w:r>
        <w:t xml:space="preserve">                "What are the requirements for New Hires to receive ETO for perfect attendance? ",</w:t>
      </w:r>
    </w:p>
    <w:p w14:paraId="52FECF88" w14:textId="77777777" w:rsidR="00A049B3" w:rsidRDefault="00A049B3" w:rsidP="00A049B3">
      <w:r>
        <w:t xml:space="preserve">                "Who do I submit Earned Time Off to? ",</w:t>
      </w:r>
    </w:p>
    <w:p w14:paraId="146C8613" w14:textId="77777777" w:rsidR="00A049B3" w:rsidRDefault="00A049B3" w:rsidP="00A049B3">
      <w:r>
        <w:t xml:space="preserve">                "Who do I submit ETO to?"</w:t>
      </w:r>
    </w:p>
    <w:p w14:paraId="22604F6F" w14:textId="77777777" w:rsidR="00A049B3" w:rsidRDefault="00A049B3" w:rsidP="00A049B3">
      <w:r>
        <w:t xml:space="preserve">            ],</w:t>
      </w:r>
    </w:p>
    <w:p w14:paraId="63D42891" w14:textId="77777777" w:rsidR="00A049B3" w:rsidRDefault="00A049B3" w:rsidP="00A049B3">
      <w:r>
        <w:t xml:space="preserve">            "responses": [</w:t>
      </w:r>
    </w:p>
    <w:p w14:paraId="5D253B4F" w14:textId="0786E04C" w:rsidR="00A049B3" w:rsidRDefault="00A049B3" w:rsidP="00A049B3">
      <w:r>
        <w:t xml:space="preserve">                "Access [SOP CCO 1.0 Maximus Federal Procedure] (https://maximus365.sharepoint.com/sites/CCO/Resources/SOP/Contact%20Center%20Operations/Forms/AllItems.aspx?viewpath=%2Fsites%2FCCO%2FResources%2FSOP%2FContact%20Center%20Operations%2FForms%2FAllItems%2Easpx&amp;id=%2Fsites%2FCCO%2FResources%2FSOP%2FContact%20Center%20Operations%2FCC%201%2E0%5FMaximus%20Federal%20Procedures%5Fv2%2E9%2Epdf&amp;parent=%2Fsites%2FCCO%2FResources%2FSOP%2FContact%20Center%20Operations) </w:t>
      </w:r>
      <w:del w:id="779" w:author="McQuillan, Tyler A" w:date="2021-11-05T05:19:00Z">
        <w:r w:rsidDel="000C41E3">
          <w:delText>go to</w:delText>
        </w:r>
      </w:del>
      <w:r>
        <w:t xml:space="preserve"> Process 1.0.7 step 3</w:t>
      </w:r>
      <w:ins w:id="780" w:author="McQuillan, Tyler A" w:date="2021-11-05T05:19:00Z">
        <w:r w:rsidR="000C41E3">
          <w:t>.</w:t>
        </w:r>
      </w:ins>
      <w:r>
        <w:t>"</w:t>
      </w:r>
    </w:p>
    <w:p w14:paraId="78613078" w14:textId="77777777" w:rsidR="00A049B3" w:rsidRDefault="00A049B3" w:rsidP="00A049B3">
      <w:r>
        <w:t xml:space="preserve">            ],</w:t>
      </w:r>
    </w:p>
    <w:p w14:paraId="438D6594" w14:textId="77777777" w:rsidR="00A049B3" w:rsidRDefault="00A049B3" w:rsidP="00A049B3">
      <w:r>
        <w:t xml:space="preserve">            "</w:t>
      </w:r>
      <w:proofErr w:type="spellStart"/>
      <w:r>
        <w:t>context_set</w:t>
      </w:r>
      <w:proofErr w:type="spellEnd"/>
      <w:r>
        <w:t>": ""</w:t>
      </w:r>
    </w:p>
    <w:p w14:paraId="227EAD84" w14:textId="77777777" w:rsidR="00A049B3" w:rsidRDefault="00A049B3" w:rsidP="00A049B3">
      <w:r>
        <w:t xml:space="preserve">        },</w:t>
      </w:r>
    </w:p>
    <w:p w14:paraId="70D3771E" w14:textId="77777777" w:rsidR="00A049B3" w:rsidRDefault="00A049B3" w:rsidP="00A049B3">
      <w:r>
        <w:t xml:space="preserve">        {</w:t>
      </w:r>
    </w:p>
    <w:p w14:paraId="7B8DB5C0" w14:textId="77777777" w:rsidR="00A049B3" w:rsidRDefault="00A049B3" w:rsidP="00A049B3">
      <w:r>
        <w:t xml:space="preserve">            "tag": "Q25",</w:t>
      </w:r>
    </w:p>
    <w:p w14:paraId="068290B2" w14:textId="77777777" w:rsidR="00A049B3" w:rsidRDefault="00A049B3" w:rsidP="00A049B3">
      <w:r>
        <w:t xml:space="preserve">            "patterns": [</w:t>
      </w:r>
    </w:p>
    <w:p w14:paraId="0E675A90" w14:textId="77777777" w:rsidR="00E51352" w:rsidRDefault="00A049B3" w:rsidP="00E51352">
      <w:pPr>
        <w:rPr>
          <w:ins w:id="781" w:author="McQuillan, Tyler A" w:date="2021-11-05T05:20:00Z"/>
        </w:rPr>
      </w:pPr>
      <w:r>
        <w:t xml:space="preserve">               </w:t>
      </w:r>
      <w:ins w:id="782" w:author="McQuillan, Tyler A" w:date="2021-11-05T05:20:00Z">
        <w:del w:id="783" w:author="Cintron, Matthew I (CTR)" w:date="2021-11-15T09:51:00Z">
          <w:r w:rsidR="00E51352" w:rsidDel="00CC6AF0">
            <w:delText>*</w:delText>
          </w:r>
        </w:del>
        <w:r w:rsidR="00E51352">
          <w:t>"Accessing instructor observation feedback.",</w:t>
        </w:r>
      </w:ins>
    </w:p>
    <w:p w14:paraId="603ACC30" w14:textId="4AB82BB2" w:rsidR="00E51352" w:rsidRDefault="00E51352" w:rsidP="00E51352">
      <w:pPr>
        <w:rPr>
          <w:ins w:id="784" w:author="McQuillan, Tyler A" w:date="2021-11-05T05:20:00Z"/>
        </w:rPr>
      </w:pPr>
      <w:ins w:id="785" w:author="McQuillan, Tyler A" w:date="2021-11-05T05:20:00Z">
        <w:r>
          <w:tab/>
        </w:r>
        <w:del w:id="786" w:author="Cintron, Matthew I (CTR)" w:date="2021-11-15T09:51:00Z">
          <w:r w:rsidDel="00CC6AF0">
            <w:delText>*</w:delText>
          </w:r>
        </w:del>
        <w:r>
          <w:t>"Instructor observation feedback.",</w:t>
        </w:r>
      </w:ins>
    </w:p>
    <w:p w14:paraId="59F5BF93" w14:textId="4DEEE101" w:rsidR="00A049B3" w:rsidRDefault="00A049B3">
      <w:pPr>
        <w:ind w:firstLine="720"/>
        <w:pPrChange w:id="787" w:author="McQuillan, Tyler A" w:date="2021-11-05T05:20:00Z">
          <w:pPr/>
        </w:pPrChange>
      </w:pPr>
      <w:r>
        <w:lastRenderedPageBreak/>
        <w:t xml:space="preserve"> "Have I received any feedback?",</w:t>
      </w:r>
    </w:p>
    <w:p w14:paraId="43C34C1C" w14:textId="5327169E" w:rsidR="00A049B3" w:rsidRDefault="00A049B3" w:rsidP="00A049B3">
      <w:r>
        <w:t xml:space="preserve">                "My co</w:t>
      </w:r>
      <w:ins w:id="788" w:author="McQuillan, Tyler A" w:date="2021-11-05T05:19:00Z">
        <w:r w:rsidR="00E51352">
          <w:t>-</w:t>
        </w:r>
      </w:ins>
      <w:r>
        <w:t>instructor just completed an audit on me, where is my score?",</w:t>
      </w:r>
    </w:p>
    <w:p w14:paraId="364BA29E" w14:textId="1577AE1E" w:rsidR="00A049B3" w:rsidRDefault="00A049B3" w:rsidP="00A049B3">
      <w:r>
        <w:t xml:space="preserve">                "My co</w:t>
      </w:r>
      <w:ins w:id="789" w:author="McQuillan, Tyler A" w:date="2021-11-05T05:19:00Z">
        <w:r w:rsidR="00E51352">
          <w:t>-</w:t>
        </w:r>
      </w:ins>
      <w:r>
        <w:t>instructor just completed an observation on me, where is my score?",</w:t>
      </w:r>
    </w:p>
    <w:p w14:paraId="0EAA5614" w14:textId="2B5F5F16" w:rsidR="00A049B3" w:rsidRDefault="00A049B3" w:rsidP="00A049B3">
      <w:r>
        <w:t xml:space="preserve">                "My co</w:t>
      </w:r>
      <w:ins w:id="790" w:author="McQuillan, Tyler A" w:date="2021-11-05T05:19:00Z">
        <w:r w:rsidR="00E51352">
          <w:t>-</w:t>
        </w:r>
      </w:ins>
      <w:r>
        <w:t>trainer just completed an audit on me, where is my score?",</w:t>
      </w:r>
    </w:p>
    <w:p w14:paraId="37B4E61A" w14:textId="26BE6C55" w:rsidR="00A049B3" w:rsidRDefault="00A049B3" w:rsidP="00A049B3">
      <w:r>
        <w:t xml:space="preserve">                "My co</w:t>
      </w:r>
      <w:ins w:id="791" w:author="McQuillan, Tyler A" w:date="2021-11-05T05:20:00Z">
        <w:r w:rsidR="00E51352">
          <w:t>-</w:t>
        </w:r>
      </w:ins>
      <w:r>
        <w:t>trainer just completed an observation on me. ",</w:t>
      </w:r>
    </w:p>
    <w:p w14:paraId="31EC4D10" w14:textId="77777777" w:rsidR="00A049B3" w:rsidRDefault="00A049B3" w:rsidP="00A049B3">
      <w:r>
        <w:t xml:space="preserve">                "My Training Lead just completed a class audit, where can I find my score?",</w:t>
      </w:r>
    </w:p>
    <w:p w14:paraId="51551B94" w14:textId="77777777" w:rsidR="00A049B3" w:rsidRDefault="00A049B3" w:rsidP="00A049B3">
      <w:r>
        <w:t xml:space="preserve">                "My Training Lead just completed </w:t>
      </w:r>
      <w:proofErr w:type="gramStart"/>
      <w:r>
        <w:t>a</w:t>
      </w:r>
      <w:proofErr w:type="gramEnd"/>
      <w:r>
        <w:t xml:space="preserve"> observation, where can I find my score?",</w:t>
      </w:r>
    </w:p>
    <w:p w14:paraId="490FE285" w14:textId="77777777" w:rsidR="00A049B3" w:rsidRDefault="00A049B3" w:rsidP="00A049B3">
      <w:r>
        <w:t xml:space="preserve">                "My Training Manager just completed a class audit, where can I find my score?",</w:t>
      </w:r>
    </w:p>
    <w:p w14:paraId="0171D56C" w14:textId="77777777" w:rsidR="00A049B3" w:rsidRDefault="00A049B3" w:rsidP="00A049B3">
      <w:r>
        <w:t xml:space="preserve">                "My Training Manager just completed </w:t>
      </w:r>
      <w:proofErr w:type="gramStart"/>
      <w:r>
        <w:t>a</w:t>
      </w:r>
      <w:proofErr w:type="gramEnd"/>
      <w:r>
        <w:t xml:space="preserve"> observation, where can I find my score?",</w:t>
      </w:r>
    </w:p>
    <w:p w14:paraId="07154031" w14:textId="77777777" w:rsidR="00A049B3" w:rsidRDefault="00A049B3" w:rsidP="00A049B3">
      <w:r>
        <w:t xml:space="preserve">                "Where can I review the feedback my Training Lead gave me during her last observation? ",</w:t>
      </w:r>
    </w:p>
    <w:p w14:paraId="554C54DE" w14:textId="77777777" w:rsidR="00A049B3" w:rsidRDefault="00A049B3" w:rsidP="00A049B3">
      <w:r>
        <w:t xml:space="preserve">                "Where can I review the feedback my Training Manager gave me during her last observation? ",</w:t>
      </w:r>
    </w:p>
    <w:p w14:paraId="6C60AF69" w14:textId="77777777" w:rsidR="00A049B3" w:rsidRDefault="00A049B3" w:rsidP="00A049B3">
      <w:r>
        <w:t xml:space="preserve">                "Where can I see how my observations have went? "</w:t>
      </w:r>
    </w:p>
    <w:p w14:paraId="543640BC" w14:textId="77777777" w:rsidR="00A049B3" w:rsidRDefault="00A049B3" w:rsidP="00A049B3">
      <w:r>
        <w:t xml:space="preserve">            ],</w:t>
      </w:r>
    </w:p>
    <w:p w14:paraId="405E5439" w14:textId="77777777" w:rsidR="00A049B3" w:rsidRDefault="00A049B3" w:rsidP="00A049B3">
      <w:r>
        <w:t xml:space="preserve">            "responses": [</w:t>
      </w:r>
    </w:p>
    <w:p w14:paraId="7DD1E612" w14:textId="167138D6" w:rsidR="00A049B3" w:rsidRDefault="00A049B3" w:rsidP="00A049B3">
      <w:r>
        <w:t xml:space="preserve">                "Refer to [Instructor Observation Form Trainer Reporting](https://maximus365.sharepoint.com/sites/CCO/Support/KSTP/CCO_Training_Delivery_Trainer_Resources/IOF/Instructor_Observation_Form/Forms/TrainerAllStatuses.aspx)</w:t>
      </w:r>
      <w:ins w:id="792" w:author="McQuillan, Tyler A" w:date="2021-11-05T05:21:00Z">
        <w:r w:rsidR="00E51352">
          <w:t>.</w:t>
        </w:r>
      </w:ins>
      <w:r>
        <w:t>"</w:t>
      </w:r>
    </w:p>
    <w:p w14:paraId="787438CC" w14:textId="77777777" w:rsidR="00A049B3" w:rsidRDefault="00A049B3" w:rsidP="00A049B3">
      <w:r>
        <w:t xml:space="preserve">            ],</w:t>
      </w:r>
    </w:p>
    <w:p w14:paraId="1DB3D87B" w14:textId="77777777" w:rsidR="00A049B3" w:rsidRDefault="00A049B3" w:rsidP="00A049B3">
      <w:r>
        <w:t xml:space="preserve">            "</w:t>
      </w:r>
      <w:proofErr w:type="spellStart"/>
      <w:r>
        <w:t>context_set</w:t>
      </w:r>
      <w:proofErr w:type="spellEnd"/>
      <w:r>
        <w:t>": ""</w:t>
      </w:r>
    </w:p>
    <w:p w14:paraId="1784AF97" w14:textId="77777777" w:rsidR="00A049B3" w:rsidRDefault="00A049B3" w:rsidP="00A049B3">
      <w:r>
        <w:t xml:space="preserve">        },</w:t>
      </w:r>
    </w:p>
    <w:p w14:paraId="58510394" w14:textId="77777777" w:rsidR="00A049B3" w:rsidRDefault="00A049B3" w:rsidP="00A049B3">
      <w:r>
        <w:t xml:space="preserve">        {</w:t>
      </w:r>
    </w:p>
    <w:p w14:paraId="370328CC" w14:textId="77777777" w:rsidR="00A049B3" w:rsidRDefault="00A049B3" w:rsidP="00A049B3">
      <w:r>
        <w:t xml:space="preserve">            "tag": "Q26",</w:t>
      </w:r>
    </w:p>
    <w:p w14:paraId="0F40E065" w14:textId="77777777" w:rsidR="00A049B3" w:rsidRDefault="00A049B3" w:rsidP="00A049B3">
      <w:r>
        <w:t xml:space="preserve">            "patterns": [</w:t>
      </w:r>
    </w:p>
    <w:p w14:paraId="2F83E137" w14:textId="77777777" w:rsidR="00E51352" w:rsidRDefault="00A049B3" w:rsidP="00E51352">
      <w:pPr>
        <w:rPr>
          <w:ins w:id="793" w:author="McQuillan, Tyler A" w:date="2021-11-05T05:22:00Z"/>
        </w:rPr>
      </w:pPr>
      <w:r>
        <w:t xml:space="preserve">                </w:t>
      </w:r>
      <w:ins w:id="794" w:author="McQuillan, Tyler A" w:date="2021-11-05T05:22:00Z">
        <w:del w:id="795" w:author="Cintron, Matthew I (CTR)" w:date="2021-11-15T11:05:00Z">
          <w:r w:rsidR="00E51352" w:rsidDel="00CC6AF0">
            <w:delText>*</w:delText>
          </w:r>
        </w:del>
        <w:r w:rsidR="00E51352">
          <w:t>"Trainee(s) not assigned in CCO Learning.",</w:t>
        </w:r>
      </w:ins>
    </w:p>
    <w:p w14:paraId="195DC00B" w14:textId="3C9D1A99" w:rsidR="00E51352" w:rsidRDefault="00E51352" w:rsidP="00E51352">
      <w:pPr>
        <w:rPr>
          <w:ins w:id="796" w:author="McQuillan, Tyler A" w:date="2021-11-05T05:22:00Z"/>
        </w:rPr>
      </w:pPr>
      <w:ins w:id="797" w:author="McQuillan, Tyler A" w:date="2021-11-05T05:22:00Z">
        <w:r>
          <w:tab/>
        </w:r>
        <w:del w:id="798" w:author="Cintron, Matthew I (CTR)" w:date="2021-11-15T11:05:00Z">
          <w:r w:rsidDel="00CC6AF0">
            <w:delText>*</w:delText>
          </w:r>
        </w:del>
        <w:r>
          <w:t>"Assigning trainees in CCO Learning.",</w:t>
        </w:r>
      </w:ins>
    </w:p>
    <w:p w14:paraId="46ED44B4" w14:textId="1E4A0991" w:rsidR="00A049B3" w:rsidRDefault="00A049B3">
      <w:pPr>
        <w:ind w:firstLine="720"/>
        <w:pPrChange w:id="799" w:author="McQuillan, Tyler A" w:date="2021-11-05T05:22:00Z">
          <w:pPr/>
        </w:pPrChange>
      </w:pPr>
      <w:r>
        <w:t>"How can I get my class to roll up to me in CCO Learning? ",</w:t>
      </w:r>
    </w:p>
    <w:p w14:paraId="17718835" w14:textId="77777777" w:rsidR="00A049B3" w:rsidRDefault="00A049B3" w:rsidP="00A049B3">
      <w:r>
        <w:t xml:space="preserve">                "I need my class to be moved over to me in CCO Learning. ",</w:t>
      </w:r>
    </w:p>
    <w:p w14:paraId="7983126C" w14:textId="77777777" w:rsidR="00A049B3" w:rsidRDefault="00A049B3" w:rsidP="00A049B3">
      <w:r>
        <w:t xml:space="preserve">                "I need to assign materials to my class, but they are not rolling up to me in CCO Learning.",</w:t>
      </w:r>
    </w:p>
    <w:p w14:paraId="3466A9C7" w14:textId="77777777" w:rsidR="00A049B3" w:rsidRDefault="00A049B3" w:rsidP="00A049B3">
      <w:r>
        <w:t xml:space="preserve">                "My class is not under me in CCO Learning. How can I get that fixed? ",</w:t>
      </w:r>
    </w:p>
    <w:p w14:paraId="618C0A89" w14:textId="77777777" w:rsidR="00A049B3" w:rsidRDefault="00A049B3" w:rsidP="00A049B3">
      <w:r>
        <w:lastRenderedPageBreak/>
        <w:t xml:space="preserve">                "What do I do if I need my class moved to me in CCO Learning so I can assign the curriculum to them? ",</w:t>
      </w:r>
    </w:p>
    <w:p w14:paraId="547D2267" w14:textId="77777777" w:rsidR="00A049B3" w:rsidRDefault="00A049B3" w:rsidP="00A049B3">
      <w:r>
        <w:t xml:space="preserve">                "What do I do if the new hires are not rolling up to me in CCO Learning?",</w:t>
      </w:r>
    </w:p>
    <w:p w14:paraId="5F9DB430" w14:textId="77777777" w:rsidR="00A049B3" w:rsidRDefault="00A049B3" w:rsidP="00A049B3">
      <w:r>
        <w:t xml:space="preserve">                "What do I do if the participants are not rolling up to me in CCO Learning?",</w:t>
      </w:r>
    </w:p>
    <w:p w14:paraId="40168F6C" w14:textId="77777777" w:rsidR="00A049B3" w:rsidRDefault="00A049B3" w:rsidP="00A049B3">
      <w:r>
        <w:t xml:space="preserve">                "What do I do if the trainees are not rolling up to me in CCO Learning?",</w:t>
      </w:r>
    </w:p>
    <w:p w14:paraId="3C88F0FC" w14:textId="77777777" w:rsidR="00A049B3" w:rsidRDefault="00A049B3" w:rsidP="00A049B3">
      <w:r>
        <w:t xml:space="preserve">                "What ticket should I submit to get me class moved over to me to assign curriculum to them? "</w:t>
      </w:r>
    </w:p>
    <w:p w14:paraId="6C91C9B6" w14:textId="77777777" w:rsidR="00A049B3" w:rsidRDefault="00A049B3" w:rsidP="00A049B3">
      <w:r>
        <w:t xml:space="preserve">            ],</w:t>
      </w:r>
    </w:p>
    <w:p w14:paraId="2FF446FA" w14:textId="77777777" w:rsidR="00A049B3" w:rsidRDefault="00A049B3" w:rsidP="00A049B3">
      <w:r>
        <w:t xml:space="preserve">            "responses": [</w:t>
      </w:r>
    </w:p>
    <w:p w14:paraId="4953A209" w14:textId="20BD519F" w:rsidR="00A049B3" w:rsidRDefault="00A049B3" w:rsidP="00A049B3">
      <w:r>
        <w:t xml:space="preserve">                "Submit a ticket for CCO Learning Issues </w:t>
      </w:r>
      <w:ins w:id="800" w:author="McQuillan, Tyler A" w:date="2021-11-05T05:22:00Z">
        <w:r w:rsidR="00E51352">
          <w:t xml:space="preserve">by </w:t>
        </w:r>
      </w:ins>
      <w:r>
        <w:t>accessing</w:t>
      </w:r>
      <w:ins w:id="801" w:author="McQuillan, Tyler A" w:date="2021-11-05T05:23:00Z">
        <w:r w:rsidR="00E51352">
          <w:t xml:space="preserve"> </w:t>
        </w:r>
      </w:ins>
      <w:r>
        <w:t>([IT Service Desk](https://itservicedesk.maximus.com/CherwellPortal/IT?_=422bffd2)</w:t>
      </w:r>
      <w:ins w:id="802" w:author="McQuillan, Tyler A" w:date="2021-11-05T05:23:00Z">
        <w:r w:rsidR="00E51352">
          <w:t>.</w:t>
        </w:r>
      </w:ins>
      <w:r>
        <w:t>"</w:t>
      </w:r>
    </w:p>
    <w:p w14:paraId="287C1C78" w14:textId="77777777" w:rsidR="00A049B3" w:rsidRDefault="00A049B3" w:rsidP="00A049B3">
      <w:r>
        <w:t xml:space="preserve">            ],</w:t>
      </w:r>
    </w:p>
    <w:p w14:paraId="3C5D0255" w14:textId="77777777" w:rsidR="00A049B3" w:rsidRDefault="00A049B3" w:rsidP="00A049B3">
      <w:r>
        <w:t xml:space="preserve">            "</w:t>
      </w:r>
      <w:proofErr w:type="spellStart"/>
      <w:r>
        <w:t>context_set</w:t>
      </w:r>
      <w:proofErr w:type="spellEnd"/>
      <w:r>
        <w:t>": ""</w:t>
      </w:r>
    </w:p>
    <w:p w14:paraId="572F4F71" w14:textId="77777777" w:rsidR="00A049B3" w:rsidRDefault="00A049B3" w:rsidP="00A049B3">
      <w:r>
        <w:t xml:space="preserve">        },</w:t>
      </w:r>
    </w:p>
    <w:p w14:paraId="4D0796B7" w14:textId="77777777" w:rsidR="00A049B3" w:rsidRDefault="00A049B3" w:rsidP="00A049B3">
      <w:r>
        <w:t xml:space="preserve">        {</w:t>
      </w:r>
    </w:p>
    <w:p w14:paraId="372DBD34" w14:textId="77777777" w:rsidR="00A049B3" w:rsidRDefault="00A049B3" w:rsidP="00A049B3">
      <w:r>
        <w:t xml:space="preserve">            "tag": "Q27",</w:t>
      </w:r>
    </w:p>
    <w:p w14:paraId="70C03BBF" w14:textId="77777777" w:rsidR="00A049B3" w:rsidRDefault="00A049B3" w:rsidP="00A049B3">
      <w:r>
        <w:t xml:space="preserve">            "patterns": [</w:t>
      </w:r>
    </w:p>
    <w:p w14:paraId="117EBBB8" w14:textId="77777777" w:rsidR="001349BB" w:rsidRDefault="00A049B3" w:rsidP="00A049B3">
      <w:pPr>
        <w:rPr>
          <w:ins w:id="803" w:author="McQuillan, Tyler A" w:date="2021-11-05T05:25:00Z"/>
        </w:rPr>
      </w:pPr>
      <w:r>
        <w:t xml:space="preserve">                </w:t>
      </w:r>
      <w:ins w:id="804" w:author="McQuillan, Tyler A" w:date="2021-11-05T05:25:00Z">
        <w:del w:id="805" w:author="Cintron, Matthew I (CTR)" w:date="2021-11-15T11:06:00Z">
          <w:r w:rsidR="001349BB" w:rsidRPr="001349BB" w:rsidDel="00CC6AF0">
            <w:delText>*</w:delText>
          </w:r>
        </w:del>
        <w:r w:rsidR="001349BB" w:rsidRPr="001349BB">
          <w:t>"Playing calls in Verint.",</w:t>
        </w:r>
      </w:ins>
    </w:p>
    <w:p w14:paraId="19C0EFA5" w14:textId="20AC6A82" w:rsidR="00A049B3" w:rsidRDefault="00A049B3">
      <w:pPr>
        <w:ind w:firstLine="720"/>
        <w:pPrChange w:id="806" w:author="McQuillan, Tyler A" w:date="2021-11-05T05:25:00Z">
          <w:pPr/>
        </w:pPrChange>
      </w:pPr>
      <w:r>
        <w:t>"How can I play Verint Calls for my class? ",</w:t>
      </w:r>
    </w:p>
    <w:p w14:paraId="19B65E17" w14:textId="77777777" w:rsidR="00A049B3" w:rsidRDefault="00A049B3" w:rsidP="00A049B3">
      <w:r>
        <w:t xml:space="preserve">                "How do I play calls for class?",</w:t>
      </w:r>
    </w:p>
    <w:p w14:paraId="04446755" w14:textId="77777777" w:rsidR="00A049B3" w:rsidRDefault="00A049B3" w:rsidP="00A049B3">
      <w:r>
        <w:t xml:space="preserve">                "How do I pull calls to play for CSRs in class?",</w:t>
      </w:r>
    </w:p>
    <w:p w14:paraId="4F3CEC96" w14:textId="20E15CED" w:rsidR="00A049B3" w:rsidRDefault="00A049B3" w:rsidP="00A049B3">
      <w:r>
        <w:t xml:space="preserve">                "How to play calls for the </w:t>
      </w:r>
      <w:ins w:id="807" w:author="McQuillan, Tyler A" w:date="2021-11-05T05:25:00Z">
        <w:r w:rsidR="001349BB">
          <w:t>CSR</w:t>
        </w:r>
      </w:ins>
      <w:del w:id="808" w:author="McQuillan, Tyler A" w:date="2021-11-05T05:25:00Z">
        <w:r w:rsidDel="001349BB">
          <w:delText>csr'</w:delText>
        </w:r>
      </w:del>
      <w:r>
        <w:t>s?",</w:t>
      </w:r>
    </w:p>
    <w:p w14:paraId="6F4D25FC" w14:textId="77777777" w:rsidR="00A049B3" w:rsidRDefault="00A049B3" w:rsidP="00A049B3">
      <w:r>
        <w:t xml:space="preserve">                "How to play calls for the New hires?",</w:t>
      </w:r>
    </w:p>
    <w:p w14:paraId="7DB7192C" w14:textId="77777777" w:rsidR="00A049B3" w:rsidRDefault="00A049B3" w:rsidP="00A049B3">
      <w:r>
        <w:t xml:space="preserve">                "How to play calls for the participants?",</w:t>
      </w:r>
    </w:p>
    <w:p w14:paraId="744DAB16" w14:textId="77777777" w:rsidR="00A049B3" w:rsidRDefault="00A049B3" w:rsidP="00A049B3">
      <w:r>
        <w:t xml:space="preserve">                "How to play calls for the trainees?",</w:t>
      </w:r>
    </w:p>
    <w:p w14:paraId="62A95FCE" w14:textId="77777777" w:rsidR="00A049B3" w:rsidRDefault="00A049B3" w:rsidP="00A049B3">
      <w:r>
        <w:t xml:space="preserve">                "I need to play calls for class. How do I play them through Verint?",</w:t>
      </w:r>
    </w:p>
    <w:p w14:paraId="16CD4292" w14:textId="77777777" w:rsidR="00A049B3" w:rsidRDefault="00A049B3" w:rsidP="00A049B3">
      <w:r>
        <w:t xml:space="preserve">                "I need to play Verint calls for my class",</w:t>
      </w:r>
    </w:p>
    <w:p w14:paraId="5B7FA19F" w14:textId="77777777" w:rsidR="00A049B3" w:rsidRDefault="00A049B3" w:rsidP="00A049B3">
      <w:r>
        <w:t xml:space="preserve">                "What are the steps to play calls in my class?"</w:t>
      </w:r>
    </w:p>
    <w:p w14:paraId="4A682EA6" w14:textId="77777777" w:rsidR="00A049B3" w:rsidRDefault="00A049B3" w:rsidP="00A049B3">
      <w:r>
        <w:t xml:space="preserve">            ],</w:t>
      </w:r>
    </w:p>
    <w:p w14:paraId="19D260A3" w14:textId="77777777" w:rsidR="00A049B3" w:rsidRDefault="00A049B3" w:rsidP="00A049B3">
      <w:r>
        <w:t xml:space="preserve">            "responses": [</w:t>
      </w:r>
    </w:p>
    <w:p w14:paraId="36D207E2" w14:textId="00B6A8E6" w:rsidR="00A049B3" w:rsidRDefault="00A049B3" w:rsidP="00A049B3">
      <w:r>
        <w:lastRenderedPageBreak/>
        <w:t xml:space="preserve">                "Refer to [Verint-Locating Training Calls JobAid](https://maximus365.sharepoint.com/sites/CCO/Support/KSTP/CCO_Training_Delivery_Trainer_Resources/Job%20Aids/Forms/AllItems.aspx?viewpath=%2Fsites%2FCCO%2FSupport%2FKSTP%2FCCO_Training_Delivery_Trainer_Resources%2FJob%20Aids%2FForms%2FAllItems.aspx)</w:t>
      </w:r>
      <w:ins w:id="809" w:author="McQuillan, Tyler A" w:date="2021-11-05T05:25:00Z">
        <w:r w:rsidR="001349BB">
          <w:t>.</w:t>
        </w:r>
      </w:ins>
      <w:r>
        <w:t>"</w:t>
      </w:r>
    </w:p>
    <w:p w14:paraId="32854B8F" w14:textId="77777777" w:rsidR="00A049B3" w:rsidRDefault="00A049B3" w:rsidP="00A049B3">
      <w:r>
        <w:t xml:space="preserve">            ],</w:t>
      </w:r>
    </w:p>
    <w:p w14:paraId="3EB07A5A" w14:textId="77777777" w:rsidR="00A049B3" w:rsidRDefault="00A049B3" w:rsidP="00A049B3">
      <w:r>
        <w:t xml:space="preserve">            "</w:t>
      </w:r>
      <w:proofErr w:type="spellStart"/>
      <w:r>
        <w:t>context_set</w:t>
      </w:r>
      <w:proofErr w:type="spellEnd"/>
      <w:r>
        <w:t>": ""</w:t>
      </w:r>
    </w:p>
    <w:p w14:paraId="13529A87" w14:textId="77777777" w:rsidR="00A049B3" w:rsidRDefault="00A049B3" w:rsidP="00A049B3">
      <w:r>
        <w:t xml:space="preserve">        },</w:t>
      </w:r>
    </w:p>
    <w:p w14:paraId="62FED9A0" w14:textId="77777777" w:rsidR="00A049B3" w:rsidRDefault="00A049B3" w:rsidP="00A049B3">
      <w:r>
        <w:t xml:space="preserve">        {</w:t>
      </w:r>
    </w:p>
    <w:p w14:paraId="65EFABE2" w14:textId="77777777" w:rsidR="00A049B3" w:rsidRDefault="00A049B3" w:rsidP="00A049B3">
      <w:r>
        <w:t xml:space="preserve">            "tag": </w:t>
      </w:r>
      <w:commentRangeStart w:id="810"/>
      <w:r>
        <w:t>"Q28</w:t>
      </w:r>
      <w:commentRangeEnd w:id="810"/>
      <w:r w:rsidR="00D14A6A">
        <w:rPr>
          <w:rStyle w:val="CommentReference"/>
        </w:rPr>
        <w:commentReference w:id="810"/>
      </w:r>
      <w:r>
        <w:t>",</w:t>
      </w:r>
    </w:p>
    <w:p w14:paraId="36A1F85C" w14:textId="77777777" w:rsidR="00A049B3" w:rsidRDefault="00A049B3" w:rsidP="00A049B3">
      <w:r>
        <w:t xml:space="preserve">            "patterns": [</w:t>
      </w:r>
    </w:p>
    <w:p w14:paraId="656DC8FE" w14:textId="77777777" w:rsidR="00761233" w:rsidRDefault="00A049B3" w:rsidP="00761233">
      <w:pPr>
        <w:rPr>
          <w:ins w:id="811" w:author="McQuillan, Tyler A" w:date="2021-11-05T05:27:00Z"/>
        </w:rPr>
      </w:pPr>
      <w:r>
        <w:t xml:space="preserve">                </w:t>
      </w:r>
      <w:ins w:id="812" w:author="McQuillan, Tyler A" w:date="2021-11-05T05:27:00Z">
        <w:del w:id="813" w:author="Cintron, Matthew I (CTR)" w:date="2021-11-15T11:06:00Z">
          <w:r w:rsidR="00761233" w:rsidDel="00631827">
            <w:delText>*</w:delText>
          </w:r>
        </w:del>
        <w:r w:rsidR="00761233">
          <w:t xml:space="preserve">"How to use WebEx for Virtual Training.", </w:t>
        </w:r>
      </w:ins>
    </w:p>
    <w:p w14:paraId="0996C138" w14:textId="777F25FB" w:rsidR="00761233" w:rsidRDefault="00761233" w:rsidP="00761233">
      <w:pPr>
        <w:rPr>
          <w:ins w:id="814" w:author="McQuillan, Tyler A" w:date="2021-11-05T05:27:00Z"/>
        </w:rPr>
      </w:pPr>
      <w:ins w:id="815" w:author="McQuillan, Tyler A" w:date="2021-11-05T05:27:00Z">
        <w:r>
          <w:tab/>
        </w:r>
        <w:del w:id="816" w:author="Cintron, Matthew I (CTR)" w:date="2021-11-15T11:06:00Z">
          <w:r w:rsidDel="00631827">
            <w:delText>*</w:delText>
          </w:r>
        </w:del>
        <w:r>
          <w:t>"WebEx Virtual Training.",</w:t>
        </w:r>
      </w:ins>
    </w:p>
    <w:p w14:paraId="7EC1B38A" w14:textId="75599ADB" w:rsidR="00A049B3" w:rsidRDefault="00A049B3">
      <w:pPr>
        <w:ind w:firstLine="720"/>
        <w:pPrChange w:id="817" w:author="McQuillan, Tyler A" w:date="2021-11-05T05:27:00Z">
          <w:pPr/>
        </w:pPrChange>
      </w:pPr>
      <w:r>
        <w:t>"How can we listen to call when we have a virtual training class?",</w:t>
      </w:r>
    </w:p>
    <w:p w14:paraId="6811B855" w14:textId="77777777" w:rsidR="00A049B3" w:rsidRDefault="00A049B3" w:rsidP="00A049B3">
      <w:r>
        <w:t xml:space="preserve">                "How can we listen to call when we have a </w:t>
      </w:r>
      <w:proofErr w:type="spellStart"/>
      <w:r>
        <w:t>Webex</w:t>
      </w:r>
      <w:proofErr w:type="spellEnd"/>
      <w:r>
        <w:t xml:space="preserve"> training class?",</w:t>
      </w:r>
    </w:p>
    <w:p w14:paraId="0AD970D2" w14:textId="77777777" w:rsidR="00A049B3" w:rsidRDefault="00A049B3" w:rsidP="00A049B3">
      <w:r>
        <w:t xml:space="preserve">                "How do I create a virtual training session with WebEx?",</w:t>
      </w:r>
    </w:p>
    <w:p w14:paraId="52C9D6E5" w14:textId="77777777" w:rsidR="00A049B3" w:rsidRDefault="00A049B3" w:rsidP="00A049B3">
      <w:r>
        <w:t xml:space="preserve">                "How do I create a WebEx meeting for my class?",</w:t>
      </w:r>
    </w:p>
    <w:p w14:paraId="2445E848" w14:textId="77777777" w:rsidR="00A049B3" w:rsidRDefault="00A049B3" w:rsidP="00A049B3">
      <w:r>
        <w:t xml:space="preserve">                "I need to create a virtual training class with WebEx. ",</w:t>
      </w:r>
    </w:p>
    <w:p w14:paraId="28ECEAE0" w14:textId="77777777" w:rsidR="00A049B3" w:rsidRDefault="00A049B3" w:rsidP="00A049B3">
      <w:r>
        <w:t xml:space="preserve">                "Is there a quick step by step guide to use Microsoft Teams and WebEx when I train a class?",</w:t>
      </w:r>
    </w:p>
    <w:p w14:paraId="23FB4940" w14:textId="77777777" w:rsidR="00A049B3" w:rsidRDefault="00A049B3" w:rsidP="00A049B3">
      <w:r>
        <w:t xml:space="preserve">                "What do I need to do to create a WebEx training session?"</w:t>
      </w:r>
    </w:p>
    <w:p w14:paraId="7A35E6BA" w14:textId="77777777" w:rsidR="00A049B3" w:rsidRDefault="00A049B3" w:rsidP="00A049B3">
      <w:r>
        <w:t xml:space="preserve">            ],</w:t>
      </w:r>
    </w:p>
    <w:p w14:paraId="00E15C8B" w14:textId="77777777" w:rsidR="00A049B3" w:rsidRDefault="00A049B3" w:rsidP="00A049B3">
      <w:r>
        <w:t xml:space="preserve">            "responses": [</w:t>
      </w:r>
    </w:p>
    <w:p w14:paraId="60A7F46B" w14:textId="5CC47086" w:rsidR="00A049B3" w:rsidRDefault="00A049B3" w:rsidP="00A049B3">
      <w:r>
        <w:t xml:space="preserve">                "</w:t>
      </w:r>
      <w:del w:id="818" w:author="McQuillan, Tyler A" w:date="2021-11-05T05:27:00Z">
        <w:r w:rsidDel="00761233">
          <w:delText>Find steps</w:delText>
        </w:r>
      </w:del>
      <w:ins w:id="819" w:author="McQuillan, Tyler A" w:date="2021-11-05T05:27:00Z">
        <w:r w:rsidR="00761233">
          <w:t>Access</w:t>
        </w:r>
      </w:ins>
      <w:del w:id="820" w:author="McQuillan, Tyler A" w:date="2021-11-05T05:27:00Z">
        <w:r w:rsidDel="00761233">
          <w:delText xml:space="preserve"> </w:delText>
        </w:r>
      </w:del>
      <w:r>
        <w:t xml:space="preserve"> [WebEx Training Materials](https://trainingresources.ngd.local/MTKRSite/SubSites/LearningResources/CCOLearningandWebEx/index.htm)</w:t>
      </w:r>
      <w:ins w:id="821" w:author="McQuillan, Tyler A" w:date="2021-11-05T05:28:00Z">
        <w:r w:rsidR="00761233">
          <w:t>.</w:t>
        </w:r>
      </w:ins>
      <w:r>
        <w:t>"</w:t>
      </w:r>
    </w:p>
    <w:p w14:paraId="2658A85B" w14:textId="77777777" w:rsidR="00A049B3" w:rsidRDefault="00A049B3" w:rsidP="00A049B3">
      <w:r>
        <w:t xml:space="preserve">            ],</w:t>
      </w:r>
    </w:p>
    <w:p w14:paraId="323F7730" w14:textId="77777777" w:rsidR="00A049B3" w:rsidRDefault="00A049B3" w:rsidP="00A049B3">
      <w:r>
        <w:t xml:space="preserve">            "</w:t>
      </w:r>
      <w:proofErr w:type="spellStart"/>
      <w:r>
        <w:t>context_set</w:t>
      </w:r>
      <w:proofErr w:type="spellEnd"/>
      <w:r>
        <w:t>": ""</w:t>
      </w:r>
    </w:p>
    <w:p w14:paraId="47CC34E5" w14:textId="77777777" w:rsidR="00A049B3" w:rsidRDefault="00A049B3" w:rsidP="00A049B3">
      <w:r>
        <w:t xml:space="preserve">        },</w:t>
      </w:r>
    </w:p>
    <w:p w14:paraId="00160179" w14:textId="77777777" w:rsidR="00A049B3" w:rsidRDefault="00A049B3" w:rsidP="00A049B3">
      <w:r>
        <w:t xml:space="preserve">        {</w:t>
      </w:r>
    </w:p>
    <w:p w14:paraId="67432EFC" w14:textId="77777777" w:rsidR="00A049B3" w:rsidRDefault="00A049B3" w:rsidP="00A049B3">
      <w:r>
        <w:t xml:space="preserve">            "tag": </w:t>
      </w:r>
      <w:commentRangeStart w:id="822"/>
      <w:r>
        <w:t>"Q29"</w:t>
      </w:r>
      <w:commentRangeEnd w:id="822"/>
      <w:r w:rsidR="00E60CC3">
        <w:rPr>
          <w:rStyle w:val="CommentReference"/>
        </w:rPr>
        <w:commentReference w:id="822"/>
      </w:r>
      <w:r>
        <w:t>,</w:t>
      </w:r>
    </w:p>
    <w:p w14:paraId="176E63F3" w14:textId="77777777" w:rsidR="00A049B3" w:rsidRDefault="00A049B3" w:rsidP="00A049B3">
      <w:r>
        <w:t xml:space="preserve">            "patterns": [</w:t>
      </w:r>
    </w:p>
    <w:p w14:paraId="113F6277" w14:textId="77777777" w:rsidR="00E60CC3" w:rsidRDefault="00A049B3" w:rsidP="00A049B3">
      <w:pPr>
        <w:rPr>
          <w:ins w:id="823" w:author="McQuillan, Tyler A" w:date="2021-11-05T05:30:00Z"/>
        </w:rPr>
      </w:pPr>
      <w:r>
        <w:lastRenderedPageBreak/>
        <w:t xml:space="preserve">                </w:t>
      </w:r>
      <w:ins w:id="824" w:author="McQuillan, Tyler A" w:date="2021-11-05T05:30:00Z">
        <w:del w:id="825" w:author="Cintron, Matthew I (CTR)" w:date="2021-11-15T11:06:00Z">
          <w:r w:rsidR="00E60CC3" w:rsidRPr="00E60CC3" w:rsidDel="00631827">
            <w:delText>*</w:delText>
          </w:r>
        </w:del>
        <w:r w:rsidR="00E60CC3" w:rsidRPr="00E60CC3">
          <w:t>"Class confirmations.",</w:t>
        </w:r>
      </w:ins>
    </w:p>
    <w:p w14:paraId="00FD1FB2" w14:textId="67465BDF" w:rsidR="00A049B3" w:rsidRDefault="00A049B3">
      <w:pPr>
        <w:ind w:firstLine="720"/>
        <w:pPrChange w:id="826" w:author="McQuillan, Tyler A" w:date="2021-11-05T05:30:00Z">
          <w:pPr/>
        </w:pPrChange>
      </w:pPr>
      <w:r>
        <w:t>"How do a fill out a class confirmation? ",</w:t>
      </w:r>
    </w:p>
    <w:p w14:paraId="09B5AEE8" w14:textId="77777777" w:rsidR="00A049B3" w:rsidRDefault="00A049B3" w:rsidP="00A049B3">
      <w:r>
        <w:t xml:space="preserve">                "How do I do the class confirmation?",</w:t>
      </w:r>
    </w:p>
    <w:p w14:paraId="1A03B973" w14:textId="77777777" w:rsidR="00A049B3" w:rsidRDefault="00A049B3" w:rsidP="00A049B3">
      <w:r>
        <w:t xml:space="preserve">                "What are the steps to prepare and send a class confirmation?",</w:t>
      </w:r>
    </w:p>
    <w:p w14:paraId="1BEE347A" w14:textId="77777777" w:rsidR="00A049B3" w:rsidRDefault="00A049B3" w:rsidP="00A049B3">
      <w:r>
        <w:t xml:space="preserve">                "What do I do to complete and send a class confirmation? ",</w:t>
      </w:r>
    </w:p>
    <w:p w14:paraId="1C5FF74A" w14:textId="77777777" w:rsidR="00A049B3" w:rsidRDefault="00A049B3" w:rsidP="00A049B3">
      <w:r>
        <w:t xml:space="preserve">                "What is a Class Confirmation?"</w:t>
      </w:r>
    </w:p>
    <w:p w14:paraId="289E8E3D" w14:textId="77777777" w:rsidR="00A049B3" w:rsidRDefault="00A049B3" w:rsidP="00A049B3">
      <w:r>
        <w:t xml:space="preserve">            ],</w:t>
      </w:r>
    </w:p>
    <w:p w14:paraId="65C38CC4" w14:textId="77777777" w:rsidR="00A049B3" w:rsidRDefault="00A049B3" w:rsidP="00A049B3">
      <w:r>
        <w:t xml:space="preserve">            "responses": [</w:t>
      </w:r>
    </w:p>
    <w:p w14:paraId="19FC3228" w14:textId="47B12AA6" w:rsidR="00A049B3" w:rsidRDefault="00A049B3" w:rsidP="00A049B3">
      <w:r>
        <w:t xml:space="preserve">                "Refer to [SOP TD 6.0 Class Confirmations Communication](https://maximus365.sharepoint.com/sites/CCO/Resources/SOP/Training%20Delivery/Forms/AllItems.aspx?viewpath=%2Fsites%2FCCO%2FResources%2FSOP%2FTraining%20Delivery%2FForms%2FAllItems%2Easpx&amp;id=%2Fsites%2FCCO%2FResources%2FSOP%2FTraining%20Delivery%2FTD%206%2E0%5FClass%5FConfirmations%5FCommunication%5Fv3%2E7%2Epdf&amp;parent=%2Fsites%2FCCO%2FResources%2FSOP%2FTraining%20Delivery)</w:t>
      </w:r>
      <w:ins w:id="827" w:author="McQuillan, Tyler A" w:date="2021-11-05T05:31:00Z">
        <w:r w:rsidR="00E60CC3">
          <w:t>.</w:t>
        </w:r>
      </w:ins>
      <w:r>
        <w:t>"</w:t>
      </w:r>
    </w:p>
    <w:p w14:paraId="7B1CD662" w14:textId="77777777" w:rsidR="00A049B3" w:rsidRDefault="00A049B3" w:rsidP="00A049B3">
      <w:r>
        <w:t xml:space="preserve">            ],</w:t>
      </w:r>
    </w:p>
    <w:p w14:paraId="1C59741A" w14:textId="77777777" w:rsidR="00A049B3" w:rsidRDefault="00A049B3" w:rsidP="00A049B3">
      <w:r>
        <w:t xml:space="preserve">            "</w:t>
      </w:r>
      <w:proofErr w:type="spellStart"/>
      <w:r>
        <w:t>context_set</w:t>
      </w:r>
      <w:proofErr w:type="spellEnd"/>
      <w:r>
        <w:t>": ""</w:t>
      </w:r>
    </w:p>
    <w:p w14:paraId="2EC7BEB9" w14:textId="77777777" w:rsidR="00A049B3" w:rsidRDefault="00A049B3" w:rsidP="00A049B3">
      <w:r>
        <w:t xml:space="preserve">        },</w:t>
      </w:r>
    </w:p>
    <w:p w14:paraId="3FEC784D" w14:textId="77777777" w:rsidR="00A049B3" w:rsidRDefault="00A049B3" w:rsidP="00A049B3">
      <w:r>
        <w:t xml:space="preserve">        {</w:t>
      </w:r>
    </w:p>
    <w:p w14:paraId="6DD00B8B" w14:textId="77777777" w:rsidR="00A049B3" w:rsidRDefault="00A049B3" w:rsidP="00A049B3">
      <w:r>
        <w:t xml:space="preserve">            "tag": "Q30",</w:t>
      </w:r>
    </w:p>
    <w:p w14:paraId="6157D113" w14:textId="77777777" w:rsidR="00A049B3" w:rsidRDefault="00A049B3" w:rsidP="00A049B3">
      <w:r>
        <w:t xml:space="preserve">            "patterns": [</w:t>
      </w:r>
    </w:p>
    <w:p w14:paraId="6FD8EB18" w14:textId="77777777" w:rsidR="008778B5" w:rsidRDefault="00A049B3" w:rsidP="008778B5">
      <w:pPr>
        <w:rPr>
          <w:ins w:id="828" w:author="McQuillan, Tyler A" w:date="2021-11-05T05:38:00Z"/>
        </w:rPr>
      </w:pPr>
      <w:r>
        <w:t xml:space="preserve">                </w:t>
      </w:r>
      <w:ins w:id="829" w:author="McQuillan, Tyler A" w:date="2021-11-05T05:38:00Z">
        <w:del w:id="830" w:author="Cintron, Matthew I (CTR)" w:date="2021-11-15T11:06:00Z">
          <w:r w:rsidR="008778B5" w:rsidDel="00631827">
            <w:delText>*</w:delText>
          </w:r>
        </w:del>
        <w:r w:rsidR="008778B5">
          <w:t>"How to handle behavioral issues. ",</w:t>
        </w:r>
      </w:ins>
    </w:p>
    <w:p w14:paraId="4714EF5E" w14:textId="092FC038" w:rsidR="008778B5" w:rsidRDefault="008778B5" w:rsidP="008778B5">
      <w:pPr>
        <w:rPr>
          <w:ins w:id="831" w:author="McQuillan, Tyler A" w:date="2021-11-05T05:38:00Z"/>
        </w:rPr>
      </w:pPr>
      <w:ins w:id="832" w:author="McQuillan, Tyler A" w:date="2021-11-05T05:38:00Z">
        <w:r>
          <w:tab/>
        </w:r>
        <w:del w:id="833" w:author="Cintron, Matthew I (CTR)" w:date="2021-11-15T11:06:00Z">
          <w:r w:rsidDel="00631827">
            <w:delText>*</w:delText>
          </w:r>
        </w:del>
        <w:r>
          <w:t>"Behavioral issues. ",</w:t>
        </w:r>
      </w:ins>
    </w:p>
    <w:p w14:paraId="00FCB03B" w14:textId="32C4E86A" w:rsidR="00A049B3" w:rsidRDefault="00A049B3">
      <w:pPr>
        <w:ind w:firstLine="720"/>
        <w:pPrChange w:id="834" w:author="McQuillan, Tyler A" w:date="2021-11-05T05:38:00Z">
          <w:pPr/>
        </w:pPrChange>
      </w:pPr>
      <w:r>
        <w:t>"How do a handle a disruptive trainee?",</w:t>
      </w:r>
    </w:p>
    <w:p w14:paraId="7901713E" w14:textId="77777777" w:rsidR="00A049B3" w:rsidRDefault="00A049B3" w:rsidP="00A049B3">
      <w:r>
        <w:t xml:space="preserve">                "How do I handle a behavior issue trainee? ",</w:t>
      </w:r>
    </w:p>
    <w:p w14:paraId="47623F00" w14:textId="77777777" w:rsidR="00A049B3" w:rsidRDefault="00A049B3" w:rsidP="00A049B3">
      <w:r>
        <w:t xml:space="preserve">                "How do I handle behavior issues in class?",</w:t>
      </w:r>
    </w:p>
    <w:p w14:paraId="1F17C289" w14:textId="77777777" w:rsidR="00A049B3" w:rsidRDefault="00A049B3" w:rsidP="00A049B3">
      <w:r>
        <w:t xml:space="preserve">                "How do you professionally address a disruptive participant in training? ",</w:t>
      </w:r>
    </w:p>
    <w:p w14:paraId="6D8ECBF2" w14:textId="77777777" w:rsidR="00A049B3" w:rsidRDefault="00A049B3" w:rsidP="00A049B3">
      <w:r>
        <w:t xml:space="preserve">                "How do you properly address a behavioral issue CSR in your classroom in the most professional manner?",</w:t>
      </w:r>
    </w:p>
    <w:p w14:paraId="1A32FC60" w14:textId="77777777" w:rsidR="00A049B3" w:rsidRDefault="00A049B3" w:rsidP="00A049B3">
      <w:r>
        <w:t xml:space="preserve">                "How do you properly address a disruptive CSR in your classroom in the most professional manner?",</w:t>
      </w:r>
    </w:p>
    <w:p w14:paraId="3108B349" w14:textId="77777777" w:rsidR="00A049B3" w:rsidRDefault="00A049B3" w:rsidP="00A049B3">
      <w:r>
        <w:t xml:space="preserve">                "How should I address behavior issues in my class? ",</w:t>
      </w:r>
    </w:p>
    <w:p w14:paraId="35D2CB24" w14:textId="77777777" w:rsidR="00A049B3" w:rsidRDefault="00A049B3" w:rsidP="00A049B3">
      <w:r>
        <w:lastRenderedPageBreak/>
        <w:t xml:space="preserve">                "How should I address disruptions in my class? ",</w:t>
      </w:r>
    </w:p>
    <w:p w14:paraId="72C7F2D3" w14:textId="77777777" w:rsidR="00A049B3" w:rsidRDefault="00A049B3" w:rsidP="00A049B3">
      <w:r>
        <w:t xml:space="preserve">                "How would you handle an employee who doesn't think your training session is necessary? ",</w:t>
      </w:r>
    </w:p>
    <w:p w14:paraId="7BBB852E" w14:textId="77777777" w:rsidR="00A049B3" w:rsidRDefault="00A049B3" w:rsidP="00A049B3">
      <w:r>
        <w:t xml:space="preserve">                "I have a rehire in class who doesn't think they need this training. How should I handle this? ",</w:t>
      </w:r>
    </w:p>
    <w:p w14:paraId="63F131B7" w14:textId="77777777" w:rsidR="00A049B3" w:rsidRDefault="00A049B3" w:rsidP="00A049B3">
      <w:r>
        <w:t xml:space="preserve">                "If there is a behavioral issue trainee in class, what is the proper way to professionally address the behavioral issue? ",</w:t>
      </w:r>
    </w:p>
    <w:p w14:paraId="370D2AFF" w14:textId="07EDDA5F" w:rsidR="00A049B3" w:rsidRDefault="00A049B3" w:rsidP="00A049B3">
      <w:r>
        <w:t xml:space="preserve">                "If there is a dis</w:t>
      </w:r>
      <w:ins w:id="835" w:author="McQuillan, Tyler A" w:date="2021-11-05T05:38:00Z">
        <w:r w:rsidR="008778B5">
          <w:t>r</w:t>
        </w:r>
      </w:ins>
      <w:del w:id="836" w:author="McQuillan, Tyler A" w:date="2021-11-05T05:38:00Z">
        <w:r w:rsidDel="008778B5">
          <w:delText>t</w:delText>
        </w:r>
      </w:del>
      <w:r>
        <w:t>uptive trainee in class, what is the proper way to professionally address the disruption? ",</w:t>
      </w:r>
    </w:p>
    <w:p w14:paraId="0F375999" w14:textId="77777777" w:rsidR="00A049B3" w:rsidRDefault="00A049B3" w:rsidP="00A049B3">
      <w:r>
        <w:t xml:space="preserve">                "There is a participant in class that thinks this training is unnecessary. How should I deal with this situation? ",</w:t>
      </w:r>
    </w:p>
    <w:p w14:paraId="5974F7B4" w14:textId="77777777" w:rsidR="00A049B3" w:rsidRDefault="00A049B3" w:rsidP="00A049B3">
      <w:r>
        <w:t xml:space="preserve">                "What can be done when you have a behavior issue </w:t>
      </w:r>
      <w:del w:id="837" w:author="McQuillan, Tyler A" w:date="2021-11-05T05:59:00Z">
        <w:r w:rsidDel="00B95CDF">
          <w:delText xml:space="preserve"> </w:delText>
        </w:r>
      </w:del>
      <w:r>
        <w:t>trainee in class? ",</w:t>
      </w:r>
    </w:p>
    <w:p w14:paraId="774FAC46" w14:textId="77777777" w:rsidR="00A049B3" w:rsidRDefault="00A049B3" w:rsidP="00A049B3">
      <w:r>
        <w:t xml:space="preserve">                "What can be done when you have a disruptive trainee in class? ",</w:t>
      </w:r>
    </w:p>
    <w:p w14:paraId="4690EB3F" w14:textId="77777777" w:rsidR="00A049B3" w:rsidRDefault="00A049B3" w:rsidP="00A049B3">
      <w:r>
        <w:t xml:space="preserve">                "What is the best way to handle a trainee in class who doesn't think this training is important? ",</w:t>
      </w:r>
    </w:p>
    <w:p w14:paraId="409DA66E" w14:textId="77777777" w:rsidR="00A049B3" w:rsidRDefault="00A049B3" w:rsidP="00A049B3">
      <w:r>
        <w:t xml:space="preserve">                "What is the best way to handle behavior issues in my class? ",</w:t>
      </w:r>
    </w:p>
    <w:p w14:paraId="7B069BEE" w14:textId="77777777" w:rsidR="00A049B3" w:rsidRDefault="00A049B3" w:rsidP="00A049B3">
      <w:r>
        <w:t xml:space="preserve">                "What is the first steps in dealing with classroom issues?",</w:t>
      </w:r>
    </w:p>
    <w:p w14:paraId="4798EEB9" w14:textId="77777777" w:rsidR="00A049B3" w:rsidRDefault="00A049B3" w:rsidP="00A049B3">
      <w:r>
        <w:t xml:space="preserve">                "What should I do about behavior issues in my class? "</w:t>
      </w:r>
    </w:p>
    <w:p w14:paraId="510B1363" w14:textId="77777777" w:rsidR="00A049B3" w:rsidRDefault="00A049B3" w:rsidP="00A049B3">
      <w:r>
        <w:t xml:space="preserve">            ],</w:t>
      </w:r>
    </w:p>
    <w:p w14:paraId="30F3912F" w14:textId="77777777" w:rsidR="00A049B3" w:rsidRDefault="00A049B3" w:rsidP="00A049B3">
      <w:r>
        <w:t xml:space="preserve">            "responses": [</w:t>
      </w:r>
    </w:p>
    <w:p w14:paraId="0B159836" w14:textId="4ADF2090" w:rsidR="00A049B3" w:rsidRDefault="00A049B3" w:rsidP="00A049B3">
      <w:r>
        <w:t xml:space="preserve">                "Please see your Training Manager to discuss options</w:t>
      </w:r>
      <w:ins w:id="838" w:author="McQuillan, Tyler A" w:date="2021-11-05T05:39:00Z">
        <w:r w:rsidR="008778B5">
          <w:t>.</w:t>
        </w:r>
      </w:ins>
      <w:r>
        <w:t>"</w:t>
      </w:r>
    </w:p>
    <w:p w14:paraId="567D04D1" w14:textId="77777777" w:rsidR="00A049B3" w:rsidRDefault="00A049B3" w:rsidP="00A049B3">
      <w:r>
        <w:t xml:space="preserve">            ],</w:t>
      </w:r>
    </w:p>
    <w:p w14:paraId="152E9E6B" w14:textId="77777777" w:rsidR="00A049B3" w:rsidRDefault="00A049B3" w:rsidP="00A049B3">
      <w:r>
        <w:t xml:space="preserve">            "</w:t>
      </w:r>
      <w:proofErr w:type="spellStart"/>
      <w:r>
        <w:t>context_set</w:t>
      </w:r>
      <w:proofErr w:type="spellEnd"/>
      <w:r>
        <w:t>": ""</w:t>
      </w:r>
    </w:p>
    <w:p w14:paraId="38803634" w14:textId="77777777" w:rsidR="00A049B3" w:rsidRDefault="00A049B3" w:rsidP="00A049B3">
      <w:r>
        <w:t xml:space="preserve">        },</w:t>
      </w:r>
    </w:p>
    <w:p w14:paraId="29AC3FBC" w14:textId="77777777" w:rsidR="00A049B3" w:rsidRDefault="00A049B3" w:rsidP="00A049B3">
      <w:r>
        <w:t xml:space="preserve">        {</w:t>
      </w:r>
    </w:p>
    <w:p w14:paraId="5015D6C7" w14:textId="77777777" w:rsidR="00A049B3" w:rsidRDefault="00A049B3" w:rsidP="00A049B3">
      <w:r>
        <w:t xml:space="preserve">            "tag": "Q31",</w:t>
      </w:r>
    </w:p>
    <w:p w14:paraId="70DD7512" w14:textId="77777777" w:rsidR="00A049B3" w:rsidRDefault="00A049B3" w:rsidP="00A049B3">
      <w:r>
        <w:t xml:space="preserve">            "patterns": [</w:t>
      </w:r>
    </w:p>
    <w:p w14:paraId="024348AA" w14:textId="77777777" w:rsidR="00761233" w:rsidRDefault="00A049B3" w:rsidP="00761233">
      <w:pPr>
        <w:rPr>
          <w:ins w:id="839" w:author="McQuillan, Tyler A" w:date="2021-11-05T05:28:00Z"/>
        </w:rPr>
      </w:pPr>
      <w:r>
        <w:t xml:space="preserve">                </w:t>
      </w:r>
      <w:ins w:id="840" w:author="McQuillan, Tyler A" w:date="2021-11-05T05:28:00Z">
        <w:del w:id="841" w:author="Cintron, Matthew I (CTR)" w:date="2021-11-15T11:06:00Z">
          <w:r w:rsidR="00761233" w:rsidDel="00631827">
            <w:delText>*</w:delText>
          </w:r>
        </w:del>
        <w:r w:rsidR="00761233">
          <w:t xml:space="preserve">"How to use WebEx for Virtual Training.", </w:t>
        </w:r>
      </w:ins>
    </w:p>
    <w:p w14:paraId="06AB5763" w14:textId="764432AD" w:rsidR="00761233" w:rsidRDefault="00761233" w:rsidP="00761233">
      <w:pPr>
        <w:rPr>
          <w:ins w:id="842" w:author="McQuillan, Tyler A" w:date="2021-11-05T05:28:00Z"/>
        </w:rPr>
      </w:pPr>
      <w:ins w:id="843" w:author="McQuillan, Tyler A" w:date="2021-11-05T05:28:00Z">
        <w:r>
          <w:tab/>
        </w:r>
        <w:del w:id="844" w:author="Cintron, Matthew I (CTR)" w:date="2021-11-15T11:06:00Z">
          <w:r w:rsidDel="00631827">
            <w:delText>*</w:delText>
          </w:r>
        </w:del>
        <w:r>
          <w:t>"WebEx Virtual Training.",</w:t>
        </w:r>
      </w:ins>
    </w:p>
    <w:p w14:paraId="7AE11923" w14:textId="4B368C25" w:rsidR="00A049B3" w:rsidRDefault="00A049B3">
      <w:pPr>
        <w:ind w:firstLine="720"/>
        <w:pPrChange w:id="845" w:author="McQuillan, Tyler A" w:date="2021-11-05T05:28:00Z">
          <w:pPr/>
        </w:pPrChange>
      </w:pPr>
      <w:r>
        <w:t>"How do a train a virtual class? ",</w:t>
      </w:r>
    </w:p>
    <w:p w14:paraId="288E5F9C" w14:textId="77777777" w:rsidR="00A049B3" w:rsidRDefault="00A049B3" w:rsidP="00A049B3">
      <w:r>
        <w:t xml:space="preserve">                "How do a train a </w:t>
      </w:r>
      <w:proofErr w:type="spellStart"/>
      <w:r>
        <w:t>Webex</w:t>
      </w:r>
      <w:proofErr w:type="spellEnd"/>
      <w:r>
        <w:t xml:space="preserve"> class? ",</w:t>
      </w:r>
    </w:p>
    <w:p w14:paraId="78F69BF1" w14:textId="77777777" w:rsidR="00A049B3" w:rsidRDefault="00A049B3" w:rsidP="00A049B3">
      <w:r>
        <w:t xml:space="preserve">                "How do I conduct a </w:t>
      </w:r>
      <w:proofErr w:type="spellStart"/>
      <w:r>
        <w:t>Webex</w:t>
      </w:r>
      <w:proofErr w:type="spellEnd"/>
      <w:r>
        <w:t xml:space="preserve"> Training? ",</w:t>
      </w:r>
    </w:p>
    <w:p w14:paraId="27C95634" w14:textId="77777777" w:rsidR="00A049B3" w:rsidRDefault="00A049B3" w:rsidP="00A049B3">
      <w:r>
        <w:lastRenderedPageBreak/>
        <w:t xml:space="preserve">                "How do I facilitate a WebEx Training? ",</w:t>
      </w:r>
    </w:p>
    <w:p w14:paraId="71FCC0DC" w14:textId="77777777" w:rsidR="00A049B3" w:rsidRDefault="00A049B3" w:rsidP="00A049B3">
      <w:r>
        <w:t xml:space="preserve">                "How do I set up a Virtual WebEx Class?",</w:t>
      </w:r>
    </w:p>
    <w:p w14:paraId="087FAC11" w14:textId="77777777" w:rsidR="00A049B3" w:rsidRDefault="00A049B3" w:rsidP="00A049B3">
      <w:r>
        <w:t xml:space="preserve">                "I am assigned to train using WebEx. What now? ",</w:t>
      </w:r>
    </w:p>
    <w:p w14:paraId="24F8AA45" w14:textId="77777777" w:rsidR="00A049B3" w:rsidRDefault="00A049B3" w:rsidP="00A049B3">
      <w:r>
        <w:t xml:space="preserve">                "Where do I find guidance when I am assigned to train virtually? "</w:t>
      </w:r>
    </w:p>
    <w:p w14:paraId="72A8E557" w14:textId="77777777" w:rsidR="00A049B3" w:rsidRDefault="00A049B3" w:rsidP="00A049B3">
      <w:r>
        <w:t xml:space="preserve">            ],</w:t>
      </w:r>
    </w:p>
    <w:p w14:paraId="5473375C" w14:textId="77777777" w:rsidR="00A049B3" w:rsidRDefault="00A049B3" w:rsidP="00A049B3">
      <w:r>
        <w:t xml:space="preserve">            "responses": [</w:t>
      </w:r>
    </w:p>
    <w:p w14:paraId="631FAEE5" w14:textId="47482509" w:rsidR="00A049B3" w:rsidRDefault="00A049B3" w:rsidP="00A049B3">
      <w:r>
        <w:t xml:space="preserve">                "</w:t>
      </w:r>
      <w:del w:id="846" w:author="McQuillan, Tyler A" w:date="2021-11-05T05:28:00Z">
        <w:r w:rsidDel="00761233">
          <w:delText xml:space="preserve">Find </w:delText>
        </w:r>
      </w:del>
      <w:ins w:id="847" w:author="McQuillan, Tyler A" w:date="2021-11-05T05:28:00Z">
        <w:r w:rsidR="00761233">
          <w:t xml:space="preserve">Access </w:t>
        </w:r>
      </w:ins>
      <w:r>
        <w:t>[WebEx Training Materials](https://trainingresources.ngd.local/MTKRSite/SubSites/LearningResources/CCOLearningandWebEx/index.htm)</w:t>
      </w:r>
      <w:ins w:id="848" w:author="McQuillan, Tyler A" w:date="2021-11-05T05:28:00Z">
        <w:r w:rsidR="00761233">
          <w:t>.</w:t>
        </w:r>
      </w:ins>
      <w:r>
        <w:t>"</w:t>
      </w:r>
    </w:p>
    <w:p w14:paraId="5185654D" w14:textId="77777777" w:rsidR="00A049B3" w:rsidRDefault="00A049B3" w:rsidP="00A049B3">
      <w:r>
        <w:t xml:space="preserve">            ],</w:t>
      </w:r>
    </w:p>
    <w:p w14:paraId="058C1A36" w14:textId="77777777" w:rsidR="00A049B3" w:rsidRDefault="00A049B3" w:rsidP="00A049B3">
      <w:r>
        <w:t xml:space="preserve">            "</w:t>
      </w:r>
      <w:proofErr w:type="spellStart"/>
      <w:r>
        <w:t>context_set</w:t>
      </w:r>
      <w:proofErr w:type="spellEnd"/>
      <w:r>
        <w:t>": ""</w:t>
      </w:r>
    </w:p>
    <w:p w14:paraId="6AD637EC" w14:textId="77777777" w:rsidR="00A049B3" w:rsidRDefault="00A049B3" w:rsidP="00A049B3">
      <w:r>
        <w:t xml:space="preserve">        },</w:t>
      </w:r>
    </w:p>
    <w:p w14:paraId="372C3C51" w14:textId="6627A411" w:rsidR="00A049B3" w:rsidDel="002C09D4" w:rsidRDefault="00A049B3" w:rsidP="00A049B3">
      <w:pPr>
        <w:rPr>
          <w:del w:id="849" w:author="Cintron, Matthew I (CTR)" w:date="2021-11-22T04:36:00Z"/>
        </w:rPr>
      </w:pPr>
      <w:del w:id="850" w:author="Cintron, Matthew I (CTR)" w:date="2021-11-22T04:36:00Z">
        <w:r w:rsidDel="002C09D4">
          <w:delText xml:space="preserve">        {</w:delText>
        </w:r>
      </w:del>
    </w:p>
    <w:p w14:paraId="3712B256" w14:textId="12F3C3F7" w:rsidR="00A049B3" w:rsidDel="002C09D4" w:rsidRDefault="00A049B3" w:rsidP="00A049B3">
      <w:pPr>
        <w:rPr>
          <w:del w:id="851" w:author="Cintron, Matthew I (CTR)" w:date="2021-11-22T04:36:00Z"/>
        </w:rPr>
      </w:pPr>
      <w:del w:id="852" w:author="Cintron, Matthew I (CTR)" w:date="2021-11-22T04:36:00Z">
        <w:r w:rsidDel="002C09D4">
          <w:delText xml:space="preserve">            "tag": "Q32",</w:delText>
        </w:r>
      </w:del>
    </w:p>
    <w:p w14:paraId="63506EF2" w14:textId="3594B74D" w:rsidR="00A049B3" w:rsidDel="002C09D4" w:rsidRDefault="00A049B3" w:rsidP="00A049B3">
      <w:pPr>
        <w:rPr>
          <w:del w:id="853" w:author="Cintron, Matthew I (CTR)" w:date="2021-11-22T04:36:00Z"/>
        </w:rPr>
      </w:pPr>
      <w:del w:id="854" w:author="Cintron, Matthew I (CTR)" w:date="2021-11-22T04:36:00Z">
        <w:r w:rsidDel="002C09D4">
          <w:delText xml:space="preserve">            "patterns": [</w:delText>
        </w:r>
      </w:del>
    </w:p>
    <w:p w14:paraId="1DB75BCD" w14:textId="6B540373" w:rsidR="00605ED2" w:rsidDel="002C09D4" w:rsidRDefault="00A049B3" w:rsidP="00605ED2">
      <w:pPr>
        <w:rPr>
          <w:ins w:id="855" w:author="McQuillan, Tyler A" w:date="2021-11-05T05:40:00Z"/>
          <w:del w:id="856" w:author="Cintron, Matthew I (CTR)" w:date="2021-11-22T04:36:00Z"/>
        </w:rPr>
      </w:pPr>
      <w:del w:id="857" w:author="Cintron, Matthew I (CTR)" w:date="2021-11-22T04:36:00Z">
        <w:r w:rsidDel="002C09D4">
          <w:delText xml:space="preserve">                </w:delText>
        </w:r>
      </w:del>
      <w:ins w:id="858" w:author="McQuillan, Tyler A" w:date="2021-11-05T05:40:00Z">
        <w:del w:id="859" w:author="Cintron, Matthew I (CTR)" w:date="2021-11-15T11:06:00Z">
          <w:r w:rsidR="00605ED2" w:rsidDel="00631827">
            <w:delText>*</w:delText>
          </w:r>
        </w:del>
        <w:del w:id="860" w:author="Cintron, Matthew I (CTR)" w:date="2021-11-22T04:36:00Z">
          <w:r w:rsidR="00605ED2" w:rsidDel="002C09D4">
            <w:delText xml:space="preserve">"How to complete Daily Training Report (DTR).", </w:delText>
          </w:r>
        </w:del>
      </w:ins>
    </w:p>
    <w:p w14:paraId="2DB5F59E" w14:textId="70269F66" w:rsidR="00605ED2" w:rsidDel="002C09D4" w:rsidRDefault="00605ED2" w:rsidP="00605ED2">
      <w:pPr>
        <w:rPr>
          <w:ins w:id="861" w:author="McQuillan, Tyler A" w:date="2021-11-05T05:40:00Z"/>
          <w:del w:id="862" w:author="Cintron, Matthew I (CTR)" w:date="2021-11-22T04:36:00Z"/>
        </w:rPr>
      </w:pPr>
      <w:ins w:id="863" w:author="McQuillan, Tyler A" w:date="2021-11-05T05:40:00Z">
        <w:del w:id="864" w:author="Cintron, Matthew I (CTR)" w:date="2021-11-22T04:36:00Z">
          <w:r w:rsidDel="002C09D4">
            <w:tab/>
          </w:r>
        </w:del>
        <w:del w:id="865" w:author="Cintron, Matthew I (CTR)" w:date="2021-11-15T11:06:00Z">
          <w:r w:rsidDel="00631827">
            <w:delText>*</w:delText>
          </w:r>
        </w:del>
        <w:del w:id="866" w:author="Cintron, Matthew I (CTR)" w:date="2021-11-22T04:36:00Z">
          <w:r w:rsidDel="002C09D4">
            <w:delText>"Daily Training Report (DTR).",</w:delText>
          </w:r>
        </w:del>
      </w:ins>
    </w:p>
    <w:p w14:paraId="1FBD34B9" w14:textId="5811A6EE" w:rsidR="00A049B3" w:rsidDel="002C09D4" w:rsidRDefault="00A049B3">
      <w:pPr>
        <w:ind w:firstLine="720"/>
        <w:rPr>
          <w:del w:id="867" w:author="Cintron, Matthew I (CTR)" w:date="2021-11-22T04:36:00Z"/>
        </w:rPr>
        <w:pPrChange w:id="868" w:author="McQuillan, Tyler A" w:date="2021-11-05T05:40:00Z">
          <w:pPr/>
        </w:pPrChange>
      </w:pPr>
      <w:del w:id="869" w:author="Cintron, Matthew I (CTR)" w:date="2021-11-22T04:36:00Z">
        <w:r w:rsidDel="002C09D4">
          <w:delText>"How do go about uploading my DTR?",</w:delText>
        </w:r>
      </w:del>
    </w:p>
    <w:p w14:paraId="389C6BE2" w14:textId="3B401187" w:rsidR="00A049B3" w:rsidDel="002C09D4" w:rsidRDefault="00A049B3" w:rsidP="00A049B3">
      <w:pPr>
        <w:rPr>
          <w:del w:id="870" w:author="Cintron, Matthew I (CTR)" w:date="2021-11-22T04:36:00Z"/>
        </w:rPr>
      </w:pPr>
      <w:del w:id="871" w:author="Cintron, Matthew I (CTR)" w:date="2021-11-22T04:36:00Z">
        <w:r w:rsidDel="002C09D4">
          <w:delText xml:space="preserve">                "How do I correct errors on my Daily Training Report? ",</w:delText>
        </w:r>
      </w:del>
    </w:p>
    <w:p w14:paraId="63E38C4D" w14:textId="5E47C0D1" w:rsidR="00A049B3" w:rsidDel="002C09D4" w:rsidRDefault="00A049B3" w:rsidP="00A049B3">
      <w:pPr>
        <w:rPr>
          <w:del w:id="872" w:author="Cintron, Matthew I (CTR)" w:date="2021-11-22T04:36:00Z"/>
        </w:rPr>
      </w:pPr>
      <w:del w:id="873" w:author="Cintron, Matthew I (CTR)" w:date="2021-11-22T04:36:00Z">
        <w:r w:rsidDel="002C09D4">
          <w:delText xml:space="preserve">                "How do I correct errors on my DTR? ",</w:delText>
        </w:r>
      </w:del>
    </w:p>
    <w:p w14:paraId="2B8A3F97" w14:textId="30157FBD" w:rsidR="00A049B3" w:rsidDel="002C09D4" w:rsidRDefault="00A049B3" w:rsidP="00A049B3">
      <w:pPr>
        <w:rPr>
          <w:del w:id="874" w:author="Cintron, Matthew I (CTR)" w:date="2021-11-22T04:36:00Z"/>
        </w:rPr>
      </w:pPr>
      <w:del w:id="875" w:author="Cintron, Matthew I (CTR)" w:date="2021-11-22T04:36:00Z">
        <w:r w:rsidDel="002C09D4">
          <w:delText xml:space="preserve">                "How do I go about uploading my daily training report? ",</w:delText>
        </w:r>
      </w:del>
    </w:p>
    <w:p w14:paraId="71B6409F" w14:textId="72AE9C4B" w:rsidR="00A049B3" w:rsidDel="002C09D4" w:rsidRDefault="00A049B3" w:rsidP="00A049B3">
      <w:pPr>
        <w:rPr>
          <w:del w:id="876" w:author="Cintron, Matthew I (CTR)" w:date="2021-11-22T04:36:00Z"/>
        </w:rPr>
      </w:pPr>
      <w:del w:id="877" w:author="Cintron, Matthew I (CTR)" w:date="2021-11-22T04:36:00Z">
        <w:r w:rsidDel="002C09D4">
          <w:delText xml:space="preserve">                "How do I prepare the class Daily Training Report? ",</w:delText>
        </w:r>
      </w:del>
    </w:p>
    <w:p w14:paraId="77D9F983" w14:textId="651928B2" w:rsidR="00A049B3" w:rsidDel="002C09D4" w:rsidRDefault="00A049B3" w:rsidP="00A049B3">
      <w:pPr>
        <w:rPr>
          <w:del w:id="878" w:author="Cintron, Matthew I (CTR)" w:date="2021-11-22T04:36:00Z"/>
        </w:rPr>
      </w:pPr>
      <w:del w:id="879" w:author="Cintron, Matthew I (CTR)" w:date="2021-11-22T04:36:00Z">
        <w:r w:rsidDel="002C09D4">
          <w:delText xml:space="preserve">                "How do I prepare the class DTR?",</w:delText>
        </w:r>
      </w:del>
    </w:p>
    <w:p w14:paraId="00460A35" w14:textId="18FA6AD5" w:rsidR="00A049B3" w:rsidDel="002C09D4" w:rsidRDefault="00A049B3" w:rsidP="00A049B3">
      <w:pPr>
        <w:rPr>
          <w:del w:id="880" w:author="Cintron, Matthew I (CTR)" w:date="2021-11-22T04:36:00Z"/>
        </w:rPr>
      </w:pPr>
      <w:del w:id="881" w:author="Cintron, Matthew I (CTR)" w:date="2021-11-22T04:36:00Z">
        <w:r w:rsidDel="002C09D4">
          <w:delText xml:space="preserve">                "How do I record information in the Daily Training Report?",</w:delText>
        </w:r>
      </w:del>
    </w:p>
    <w:p w14:paraId="1A025139" w14:textId="258FE727" w:rsidR="00A049B3" w:rsidDel="002C09D4" w:rsidRDefault="00A049B3" w:rsidP="00A049B3">
      <w:pPr>
        <w:rPr>
          <w:del w:id="882" w:author="Cintron, Matthew I (CTR)" w:date="2021-11-22T04:36:00Z"/>
        </w:rPr>
      </w:pPr>
      <w:del w:id="883" w:author="Cintron, Matthew I (CTR)" w:date="2021-11-22T04:36:00Z">
        <w:r w:rsidDel="002C09D4">
          <w:delText xml:space="preserve">                "How do I record information in the DTR?",</w:delText>
        </w:r>
      </w:del>
    </w:p>
    <w:p w14:paraId="65F2B380" w14:textId="47F133C2" w:rsidR="00A049B3" w:rsidDel="002C09D4" w:rsidRDefault="00A049B3" w:rsidP="00A049B3">
      <w:pPr>
        <w:rPr>
          <w:del w:id="884" w:author="Cintron, Matthew I (CTR)" w:date="2021-11-22T04:36:00Z"/>
        </w:rPr>
      </w:pPr>
      <w:del w:id="885" w:author="Cintron, Matthew I (CTR)" w:date="2021-11-22T04:36:00Z">
        <w:r w:rsidDel="002C09D4">
          <w:delText xml:space="preserve">                "How do I upload a Daily Training Report?",</w:delText>
        </w:r>
      </w:del>
    </w:p>
    <w:p w14:paraId="2ADD1BC3" w14:textId="4D6F6717" w:rsidR="00A049B3" w:rsidDel="002C09D4" w:rsidRDefault="00A049B3" w:rsidP="00A049B3">
      <w:pPr>
        <w:rPr>
          <w:del w:id="886" w:author="Cintron, Matthew I (CTR)" w:date="2021-11-22T04:36:00Z"/>
        </w:rPr>
      </w:pPr>
      <w:del w:id="887" w:author="Cintron, Matthew I (CTR)" w:date="2021-11-22T04:36:00Z">
        <w:r w:rsidDel="002C09D4">
          <w:delText xml:space="preserve">                "How do I upload a DTR?",</w:delText>
        </w:r>
      </w:del>
    </w:p>
    <w:p w14:paraId="7F7EC0DB" w14:textId="407A22F3" w:rsidR="00A049B3" w:rsidDel="002C09D4" w:rsidRDefault="00A049B3" w:rsidP="00A049B3">
      <w:pPr>
        <w:rPr>
          <w:del w:id="888" w:author="Cintron, Matthew I (CTR)" w:date="2021-11-22T04:36:00Z"/>
        </w:rPr>
      </w:pPr>
      <w:del w:id="889" w:author="Cintron, Matthew I (CTR)" w:date="2021-11-22T04:36:00Z">
        <w:r w:rsidDel="002C09D4">
          <w:delText xml:space="preserve">                "How do I upload the DTR for class? ",</w:delText>
        </w:r>
      </w:del>
    </w:p>
    <w:p w14:paraId="3CB99A87" w14:textId="36523796" w:rsidR="00A049B3" w:rsidDel="002C09D4" w:rsidRDefault="00A049B3" w:rsidP="00A049B3">
      <w:pPr>
        <w:rPr>
          <w:del w:id="890" w:author="Cintron, Matthew I (CTR)" w:date="2021-11-22T04:36:00Z"/>
        </w:rPr>
      </w:pPr>
      <w:del w:id="891" w:author="Cintron, Matthew I (CTR)" w:date="2021-11-22T04:36:00Z">
        <w:r w:rsidDel="002C09D4">
          <w:delText xml:space="preserve">                "How do I Upload the DTR for either Class Training or Nesting?",</w:delText>
        </w:r>
      </w:del>
    </w:p>
    <w:p w14:paraId="376A0862" w14:textId="187DD6D2" w:rsidR="00A049B3" w:rsidDel="002C09D4" w:rsidRDefault="00A049B3" w:rsidP="00A049B3">
      <w:pPr>
        <w:rPr>
          <w:del w:id="892" w:author="Cintron, Matthew I (CTR)" w:date="2021-11-22T04:36:00Z"/>
        </w:rPr>
      </w:pPr>
      <w:del w:id="893" w:author="Cintron, Matthew I (CTR)" w:date="2021-11-22T04:36:00Z">
        <w:r w:rsidDel="002C09D4">
          <w:delText xml:space="preserve">                "How much information should I record in my Daily Training Report?",</w:delText>
        </w:r>
      </w:del>
    </w:p>
    <w:p w14:paraId="79D05B2F" w14:textId="54CD3117" w:rsidR="00A049B3" w:rsidDel="002C09D4" w:rsidRDefault="00A049B3" w:rsidP="00A049B3">
      <w:pPr>
        <w:rPr>
          <w:del w:id="894" w:author="Cintron, Matthew I (CTR)" w:date="2021-11-22T04:36:00Z"/>
        </w:rPr>
      </w:pPr>
      <w:del w:id="895" w:author="Cintron, Matthew I (CTR)" w:date="2021-11-22T04:36:00Z">
        <w:r w:rsidDel="002C09D4">
          <w:delText xml:space="preserve">                "How much information should I record in my DTR?",</w:delText>
        </w:r>
      </w:del>
    </w:p>
    <w:p w14:paraId="49471422" w14:textId="4E66245E" w:rsidR="00A049B3" w:rsidDel="002C09D4" w:rsidRDefault="00A049B3" w:rsidP="00A049B3">
      <w:pPr>
        <w:rPr>
          <w:del w:id="896" w:author="Cintron, Matthew I (CTR)" w:date="2021-11-22T04:36:00Z"/>
        </w:rPr>
      </w:pPr>
      <w:del w:id="897" w:author="Cintron, Matthew I (CTR)" w:date="2021-11-22T04:36:00Z">
        <w:r w:rsidDel="002C09D4">
          <w:delText xml:space="preserve">                "How to fix errors on Daily Training Report",</w:delText>
        </w:r>
      </w:del>
    </w:p>
    <w:p w14:paraId="46DC3225" w14:textId="4F08D4A3" w:rsidR="00A049B3" w:rsidDel="002C09D4" w:rsidRDefault="00A049B3" w:rsidP="00A049B3">
      <w:pPr>
        <w:rPr>
          <w:del w:id="898" w:author="Cintron, Matthew I (CTR)" w:date="2021-11-22T04:36:00Z"/>
        </w:rPr>
      </w:pPr>
      <w:del w:id="899" w:author="Cintron, Matthew I (CTR)" w:date="2021-11-22T04:36:00Z">
        <w:r w:rsidDel="002C09D4">
          <w:delText xml:space="preserve">                "How to fix errors on DTR",</w:delText>
        </w:r>
      </w:del>
    </w:p>
    <w:p w14:paraId="087C8E76" w14:textId="419B66F8" w:rsidR="00A049B3" w:rsidDel="002C09D4" w:rsidRDefault="00A049B3" w:rsidP="00A049B3">
      <w:pPr>
        <w:rPr>
          <w:del w:id="900" w:author="Cintron, Matthew I (CTR)" w:date="2021-11-22T04:36:00Z"/>
        </w:rPr>
      </w:pPr>
      <w:del w:id="901" w:author="Cintron, Matthew I (CTR)" w:date="2021-11-22T04:36:00Z">
        <w:r w:rsidDel="002C09D4">
          <w:delText xml:space="preserve">                "I messed up my Daily Training Report.  How do I fix it?",</w:delText>
        </w:r>
      </w:del>
    </w:p>
    <w:p w14:paraId="2D71F041" w14:textId="40A5E96B" w:rsidR="00A049B3" w:rsidDel="002C09D4" w:rsidRDefault="00A049B3" w:rsidP="00A049B3">
      <w:pPr>
        <w:rPr>
          <w:del w:id="902" w:author="Cintron, Matthew I (CTR)" w:date="2021-11-22T04:36:00Z"/>
        </w:rPr>
      </w:pPr>
      <w:del w:id="903" w:author="Cintron, Matthew I (CTR)" w:date="2021-11-22T04:36:00Z">
        <w:r w:rsidDel="002C09D4">
          <w:delText xml:space="preserve">                "I messed up my DTR.  How do I fix it?",</w:delText>
        </w:r>
      </w:del>
    </w:p>
    <w:p w14:paraId="071AA79D" w14:textId="54221DCD" w:rsidR="00A049B3" w:rsidDel="002C09D4" w:rsidRDefault="00A049B3" w:rsidP="00A049B3">
      <w:pPr>
        <w:rPr>
          <w:del w:id="904" w:author="Cintron, Matthew I (CTR)" w:date="2021-11-22T04:36:00Z"/>
        </w:rPr>
      </w:pPr>
      <w:del w:id="905" w:author="Cintron, Matthew I (CTR)" w:date="2021-11-22T04:36:00Z">
        <w:r w:rsidDel="002C09D4">
          <w:delText xml:space="preserve">                "I need to fix errors on my Daily Training Report. ",</w:delText>
        </w:r>
      </w:del>
    </w:p>
    <w:p w14:paraId="249CD5C7" w14:textId="599F6E18" w:rsidR="00A049B3" w:rsidDel="002C09D4" w:rsidRDefault="00A049B3" w:rsidP="00A049B3">
      <w:pPr>
        <w:rPr>
          <w:del w:id="906" w:author="Cintron, Matthew I (CTR)" w:date="2021-11-22T04:36:00Z"/>
        </w:rPr>
      </w:pPr>
      <w:del w:id="907" w:author="Cintron, Matthew I (CTR)" w:date="2021-11-22T04:36:00Z">
        <w:r w:rsidDel="002C09D4">
          <w:delText xml:space="preserve">                "I need to fix errors on my DTR. ",</w:delText>
        </w:r>
      </w:del>
    </w:p>
    <w:p w14:paraId="2FC1FF6C" w14:textId="06092083" w:rsidR="00A049B3" w:rsidDel="002C09D4" w:rsidRDefault="00A049B3" w:rsidP="00A049B3">
      <w:pPr>
        <w:rPr>
          <w:del w:id="908" w:author="Cintron, Matthew I (CTR)" w:date="2021-11-22T04:36:00Z"/>
        </w:rPr>
      </w:pPr>
      <w:del w:id="909" w:author="Cintron, Matthew I (CTR)" w:date="2021-11-22T04:36:00Z">
        <w:r w:rsidDel="002C09D4">
          <w:delText xml:space="preserve">                "I need to upload my Daily Training Report.",</w:delText>
        </w:r>
      </w:del>
    </w:p>
    <w:p w14:paraId="40709AB1" w14:textId="1CAC398C" w:rsidR="00A049B3" w:rsidDel="002C09D4" w:rsidRDefault="00A049B3" w:rsidP="00A049B3">
      <w:pPr>
        <w:rPr>
          <w:del w:id="910" w:author="Cintron, Matthew I (CTR)" w:date="2021-11-22T04:36:00Z"/>
        </w:rPr>
      </w:pPr>
      <w:del w:id="911" w:author="Cintron, Matthew I (CTR)" w:date="2021-11-22T04:36:00Z">
        <w:r w:rsidDel="002C09D4">
          <w:delText xml:space="preserve">                "I need to upload my DTR.",</w:delText>
        </w:r>
      </w:del>
    </w:p>
    <w:p w14:paraId="3AEB4494" w14:textId="2448B6B5" w:rsidR="00A049B3" w:rsidDel="002C09D4" w:rsidRDefault="00A049B3" w:rsidP="00A049B3">
      <w:pPr>
        <w:rPr>
          <w:del w:id="912" w:author="Cintron, Matthew I (CTR)" w:date="2021-11-22T04:36:00Z"/>
        </w:rPr>
      </w:pPr>
      <w:del w:id="913" w:author="Cintron, Matthew I (CTR)" w:date="2021-11-22T04:36:00Z">
        <w:r w:rsidDel="002C09D4">
          <w:delText xml:space="preserve">                "Is there a checklist to use when creating my Daily Training Report for class?",</w:delText>
        </w:r>
      </w:del>
    </w:p>
    <w:p w14:paraId="6EB2B828" w14:textId="739738A5" w:rsidR="00A049B3" w:rsidDel="002C09D4" w:rsidRDefault="00A049B3" w:rsidP="00A049B3">
      <w:pPr>
        <w:rPr>
          <w:del w:id="914" w:author="Cintron, Matthew I (CTR)" w:date="2021-11-22T04:36:00Z"/>
        </w:rPr>
      </w:pPr>
      <w:del w:id="915" w:author="Cintron, Matthew I (CTR)" w:date="2021-11-22T04:36:00Z">
        <w:r w:rsidDel="002C09D4">
          <w:delText xml:space="preserve">                "Is there a checklist to use when creating my DTR for class?",</w:delText>
        </w:r>
      </w:del>
    </w:p>
    <w:p w14:paraId="594FC0EE" w14:textId="3E36D578" w:rsidR="00A049B3" w:rsidDel="002C09D4" w:rsidRDefault="00A049B3" w:rsidP="00A049B3">
      <w:pPr>
        <w:rPr>
          <w:del w:id="916" w:author="Cintron, Matthew I (CTR)" w:date="2021-11-22T04:36:00Z"/>
        </w:rPr>
      </w:pPr>
      <w:del w:id="917" w:author="Cintron, Matthew I (CTR)" w:date="2021-11-22T04:36:00Z">
        <w:r w:rsidDel="002C09D4">
          <w:delText xml:space="preserve">                "What are the steps to upload my Daily Training Report?",</w:delText>
        </w:r>
      </w:del>
    </w:p>
    <w:p w14:paraId="63A9419A" w14:textId="07879FF3" w:rsidR="00A049B3" w:rsidDel="002C09D4" w:rsidRDefault="00A049B3" w:rsidP="00A049B3">
      <w:pPr>
        <w:rPr>
          <w:del w:id="918" w:author="Cintron, Matthew I (CTR)" w:date="2021-11-22T04:36:00Z"/>
        </w:rPr>
      </w:pPr>
      <w:del w:id="919" w:author="Cintron, Matthew I (CTR)" w:date="2021-11-22T04:36:00Z">
        <w:r w:rsidDel="002C09D4">
          <w:delText xml:space="preserve">                "What are the steps to uploading my DTR?",</w:delText>
        </w:r>
      </w:del>
    </w:p>
    <w:p w14:paraId="6F46944C" w14:textId="72A98CB6" w:rsidR="00A049B3" w:rsidDel="002C09D4" w:rsidRDefault="00A049B3" w:rsidP="00A049B3">
      <w:pPr>
        <w:rPr>
          <w:del w:id="920" w:author="Cintron, Matthew I (CTR)" w:date="2021-11-22T04:36:00Z"/>
        </w:rPr>
      </w:pPr>
      <w:del w:id="921" w:author="Cintron, Matthew I (CTR)" w:date="2021-11-22T04:36:00Z">
        <w:r w:rsidDel="002C09D4">
          <w:delText xml:space="preserve">                "What do I name my Daily Training Report?",</w:delText>
        </w:r>
      </w:del>
    </w:p>
    <w:p w14:paraId="01B42245" w14:textId="31D733B3" w:rsidR="00A049B3" w:rsidDel="002C09D4" w:rsidRDefault="00A049B3" w:rsidP="00A049B3">
      <w:pPr>
        <w:rPr>
          <w:del w:id="922" w:author="Cintron, Matthew I (CTR)" w:date="2021-11-22T04:36:00Z"/>
        </w:rPr>
      </w:pPr>
      <w:del w:id="923" w:author="Cintron, Matthew I (CTR)" w:date="2021-11-22T04:36:00Z">
        <w:r w:rsidDel="002C09D4">
          <w:delText xml:space="preserve">                "What do I name my DTR?",</w:delText>
        </w:r>
      </w:del>
    </w:p>
    <w:p w14:paraId="769371E0" w14:textId="6AC94850" w:rsidR="00A049B3" w:rsidDel="002C09D4" w:rsidRDefault="00A049B3" w:rsidP="00A049B3">
      <w:pPr>
        <w:rPr>
          <w:del w:id="924" w:author="Cintron, Matthew I (CTR)" w:date="2021-11-22T04:36:00Z"/>
        </w:rPr>
      </w:pPr>
      <w:del w:id="925" w:author="Cintron, Matthew I (CTR)" w:date="2021-11-22T04:36:00Z">
        <w:r w:rsidDel="002C09D4">
          <w:delText xml:space="preserve">                "What information should I include on the class DTR?",</w:delText>
        </w:r>
      </w:del>
    </w:p>
    <w:p w14:paraId="1184A327" w14:textId="414C7693" w:rsidR="00A049B3" w:rsidDel="002C09D4" w:rsidRDefault="00A049B3" w:rsidP="00A049B3">
      <w:pPr>
        <w:rPr>
          <w:del w:id="926" w:author="Cintron, Matthew I (CTR)" w:date="2021-11-22T04:36:00Z"/>
        </w:rPr>
      </w:pPr>
      <w:del w:id="927" w:author="Cintron, Matthew I (CTR)" w:date="2021-11-22T04:36:00Z">
        <w:r w:rsidDel="002C09D4">
          <w:delText xml:space="preserve">                "What is expected to be recorded in the Daily Training Report?",</w:delText>
        </w:r>
      </w:del>
    </w:p>
    <w:p w14:paraId="2873D4A1" w14:textId="67FDABCB" w:rsidR="00A049B3" w:rsidDel="002C09D4" w:rsidRDefault="00A049B3" w:rsidP="00A049B3">
      <w:pPr>
        <w:rPr>
          <w:del w:id="928" w:author="Cintron, Matthew I (CTR)" w:date="2021-11-22T04:36:00Z"/>
        </w:rPr>
      </w:pPr>
      <w:del w:id="929" w:author="Cintron, Matthew I (CTR)" w:date="2021-11-22T04:36:00Z">
        <w:r w:rsidDel="002C09D4">
          <w:delText xml:space="preserve">                "What is expected to be recorded in the DTR?",</w:delText>
        </w:r>
      </w:del>
    </w:p>
    <w:p w14:paraId="7EB0E692" w14:textId="17DD93AB" w:rsidR="00A049B3" w:rsidDel="002C09D4" w:rsidRDefault="00A049B3" w:rsidP="00A049B3">
      <w:pPr>
        <w:rPr>
          <w:del w:id="930" w:author="Cintron, Matthew I (CTR)" w:date="2021-11-22T04:36:00Z"/>
        </w:rPr>
      </w:pPr>
      <w:del w:id="931" w:author="Cintron, Matthew I (CTR)" w:date="2021-11-22T04:36:00Z">
        <w:r w:rsidDel="002C09D4">
          <w:delText xml:space="preserve">                "What is the naming convention for my class Daily Training Report?",</w:delText>
        </w:r>
      </w:del>
    </w:p>
    <w:p w14:paraId="638A772F" w14:textId="284E8C57" w:rsidR="00A049B3" w:rsidDel="002C09D4" w:rsidRDefault="00A049B3" w:rsidP="00A049B3">
      <w:pPr>
        <w:rPr>
          <w:del w:id="932" w:author="Cintron, Matthew I (CTR)" w:date="2021-11-22T04:36:00Z"/>
        </w:rPr>
      </w:pPr>
      <w:del w:id="933" w:author="Cintron, Matthew I (CTR)" w:date="2021-11-22T04:36:00Z">
        <w:r w:rsidDel="002C09D4">
          <w:delText xml:space="preserve">                "Who is supposed to fill out the Daily Training Report daily?",</w:delText>
        </w:r>
      </w:del>
    </w:p>
    <w:p w14:paraId="520B2190" w14:textId="03D62CA2" w:rsidR="00A049B3" w:rsidDel="002C09D4" w:rsidRDefault="00A049B3" w:rsidP="00A049B3">
      <w:pPr>
        <w:rPr>
          <w:del w:id="934" w:author="Cintron, Matthew I (CTR)" w:date="2021-11-22T04:36:00Z"/>
        </w:rPr>
      </w:pPr>
      <w:del w:id="935" w:author="Cintron, Matthew I (CTR)" w:date="2021-11-22T04:36:00Z">
        <w:r w:rsidDel="002C09D4">
          <w:delText xml:space="preserve">                "Who is supposed to fill out the DTR daily?"</w:delText>
        </w:r>
      </w:del>
    </w:p>
    <w:p w14:paraId="101362D6" w14:textId="6B99170E" w:rsidR="00A049B3" w:rsidDel="002C09D4" w:rsidRDefault="00A049B3" w:rsidP="00A049B3">
      <w:pPr>
        <w:rPr>
          <w:del w:id="936" w:author="Cintron, Matthew I (CTR)" w:date="2021-11-22T04:36:00Z"/>
        </w:rPr>
      </w:pPr>
      <w:del w:id="937" w:author="Cintron, Matthew I (CTR)" w:date="2021-11-22T04:36:00Z">
        <w:r w:rsidDel="002C09D4">
          <w:delText xml:space="preserve">            ],</w:delText>
        </w:r>
      </w:del>
    </w:p>
    <w:p w14:paraId="52C37732" w14:textId="5422531D" w:rsidR="00A049B3" w:rsidDel="002C09D4" w:rsidRDefault="00A049B3" w:rsidP="00A049B3">
      <w:pPr>
        <w:rPr>
          <w:del w:id="938" w:author="Cintron, Matthew I (CTR)" w:date="2021-11-22T04:36:00Z"/>
        </w:rPr>
      </w:pPr>
      <w:del w:id="939" w:author="Cintron, Matthew I (CTR)" w:date="2021-11-22T04:36:00Z">
        <w:r w:rsidDel="002C09D4">
          <w:delText xml:space="preserve">            "responses": [</w:delText>
        </w:r>
      </w:del>
    </w:p>
    <w:p w14:paraId="2FC08FA2" w14:textId="70AD771C" w:rsidR="00A049B3" w:rsidDel="002C09D4" w:rsidRDefault="00A049B3" w:rsidP="00A049B3">
      <w:pPr>
        <w:rPr>
          <w:del w:id="940" w:author="Cintron, Matthew I (CTR)" w:date="2021-11-22T04:36:00Z"/>
        </w:rPr>
      </w:pPr>
      <w:del w:id="941" w:author="Cintron, Matthew I (CTR)" w:date="2021-11-22T04:36:00Z">
        <w:r w:rsidDel="002C09D4">
          <w:delText xml:space="preserve">                "Refer to [Process Manual - Daily Training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delText>
        </w:r>
      </w:del>
      <w:ins w:id="942" w:author="McQuillan, Tyler A" w:date="2021-11-05T05:42:00Z">
        <w:del w:id="943" w:author="Cintron, Matthew I (CTR)" w:date="2021-11-22T04:36:00Z">
          <w:r w:rsidR="00605ED2" w:rsidDel="002C09D4">
            <w:delText>.</w:delText>
          </w:r>
        </w:del>
      </w:ins>
      <w:del w:id="944" w:author="Cintron, Matthew I (CTR)" w:date="2021-11-22T04:36:00Z">
        <w:r w:rsidDel="002C09D4">
          <w:delText>"</w:delText>
        </w:r>
      </w:del>
    </w:p>
    <w:p w14:paraId="095304DC" w14:textId="4EEAF82C" w:rsidR="00A049B3" w:rsidDel="002C09D4" w:rsidRDefault="00A049B3" w:rsidP="00A049B3">
      <w:pPr>
        <w:rPr>
          <w:del w:id="945" w:author="Cintron, Matthew I (CTR)" w:date="2021-11-22T04:36:00Z"/>
        </w:rPr>
      </w:pPr>
      <w:del w:id="946" w:author="Cintron, Matthew I (CTR)" w:date="2021-11-22T04:36:00Z">
        <w:r w:rsidDel="002C09D4">
          <w:delText xml:space="preserve">            ],</w:delText>
        </w:r>
      </w:del>
    </w:p>
    <w:p w14:paraId="50EE1894" w14:textId="4BE4D1D5" w:rsidR="00A049B3" w:rsidDel="002C09D4" w:rsidRDefault="00A049B3" w:rsidP="00A049B3">
      <w:pPr>
        <w:rPr>
          <w:del w:id="947" w:author="Cintron, Matthew I (CTR)" w:date="2021-11-22T04:36:00Z"/>
        </w:rPr>
      </w:pPr>
      <w:del w:id="948" w:author="Cintron, Matthew I (CTR)" w:date="2021-11-22T04:36:00Z">
        <w:r w:rsidDel="002C09D4">
          <w:delText xml:space="preserve">            "context_set": ""</w:delText>
        </w:r>
      </w:del>
    </w:p>
    <w:p w14:paraId="5931C97E" w14:textId="140D3A33" w:rsidR="00A049B3" w:rsidDel="002C09D4" w:rsidRDefault="00A049B3" w:rsidP="00A049B3">
      <w:pPr>
        <w:rPr>
          <w:del w:id="949" w:author="Cintron, Matthew I (CTR)" w:date="2021-11-22T04:36:00Z"/>
        </w:rPr>
      </w:pPr>
      <w:del w:id="950" w:author="Cintron, Matthew I (CTR)" w:date="2021-11-22T04:36:00Z">
        <w:r w:rsidDel="002C09D4">
          <w:delText xml:space="preserve">        },</w:delText>
        </w:r>
      </w:del>
    </w:p>
    <w:p w14:paraId="660BDDE8" w14:textId="77777777" w:rsidR="00A049B3" w:rsidRDefault="00A049B3" w:rsidP="00A049B3">
      <w:r>
        <w:t xml:space="preserve">        {</w:t>
      </w:r>
    </w:p>
    <w:p w14:paraId="704D0623" w14:textId="77777777" w:rsidR="00A049B3" w:rsidRDefault="00A049B3" w:rsidP="00A049B3">
      <w:r>
        <w:t xml:space="preserve">            "tag": "Q33",</w:t>
      </w:r>
    </w:p>
    <w:p w14:paraId="55F16C64" w14:textId="77777777" w:rsidR="00A049B3" w:rsidRDefault="00A049B3" w:rsidP="00A049B3">
      <w:r>
        <w:t xml:space="preserve">            "patterns": [</w:t>
      </w:r>
    </w:p>
    <w:p w14:paraId="2C8AEDB4" w14:textId="77777777" w:rsidR="00605ED2" w:rsidRDefault="00A049B3" w:rsidP="00605ED2">
      <w:pPr>
        <w:rPr>
          <w:ins w:id="951" w:author="McQuillan, Tyler A" w:date="2021-11-05T05:45:00Z"/>
        </w:rPr>
      </w:pPr>
      <w:r>
        <w:t xml:space="preserve">                </w:t>
      </w:r>
      <w:ins w:id="952" w:author="McQuillan, Tyler A" w:date="2021-11-05T05:45:00Z">
        <w:del w:id="953" w:author="Cintron, Matthew I (CTR)" w:date="2021-11-15T11:06:00Z">
          <w:r w:rsidR="00605ED2" w:rsidDel="00631827">
            <w:delText>*</w:delText>
          </w:r>
        </w:del>
        <w:r w:rsidR="00605ED2">
          <w:t>"How to create metadata folder.",</w:t>
        </w:r>
      </w:ins>
    </w:p>
    <w:p w14:paraId="17EE7EF3" w14:textId="3388E088" w:rsidR="00605ED2" w:rsidRDefault="00605ED2" w:rsidP="00605ED2">
      <w:pPr>
        <w:rPr>
          <w:ins w:id="954" w:author="McQuillan, Tyler A" w:date="2021-11-05T05:45:00Z"/>
        </w:rPr>
      </w:pPr>
      <w:ins w:id="955" w:author="McQuillan, Tyler A" w:date="2021-11-05T05:45:00Z">
        <w:r>
          <w:tab/>
        </w:r>
        <w:del w:id="956" w:author="Cintron, Matthew I (CTR)" w:date="2021-11-15T11:06:00Z">
          <w:r w:rsidDel="00631827">
            <w:delText>*</w:delText>
          </w:r>
        </w:del>
        <w:r>
          <w:t>"Metadata folders.",</w:t>
        </w:r>
      </w:ins>
    </w:p>
    <w:p w14:paraId="29D825F3" w14:textId="0009FDA8" w:rsidR="00A049B3" w:rsidRDefault="00A049B3">
      <w:pPr>
        <w:ind w:firstLine="720"/>
        <w:pPrChange w:id="957" w:author="McQuillan, Tyler A" w:date="2021-11-05T05:45:00Z">
          <w:pPr/>
        </w:pPrChange>
      </w:pPr>
      <w:r>
        <w:t>"How do I add additional folders in the DTR (attendance, assessments</w:t>
      </w:r>
      <w:ins w:id="958" w:author="McQuillan, Tyler A" w:date="2021-11-05T05:46:00Z">
        <w:r w:rsidR="00605ED2">
          <w:t>,</w:t>
        </w:r>
      </w:ins>
      <w:r>
        <w:t xml:space="preserve"> etc</w:t>
      </w:r>
      <w:ins w:id="959" w:author="McQuillan, Tyler A" w:date="2021-11-05T05:46:00Z">
        <w:r w:rsidR="00605ED2">
          <w:t>.</w:t>
        </w:r>
      </w:ins>
      <w:r>
        <w:t>)?",</w:t>
      </w:r>
    </w:p>
    <w:p w14:paraId="6434AB26" w14:textId="251A9A59" w:rsidR="00A049B3" w:rsidRDefault="00A049B3" w:rsidP="00A049B3">
      <w:r>
        <w:t xml:space="preserve">                "How do I create a Metadata folder for my Daily Train</w:t>
      </w:r>
      <w:ins w:id="960" w:author="McQuillan, Tyler A" w:date="2021-11-05T05:46:00Z">
        <w:r w:rsidR="00605ED2">
          <w:t>i</w:t>
        </w:r>
      </w:ins>
      <w:r>
        <w:t>ng Report?",</w:t>
      </w:r>
    </w:p>
    <w:p w14:paraId="5396C2C5" w14:textId="77777777" w:rsidR="00A049B3" w:rsidRDefault="00A049B3" w:rsidP="00A049B3">
      <w:r>
        <w:t xml:space="preserve">                "How do I create a metadata folder for my DTR?",</w:t>
      </w:r>
    </w:p>
    <w:p w14:paraId="59BAE3F8" w14:textId="77777777" w:rsidR="00A049B3" w:rsidRDefault="00A049B3" w:rsidP="00A049B3">
      <w:r>
        <w:t xml:space="preserve">                "How do I make a metadata folder for my Daily Training Report?",</w:t>
      </w:r>
    </w:p>
    <w:p w14:paraId="71C88A37" w14:textId="77777777" w:rsidR="00A049B3" w:rsidRDefault="00A049B3" w:rsidP="00A049B3">
      <w:r>
        <w:t xml:space="preserve">                "How do I make a metadata folder for my DTR?",</w:t>
      </w:r>
    </w:p>
    <w:p w14:paraId="356B5A1D" w14:textId="77777777" w:rsidR="00A049B3" w:rsidRDefault="00A049B3" w:rsidP="00A049B3">
      <w:r>
        <w:t xml:space="preserve">                "I need to create a folder for my Daily Training Report on the SharePoint site. How do I do that?",</w:t>
      </w:r>
    </w:p>
    <w:p w14:paraId="726CE75E" w14:textId="77777777" w:rsidR="00A049B3" w:rsidRDefault="00A049B3" w:rsidP="00A049B3">
      <w:r>
        <w:t xml:space="preserve">                "I need to create a folder for my DTR on the SharePoint site.  How do I do that? ",</w:t>
      </w:r>
    </w:p>
    <w:p w14:paraId="56F5035F" w14:textId="77777777" w:rsidR="00A049B3" w:rsidRDefault="00A049B3" w:rsidP="00A049B3">
      <w:r>
        <w:t xml:space="preserve">                "What is a meta data folder and how do I get it into the database?",</w:t>
      </w:r>
    </w:p>
    <w:p w14:paraId="108F4807" w14:textId="77777777" w:rsidR="00A049B3" w:rsidRDefault="00A049B3" w:rsidP="00A049B3">
      <w:r>
        <w:t xml:space="preserve">                "What should be included in a Metadata folder?",</w:t>
      </w:r>
    </w:p>
    <w:p w14:paraId="63CAF953" w14:textId="77777777" w:rsidR="00A049B3" w:rsidRDefault="00A049B3" w:rsidP="00A049B3">
      <w:r>
        <w:t xml:space="preserve">                "Where do I store my class Daily Training Report?",</w:t>
      </w:r>
    </w:p>
    <w:p w14:paraId="7CCBDB9C" w14:textId="77777777" w:rsidR="00A049B3" w:rsidRDefault="00A049B3" w:rsidP="00A049B3">
      <w:r>
        <w:t xml:space="preserve">                "Where do I store my class DTR?",</w:t>
      </w:r>
    </w:p>
    <w:p w14:paraId="33B4F68B" w14:textId="77777777" w:rsidR="00A049B3" w:rsidRDefault="00A049B3" w:rsidP="00A049B3">
      <w:r>
        <w:t xml:space="preserve">                "Where do I upload my Daily Training Report?",</w:t>
      </w:r>
    </w:p>
    <w:p w14:paraId="40630A8A" w14:textId="77777777" w:rsidR="00A049B3" w:rsidRDefault="00A049B3" w:rsidP="00A049B3">
      <w:r>
        <w:lastRenderedPageBreak/>
        <w:t xml:space="preserve">                "Where do I upload my DTR?"</w:t>
      </w:r>
    </w:p>
    <w:p w14:paraId="32981405" w14:textId="77777777" w:rsidR="00A049B3" w:rsidRDefault="00A049B3" w:rsidP="00A049B3">
      <w:r>
        <w:t xml:space="preserve">            ],</w:t>
      </w:r>
    </w:p>
    <w:p w14:paraId="0F44CD06" w14:textId="77777777" w:rsidR="00A049B3" w:rsidRDefault="00A049B3" w:rsidP="00A049B3">
      <w:r>
        <w:t xml:space="preserve">            "responses": [</w:t>
      </w:r>
    </w:p>
    <w:p w14:paraId="5D7A2469" w14:textId="1A54B966" w:rsidR="00A049B3" w:rsidRDefault="00A049B3" w:rsidP="00A049B3">
      <w:r>
        <w:t xml:space="preserve">                "Refer to [Job Aid - Creating Metadata Folders for Training Class Documentation](https://maximus365.sharepoint.com/sites/CCO/Support/KSTP/CCO_Training_Delivery_Trainer_Resources/Forms%20and%20Templates/Forms/AllItems.aspx?id=%2Fsites%2FCCO%2FSupport%2FKSTP%2FCCO%5FTraining%5FDelivery%5FTrainer%5FResources%2FForms%20and%20Templates%2FDTR%27s%2FJob%20Aid%5FCreating%20Metadata%20Folders%2Epdf&amp;parent=%2Fsites%2FCCO%2FSupport%2FKSTP%2FCCO%5FTraining%5FDelivery%5FTrainer%5FResources%2FForms%20and%20Templates%2FDTR%27s)</w:t>
      </w:r>
      <w:ins w:id="961" w:author="McQuillan, Tyler A" w:date="2021-11-05T05:46:00Z">
        <w:r w:rsidR="00605ED2">
          <w:t>.</w:t>
        </w:r>
      </w:ins>
      <w:r>
        <w:t>"</w:t>
      </w:r>
    </w:p>
    <w:p w14:paraId="31D3CA0E" w14:textId="77777777" w:rsidR="00A049B3" w:rsidRDefault="00A049B3" w:rsidP="00A049B3">
      <w:r>
        <w:t xml:space="preserve">            ],</w:t>
      </w:r>
    </w:p>
    <w:p w14:paraId="24FB42DF" w14:textId="77777777" w:rsidR="00A049B3" w:rsidRDefault="00A049B3" w:rsidP="00A049B3">
      <w:r>
        <w:t xml:space="preserve">            "</w:t>
      </w:r>
      <w:proofErr w:type="spellStart"/>
      <w:r>
        <w:t>context_set</w:t>
      </w:r>
      <w:proofErr w:type="spellEnd"/>
      <w:r>
        <w:t>": ""</w:t>
      </w:r>
    </w:p>
    <w:p w14:paraId="564118F0" w14:textId="77777777" w:rsidR="00A049B3" w:rsidRDefault="00A049B3" w:rsidP="00A049B3">
      <w:r>
        <w:t xml:space="preserve">        },</w:t>
      </w:r>
    </w:p>
    <w:p w14:paraId="1A66844F" w14:textId="77777777" w:rsidR="00A049B3" w:rsidRDefault="00A049B3" w:rsidP="00A049B3">
      <w:r>
        <w:t xml:space="preserve">        {</w:t>
      </w:r>
    </w:p>
    <w:p w14:paraId="69EE8B5C" w14:textId="77777777" w:rsidR="00A049B3" w:rsidRDefault="00A049B3" w:rsidP="00A049B3">
      <w:r>
        <w:t xml:space="preserve">            "tag": "Q34",</w:t>
      </w:r>
    </w:p>
    <w:p w14:paraId="7F653F41" w14:textId="77777777" w:rsidR="00A049B3" w:rsidRDefault="00A049B3" w:rsidP="00A049B3">
      <w:r>
        <w:t xml:space="preserve">            "patterns": [</w:t>
      </w:r>
    </w:p>
    <w:p w14:paraId="254F0863" w14:textId="77777777" w:rsidR="006A09D2" w:rsidRDefault="00A049B3" w:rsidP="006A09D2">
      <w:pPr>
        <w:rPr>
          <w:ins w:id="962" w:author="McQuillan, Tyler A" w:date="2021-11-05T05:47:00Z"/>
        </w:rPr>
      </w:pPr>
      <w:r>
        <w:t xml:space="preserve">                </w:t>
      </w:r>
      <w:ins w:id="963" w:author="McQuillan, Tyler A" w:date="2021-11-05T05:47:00Z">
        <w:del w:id="964" w:author="Cintron, Matthew I (CTR)" w:date="2021-11-15T11:06:00Z">
          <w:r w:rsidR="006A09D2" w:rsidDel="00631827">
            <w:delText>*</w:delText>
          </w:r>
        </w:del>
        <w:r w:rsidR="006A09D2">
          <w:t xml:space="preserve">"How to complete call certification.", </w:t>
        </w:r>
      </w:ins>
    </w:p>
    <w:p w14:paraId="122A9CF9" w14:textId="07D4AEBD" w:rsidR="006A09D2" w:rsidRDefault="006A09D2" w:rsidP="006A09D2">
      <w:pPr>
        <w:rPr>
          <w:ins w:id="965" w:author="McQuillan, Tyler A" w:date="2021-11-05T05:47:00Z"/>
        </w:rPr>
      </w:pPr>
      <w:ins w:id="966" w:author="McQuillan, Tyler A" w:date="2021-11-05T05:47:00Z">
        <w:r>
          <w:tab/>
        </w:r>
        <w:del w:id="967" w:author="Cintron, Matthew I (CTR)" w:date="2021-11-15T11:06:00Z">
          <w:r w:rsidDel="00631827">
            <w:delText>*</w:delText>
          </w:r>
        </w:del>
        <w:r>
          <w:t>"Call certification."</w:t>
        </w:r>
      </w:ins>
    </w:p>
    <w:p w14:paraId="6A38A3F6" w14:textId="2A2CC266" w:rsidR="00A049B3" w:rsidRDefault="00A049B3">
      <w:pPr>
        <w:ind w:firstLine="720"/>
        <w:pPrChange w:id="968" w:author="McQuillan, Tyler A" w:date="2021-11-05T05:47:00Z">
          <w:pPr/>
        </w:pPrChange>
      </w:pPr>
      <w:r>
        <w:t>"How do I certify a CSR?",</w:t>
      </w:r>
    </w:p>
    <w:p w14:paraId="19F6FE3E" w14:textId="77777777" w:rsidR="00A049B3" w:rsidRDefault="00A049B3" w:rsidP="00A049B3">
      <w:r>
        <w:t xml:space="preserve">                "What is the process for CSR Certification?"</w:t>
      </w:r>
    </w:p>
    <w:p w14:paraId="33845D40" w14:textId="77777777" w:rsidR="00A049B3" w:rsidRDefault="00A049B3" w:rsidP="00A049B3">
      <w:r>
        <w:t xml:space="preserve">            ],</w:t>
      </w:r>
    </w:p>
    <w:p w14:paraId="77FA3A16" w14:textId="77777777" w:rsidR="00A049B3" w:rsidRDefault="00A049B3" w:rsidP="00A049B3">
      <w:r>
        <w:t xml:space="preserve">            "responses": [</w:t>
      </w:r>
    </w:p>
    <w:p w14:paraId="55935607" w14:textId="05403792" w:rsidR="00A049B3" w:rsidRDefault="00A049B3" w:rsidP="00A049B3">
      <w:r>
        <w:t xml:space="preserve">                "Refer to [SOP TD 1.8 Certification of CSRs</w:t>
      </w:r>
      <w:del w:id="969" w:author="McQuillan, Tyler A" w:date="2021-11-05T05:48:00Z">
        <w:r w:rsidDel="006A09D2">
          <w:delText>+B82</w:delText>
        </w:r>
      </w:del>
      <w:r>
        <w:t>](https://maximus365.sharepoint.com/sites/CCO/Resources/SOP/Training%20Delivery/Forms/AllItems.aspx?viewpath=%2Fsites%2FCCO%2FResources%2FSOP%2FTraining%20Delivery%2FForms%2FAllItems%2Easpx&amp;id=%2Fsites%2FCCO%2FResources%2FSOP%2FTraining%20Delivery%2FTD%201%2E8%5FCertification%5Fof%5FCSRs%5Fv5%2E3%2Epdf&amp;parent=%2Fsites%2FCCO%2FResources%2FSOP%2FTraining%20Delivery)</w:t>
      </w:r>
      <w:ins w:id="970" w:author="McQuillan, Tyler A" w:date="2021-11-05T05:48:00Z">
        <w:r w:rsidR="006A09D2">
          <w:t>.</w:t>
        </w:r>
      </w:ins>
      <w:r>
        <w:t>"</w:t>
      </w:r>
    </w:p>
    <w:p w14:paraId="10582416" w14:textId="77777777" w:rsidR="00A049B3" w:rsidRDefault="00A049B3" w:rsidP="00A049B3">
      <w:r>
        <w:t xml:space="preserve">            ],</w:t>
      </w:r>
    </w:p>
    <w:p w14:paraId="206D15CB" w14:textId="77777777" w:rsidR="00A049B3" w:rsidRDefault="00A049B3" w:rsidP="00A049B3">
      <w:r>
        <w:t xml:space="preserve">            "</w:t>
      </w:r>
      <w:proofErr w:type="spellStart"/>
      <w:r>
        <w:t>context_set</w:t>
      </w:r>
      <w:proofErr w:type="spellEnd"/>
      <w:r>
        <w:t>": ""</w:t>
      </w:r>
    </w:p>
    <w:p w14:paraId="13E9D042" w14:textId="77777777" w:rsidR="00A049B3" w:rsidRDefault="00A049B3" w:rsidP="00A049B3">
      <w:r>
        <w:t xml:space="preserve">        },</w:t>
      </w:r>
    </w:p>
    <w:p w14:paraId="0BE740B5" w14:textId="77777777" w:rsidR="00A049B3" w:rsidRDefault="00A049B3" w:rsidP="00A049B3">
      <w:r>
        <w:t xml:space="preserve">        {</w:t>
      </w:r>
    </w:p>
    <w:p w14:paraId="41AA133B" w14:textId="77777777" w:rsidR="00A049B3" w:rsidRDefault="00A049B3" w:rsidP="00A049B3">
      <w:r>
        <w:t xml:space="preserve">            "tag": "Q35",</w:t>
      </w:r>
    </w:p>
    <w:p w14:paraId="34B0901B" w14:textId="77777777" w:rsidR="00A049B3" w:rsidRDefault="00A049B3" w:rsidP="00A049B3">
      <w:r>
        <w:lastRenderedPageBreak/>
        <w:t xml:space="preserve">            "patterns": [</w:t>
      </w:r>
    </w:p>
    <w:p w14:paraId="7E2269B7" w14:textId="77777777" w:rsidR="00E60CC3" w:rsidRDefault="00A049B3" w:rsidP="00A049B3">
      <w:pPr>
        <w:rPr>
          <w:ins w:id="971" w:author="McQuillan, Tyler A" w:date="2021-11-05T05:35:00Z"/>
        </w:rPr>
      </w:pPr>
      <w:r>
        <w:t xml:space="preserve">                </w:t>
      </w:r>
      <w:ins w:id="972" w:author="McQuillan, Tyler A" w:date="2021-11-05T05:35:00Z">
        <w:del w:id="973" w:author="Cintron, Matthew I (CTR)" w:date="2021-11-15T11:06:00Z">
          <w:r w:rsidR="00E60CC3" w:rsidDel="00631827">
            <w:delText>*</w:delText>
          </w:r>
        </w:del>
        <w:r w:rsidR="00E60CC3">
          <w:t>”Class confirmations.”,</w:t>
        </w:r>
      </w:ins>
    </w:p>
    <w:p w14:paraId="74953532" w14:textId="24417496" w:rsidR="00A049B3" w:rsidRDefault="00A049B3">
      <w:pPr>
        <w:ind w:firstLine="720"/>
        <w:pPrChange w:id="974" w:author="McQuillan, Tyler A" w:date="2021-11-05T05:35:00Z">
          <w:pPr/>
        </w:pPrChange>
      </w:pPr>
      <w:r>
        <w:t>"How do I communicate my class has call certified?",</w:t>
      </w:r>
    </w:p>
    <w:p w14:paraId="1B26B3C1" w14:textId="77777777" w:rsidR="00A049B3" w:rsidRDefault="00A049B3" w:rsidP="00A049B3">
      <w:r>
        <w:t xml:space="preserve">                "How do I complete a class confirmation? ",</w:t>
      </w:r>
    </w:p>
    <w:p w14:paraId="36CABEDE" w14:textId="093E9FC6" w:rsidR="00A049B3" w:rsidRDefault="00A049B3" w:rsidP="00A049B3">
      <w:r>
        <w:t xml:space="preserve">                "How do I complete and send a Class Confi</w:t>
      </w:r>
      <w:ins w:id="975" w:author="McQuillan, Tyler A" w:date="2021-11-05T05:36:00Z">
        <w:r w:rsidR="00E60CC3">
          <w:t>r</w:t>
        </w:r>
      </w:ins>
      <w:r>
        <w:t>mation?",</w:t>
      </w:r>
    </w:p>
    <w:p w14:paraId="1B0916A1" w14:textId="77777777" w:rsidR="00A049B3" w:rsidRDefault="00A049B3" w:rsidP="00A049B3">
      <w:r>
        <w:t xml:space="preserve">                "How do I submit a class confirmation? ",</w:t>
      </w:r>
    </w:p>
    <w:p w14:paraId="46B5D902" w14:textId="77777777" w:rsidR="00A049B3" w:rsidRDefault="00A049B3" w:rsidP="00A049B3">
      <w:r>
        <w:t xml:space="preserve">                "How do I submit and send a class confirmation? ",</w:t>
      </w:r>
    </w:p>
    <w:p w14:paraId="4952F63F" w14:textId="77777777" w:rsidR="00A049B3" w:rsidRDefault="00A049B3" w:rsidP="00A049B3">
      <w:r>
        <w:t xml:space="preserve">                "How to send in a class confirmation?",</w:t>
      </w:r>
    </w:p>
    <w:p w14:paraId="0EBDA488" w14:textId="77777777" w:rsidR="00A049B3" w:rsidRDefault="00A049B3" w:rsidP="00A049B3">
      <w:r>
        <w:t xml:space="preserve">                "I have to complete a class confirmation. How do I do that? ",</w:t>
      </w:r>
    </w:p>
    <w:p w14:paraId="1C5DC07D" w14:textId="77777777" w:rsidR="00A049B3" w:rsidRDefault="00A049B3" w:rsidP="00A049B3">
      <w:r>
        <w:t xml:space="preserve">                "What are the steps to sending a class confirmation? ",</w:t>
      </w:r>
    </w:p>
    <w:p w14:paraId="53AE2F09" w14:textId="77777777" w:rsidR="00A049B3" w:rsidRDefault="00A049B3" w:rsidP="00A049B3">
      <w:r>
        <w:t xml:space="preserve">                "What is the process for submitting a class confirmation?"</w:t>
      </w:r>
    </w:p>
    <w:p w14:paraId="5C4F4BE0" w14:textId="77777777" w:rsidR="00A049B3" w:rsidRDefault="00A049B3" w:rsidP="00A049B3">
      <w:r>
        <w:t xml:space="preserve">            ],</w:t>
      </w:r>
    </w:p>
    <w:p w14:paraId="691EC7E2" w14:textId="77777777" w:rsidR="00A049B3" w:rsidRDefault="00A049B3" w:rsidP="00A049B3">
      <w:r>
        <w:t xml:space="preserve">            "responses": [</w:t>
      </w:r>
    </w:p>
    <w:p w14:paraId="5CE71E70" w14:textId="72BDFDB7" w:rsidR="00A049B3" w:rsidRDefault="00A049B3" w:rsidP="00A049B3">
      <w:r>
        <w:t xml:space="preserve">                "Refer to [Job Aid-How to Complete the Class Confirmation Form](https://maximus365.sharepoint.com/sites/CCO/Support/KSTP/CCO_Training_Delivery_Trainer_Resources/Job%20Aids/Forms/AllItems.aspx?viewpath=%2Fsites%2FCCO%2FSupport%2FKSTP%2FCCO%5FTraining%5FDelivery%5FTrainer%5FResources%2FJob%20Aids%2FForms%2FAllItems%2Easpx&amp;id=%2Fsites%2FCCO%2FSupport%2FKSTP%2FCCO%5FTraining%5FDelivery%5FTrainer%5FResources%2FJob%20Aids%2FHow%20to%20Complete%20the%20Class%20Confirmation%20Form%5FJob%20Aid%5Fv3%5F06%2010%2016%2Epdf&amp;parent=%2Fsites%2FCCO%2FSupport%2FKSTP%2FCCO%5FTraining%5FDelivery%5FTrainer%5FResources%2FJob%20Aids)</w:t>
      </w:r>
      <w:ins w:id="976" w:author="McQuillan, Tyler A" w:date="2021-11-05T05:34:00Z">
        <w:r w:rsidR="00E60CC3">
          <w:t>.</w:t>
        </w:r>
      </w:ins>
      <w:r>
        <w:t>"</w:t>
      </w:r>
    </w:p>
    <w:p w14:paraId="298799C3" w14:textId="77777777" w:rsidR="00A049B3" w:rsidRDefault="00A049B3" w:rsidP="00A049B3">
      <w:r>
        <w:t xml:space="preserve">            ],</w:t>
      </w:r>
    </w:p>
    <w:p w14:paraId="522296F8" w14:textId="77777777" w:rsidR="00A049B3" w:rsidRDefault="00A049B3" w:rsidP="00A049B3">
      <w:r>
        <w:lastRenderedPageBreak/>
        <w:t xml:space="preserve">            "</w:t>
      </w:r>
      <w:proofErr w:type="spellStart"/>
      <w:r>
        <w:t>context_set</w:t>
      </w:r>
      <w:proofErr w:type="spellEnd"/>
      <w:r>
        <w:t>": ""</w:t>
      </w:r>
    </w:p>
    <w:p w14:paraId="14068CBA" w14:textId="77777777" w:rsidR="00A049B3" w:rsidRDefault="00A049B3" w:rsidP="00A049B3">
      <w:r>
        <w:t xml:space="preserve">        },</w:t>
      </w:r>
    </w:p>
    <w:p w14:paraId="5A516CDF" w14:textId="77777777" w:rsidR="00A049B3" w:rsidRDefault="00A049B3" w:rsidP="00A049B3">
      <w:r>
        <w:t xml:space="preserve">        {</w:t>
      </w:r>
    </w:p>
    <w:p w14:paraId="00CA94C9" w14:textId="77777777" w:rsidR="00A049B3" w:rsidRDefault="00A049B3" w:rsidP="00A049B3">
      <w:r>
        <w:t xml:space="preserve">            "tag": </w:t>
      </w:r>
      <w:commentRangeStart w:id="977"/>
      <w:r>
        <w:t>"Q36",</w:t>
      </w:r>
      <w:commentRangeEnd w:id="977"/>
      <w:r w:rsidR="00105685">
        <w:rPr>
          <w:rStyle w:val="CommentReference"/>
        </w:rPr>
        <w:commentReference w:id="977"/>
      </w:r>
    </w:p>
    <w:p w14:paraId="76BA9A77" w14:textId="77777777" w:rsidR="00A049B3" w:rsidRDefault="00A049B3" w:rsidP="00A049B3">
      <w:r>
        <w:t xml:space="preserve">            "patterns": [</w:t>
      </w:r>
    </w:p>
    <w:p w14:paraId="5191C0C4" w14:textId="47AEEA1C" w:rsidR="00846868" w:rsidRDefault="00A049B3" w:rsidP="00846868">
      <w:pPr>
        <w:rPr>
          <w:ins w:id="978" w:author="McQuillan, Tyler A" w:date="2021-11-05T05:51:00Z"/>
        </w:rPr>
      </w:pPr>
      <w:r>
        <w:t xml:space="preserve">                </w:t>
      </w:r>
      <w:ins w:id="979" w:author="Cintron, Matthew I (CTR)" w:date="2021-11-15T11:08:00Z">
        <w:r w:rsidR="00631827">
          <w:t>“</w:t>
        </w:r>
      </w:ins>
      <w:ins w:id="980" w:author="McQuillan, Tyler A" w:date="2021-11-05T05:51:00Z">
        <w:del w:id="981" w:author="Cintron, Matthew I (CTR)" w:date="2021-11-15T11:08:00Z">
          <w:r w:rsidR="00846868" w:rsidDel="00631827">
            <w:delText>*</w:delText>
          </w:r>
        </w:del>
        <w:r w:rsidR="00846868">
          <w:t>How to complete instructor observation.",</w:t>
        </w:r>
      </w:ins>
    </w:p>
    <w:p w14:paraId="0752F7D8" w14:textId="16EEEB3A" w:rsidR="00846868" w:rsidRDefault="00846868" w:rsidP="00846868">
      <w:pPr>
        <w:rPr>
          <w:ins w:id="982" w:author="McQuillan, Tyler A" w:date="2021-11-05T05:51:00Z"/>
        </w:rPr>
      </w:pPr>
      <w:ins w:id="983" w:author="McQuillan, Tyler A" w:date="2021-11-05T05:51:00Z">
        <w:r>
          <w:tab/>
        </w:r>
        <w:del w:id="984" w:author="Cintron, Matthew I (CTR)" w:date="2021-11-15T11:08:00Z">
          <w:r w:rsidDel="00631827">
            <w:delText>*</w:delText>
          </w:r>
        </w:del>
        <w:r>
          <w:t xml:space="preserve">"How </w:t>
        </w:r>
      </w:ins>
      <w:ins w:id="985" w:author="McQuillan, Tyler A" w:date="2021-11-05T06:02:00Z">
        <w:r w:rsidR="00B95CDF">
          <w:t>to</w:t>
        </w:r>
      </w:ins>
      <w:ins w:id="986" w:author="McQuillan, Tyler A" w:date="2021-11-05T05:51:00Z">
        <w:r>
          <w:t xml:space="preserve"> complete peer audit</w:t>
        </w:r>
      </w:ins>
      <w:ins w:id="987" w:author="McQuillan, Tyler A" w:date="2021-11-05T06:02:00Z">
        <w:r w:rsidR="00B95CDF">
          <w:t>.</w:t>
        </w:r>
      </w:ins>
      <w:ins w:id="988" w:author="McQuillan, Tyler A" w:date="2021-11-05T05:51:00Z">
        <w:r>
          <w:t>",</w:t>
        </w:r>
      </w:ins>
    </w:p>
    <w:p w14:paraId="6FC4B0F4" w14:textId="24024D0F" w:rsidR="00A049B3" w:rsidRDefault="00A049B3">
      <w:pPr>
        <w:ind w:firstLine="720"/>
        <w:pPrChange w:id="989" w:author="McQuillan, Tyler A" w:date="2021-11-05T05:51:00Z">
          <w:pPr/>
        </w:pPrChange>
      </w:pPr>
      <w:r>
        <w:t>"How do I complete peer audit?",</w:t>
      </w:r>
    </w:p>
    <w:p w14:paraId="67C57168" w14:textId="77777777" w:rsidR="00A049B3" w:rsidRDefault="00A049B3" w:rsidP="00A049B3">
      <w:r>
        <w:t xml:space="preserve">                "What is an Instructor Observation?"</w:t>
      </w:r>
    </w:p>
    <w:p w14:paraId="1C9C8ADC" w14:textId="77777777" w:rsidR="00A049B3" w:rsidRDefault="00A049B3" w:rsidP="00A049B3">
      <w:r>
        <w:t xml:space="preserve">            ],</w:t>
      </w:r>
    </w:p>
    <w:p w14:paraId="3C87D8DD" w14:textId="77777777" w:rsidR="00A049B3" w:rsidRDefault="00A049B3" w:rsidP="00A049B3">
      <w:r>
        <w:t xml:space="preserve">            "responses": [</w:t>
      </w:r>
    </w:p>
    <w:p w14:paraId="42975FF1" w14:textId="41F909EE" w:rsidR="00A049B3" w:rsidRDefault="00A049B3" w:rsidP="00A049B3">
      <w:r>
        <w:t xml:space="preserve">                "Refer to [SOP TD 1.6 Instructor Observation](https://maximus365.sharepoint.com/sites/CCO/Resources/SOP/Training%20Delivery/Forms/AllItems.aspx?viewpath=%2Fsites%2FCCO%2FResources%2FSOP%2FTraining%20Delivery%2FForms%2FAllItems%2Easpx&amp;id=%2Fsites%2FCCO%2FResources%2FSOP%2FTraining%20Delivery%2FTD%201%2E6%5FInstructor%5FObservation%5Fv4%2E6%2Epdf&amp;parent=%2Fsites%2FCCO%2FResources%2FSOP%2FTraining%20Delivery)</w:t>
      </w:r>
      <w:ins w:id="990" w:author="McQuillan, Tyler A" w:date="2021-11-05T05:52:00Z">
        <w:r w:rsidR="00846868">
          <w:t>.</w:t>
        </w:r>
      </w:ins>
      <w:r>
        <w:t>"</w:t>
      </w:r>
    </w:p>
    <w:p w14:paraId="4448693B" w14:textId="77777777" w:rsidR="00A049B3" w:rsidRDefault="00A049B3" w:rsidP="00A049B3">
      <w:r>
        <w:t xml:space="preserve">            ],</w:t>
      </w:r>
    </w:p>
    <w:p w14:paraId="28F9DD9E" w14:textId="77777777" w:rsidR="00A049B3" w:rsidRDefault="00A049B3" w:rsidP="00A049B3">
      <w:r>
        <w:t xml:space="preserve">            "</w:t>
      </w:r>
      <w:proofErr w:type="spellStart"/>
      <w:r>
        <w:t>context_set</w:t>
      </w:r>
      <w:proofErr w:type="spellEnd"/>
      <w:r>
        <w:t>": ""</w:t>
      </w:r>
    </w:p>
    <w:p w14:paraId="14B7C06E" w14:textId="77777777" w:rsidR="00A049B3" w:rsidRDefault="00A049B3" w:rsidP="00A049B3">
      <w:r>
        <w:t xml:space="preserve">        },</w:t>
      </w:r>
    </w:p>
    <w:p w14:paraId="685E011E" w14:textId="0ECBF277" w:rsidR="00A049B3" w:rsidDel="002C09D4" w:rsidRDefault="00A049B3" w:rsidP="002C09D4">
      <w:pPr>
        <w:rPr>
          <w:del w:id="991" w:author="Cintron, Matthew I (CTR)" w:date="2021-11-22T04:39:00Z"/>
        </w:rPr>
        <w:pPrChange w:id="992" w:author="Cintron, Matthew I (CTR)" w:date="2021-11-22T04:39:00Z">
          <w:pPr/>
        </w:pPrChange>
      </w:pPr>
      <w:r>
        <w:t xml:space="preserve">     </w:t>
      </w:r>
      <w:del w:id="993" w:author="Cintron, Matthew I (CTR)" w:date="2021-11-22T04:40:00Z">
        <w:r w:rsidDel="002C09D4">
          <w:delText xml:space="preserve">  </w:delText>
        </w:r>
      </w:del>
      <w:del w:id="994" w:author="Cintron, Matthew I (CTR)" w:date="2021-11-22T04:39:00Z">
        <w:r w:rsidDel="002C09D4">
          <w:delText xml:space="preserve"> {</w:delText>
        </w:r>
      </w:del>
    </w:p>
    <w:p w14:paraId="795DCED6" w14:textId="39E44AD1" w:rsidR="00A049B3" w:rsidDel="002C09D4" w:rsidRDefault="00A049B3" w:rsidP="002C09D4">
      <w:pPr>
        <w:rPr>
          <w:del w:id="995" w:author="Cintron, Matthew I (CTR)" w:date="2021-11-22T04:39:00Z"/>
        </w:rPr>
        <w:pPrChange w:id="996" w:author="Cintron, Matthew I (CTR)" w:date="2021-11-22T04:39:00Z">
          <w:pPr/>
        </w:pPrChange>
      </w:pPr>
      <w:del w:id="997" w:author="Cintron, Matthew I (CTR)" w:date="2021-11-22T04:39:00Z">
        <w:r w:rsidDel="002C09D4">
          <w:delText xml:space="preserve">            "tag": "Q37",</w:delText>
        </w:r>
      </w:del>
    </w:p>
    <w:p w14:paraId="1ED4DA03" w14:textId="3C279902" w:rsidR="00A049B3" w:rsidDel="002C09D4" w:rsidRDefault="00A049B3" w:rsidP="002C09D4">
      <w:pPr>
        <w:rPr>
          <w:del w:id="998" w:author="Cintron, Matthew I (CTR)" w:date="2021-11-22T04:39:00Z"/>
        </w:rPr>
        <w:pPrChange w:id="999" w:author="Cintron, Matthew I (CTR)" w:date="2021-11-22T04:39:00Z">
          <w:pPr/>
        </w:pPrChange>
      </w:pPr>
      <w:del w:id="1000" w:author="Cintron, Matthew I (CTR)" w:date="2021-11-22T04:39:00Z">
        <w:r w:rsidDel="002C09D4">
          <w:delText xml:space="preserve">            "patterns": [</w:delText>
        </w:r>
      </w:del>
    </w:p>
    <w:p w14:paraId="3937E539" w14:textId="774B0F8D" w:rsidR="00B95CDF" w:rsidDel="002C09D4" w:rsidRDefault="00A049B3" w:rsidP="002C09D4">
      <w:pPr>
        <w:rPr>
          <w:ins w:id="1001" w:author="McQuillan, Tyler A" w:date="2021-11-05T06:03:00Z"/>
          <w:del w:id="1002" w:author="Cintron, Matthew I (CTR)" w:date="2021-11-22T04:39:00Z"/>
        </w:rPr>
        <w:pPrChange w:id="1003" w:author="Cintron, Matthew I (CTR)" w:date="2021-11-22T04:39:00Z">
          <w:pPr/>
        </w:pPrChange>
      </w:pPr>
      <w:del w:id="1004" w:author="Cintron, Matthew I (CTR)" w:date="2021-11-22T04:39:00Z">
        <w:r w:rsidDel="002C09D4">
          <w:delText xml:space="preserve">                </w:delText>
        </w:r>
      </w:del>
      <w:ins w:id="1005" w:author="McQuillan, Tyler A" w:date="2021-11-05T06:03:00Z">
        <w:del w:id="1006" w:author="Cintron, Matthew I (CTR)" w:date="2021-11-15T11:08:00Z">
          <w:r w:rsidR="00B95CDF" w:rsidDel="00631827">
            <w:delText>*</w:delText>
          </w:r>
        </w:del>
        <w:del w:id="1007" w:author="Cintron, Matthew I (CTR)" w:date="2021-11-22T04:39:00Z">
          <w:r w:rsidR="00B95CDF" w:rsidDel="002C09D4">
            <w:delText xml:space="preserve">"How to complete Daily Training Report (DTR).", </w:delText>
          </w:r>
        </w:del>
      </w:ins>
    </w:p>
    <w:p w14:paraId="6037DABD" w14:textId="1F75267E" w:rsidR="00B95CDF" w:rsidDel="002C09D4" w:rsidRDefault="00B95CDF" w:rsidP="002C09D4">
      <w:pPr>
        <w:rPr>
          <w:ins w:id="1008" w:author="McQuillan, Tyler A" w:date="2021-11-05T06:03:00Z"/>
          <w:del w:id="1009" w:author="Cintron, Matthew I (CTR)" w:date="2021-11-22T04:39:00Z"/>
        </w:rPr>
        <w:pPrChange w:id="1010" w:author="Cintron, Matthew I (CTR)" w:date="2021-11-22T04:39:00Z">
          <w:pPr/>
        </w:pPrChange>
      </w:pPr>
      <w:ins w:id="1011" w:author="McQuillan, Tyler A" w:date="2021-11-05T06:03:00Z">
        <w:del w:id="1012" w:author="Cintron, Matthew I (CTR)" w:date="2021-11-22T04:39:00Z">
          <w:r w:rsidDel="002C09D4">
            <w:tab/>
          </w:r>
        </w:del>
        <w:del w:id="1013" w:author="Cintron, Matthew I (CTR)" w:date="2021-11-15T11:08:00Z">
          <w:r w:rsidDel="00631827">
            <w:delText>*</w:delText>
          </w:r>
        </w:del>
        <w:del w:id="1014" w:author="Cintron, Matthew I (CTR)" w:date="2021-11-22T04:39:00Z">
          <w:r w:rsidDel="002C09D4">
            <w:delText>"Daily Training Report (DTR).",</w:delText>
          </w:r>
        </w:del>
      </w:ins>
    </w:p>
    <w:p w14:paraId="66BC58B7" w14:textId="6268E19B" w:rsidR="00A049B3" w:rsidDel="002C09D4" w:rsidRDefault="00A049B3" w:rsidP="002C09D4">
      <w:pPr>
        <w:rPr>
          <w:del w:id="1015" w:author="Cintron, Matthew I (CTR)" w:date="2021-11-22T04:39:00Z"/>
        </w:rPr>
        <w:pPrChange w:id="1016" w:author="Cintron, Matthew I (CTR)" w:date="2021-11-22T04:39:00Z">
          <w:pPr/>
        </w:pPrChange>
      </w:pPr>
      <w:del w:id="1017" w:author="Cintron, Matthew I (CTR)" w:date="2021-11-22T04:39:00Z">
        <w:r w:rsidDel="002C09D4">
          <w:delText>"How do I complete the Daily Training Report properly? ",</w:delText>
        </w:r>
      </w:del>
    </w:p>
    <w:p w14:paraId="62A44416" w14:textId="635F1331" w:rsidR="00A049B3" w:rsidDel="002C09D4" w:rsidRDefault="00A049B3" w:rsidP="002C09D4">
      <w:pPr>
        <w:rPr>
          <w:del w:id="1018" w:author="Cintron, Matthew I (CTR)" w:date="2021-11-22T04:39:00Z"/>
        </w:rPr>
        <w:pPrChange w:id="1019" w:author="Cintron, Matthew I (CTR)" w:date="2021-11-22T04:39:00Z">
          <w:pPr/>
        </w:pPrChange>
      </w:pPr>
      <w:del w:id="1020" w:author="Cintron, Matthew I (CTR)" w:date="2021-11-22T04:39:00Z">
        <w:r w:rsidDel="002C09D4">
          <w:delText xml:space="preserve">                "How do I complete the DTR properly? ",</w:delText>
        </w:r>
      </w:del>
    </w:p>
    <w:p w14:paraId="52D4F781" w14:textId="1A08230C" w:rsidR="00A049B3" w:rsidDel="002C09D4" w:rsidRDefault="00A049B3" w:rsidP="002C09D4">
      <w:pPr>
        <w:rPr>
          <w:del w:id="1021" w:author="Cintron, Matthew I (CTR)" w:date="2021-11-22T04:39:00Z"/>
        </w:rPr>
        <w:pPrChange w:id="1022" w:author="Cintron, Matthew I (CTR)" w:date="2021-11-22T04:39:00Z">
          <w:pPr/>
        </w:pPrChange>
      </w:pPr>
      <w:del w:id="1023" w:author="Cintron, Matthew I (CTR)" w:date="2021-11-22T04:39:00Z">
        <w:r w:rsidDel="002C09D4">
          <w:delText xml:space="preserve">                "How to fill out the Daily Training Report and where would we get this information to assist us in filling out the Daily Training Report?</w:delText>
        </w:r>
      </w:del>
      <w:ins w:id="1024" w:author="McQuillan, Tyler A" w:date="2021-11-05T05:58:00Z">
        <w:del w:id="1025" w:author="Cintron, Matthew I (CTR)" w:date="2021-11-22T04:39:00Z">
          <w:r w:rsidR="00B95CDF" w:rsidDel="002C09D4">
            <w:delText xml:space="preserve"> </w:delText>
          </w:r>
        </w:del>
      </w:ins>
      <w:del w:id="1026" w:author="Cintron, Matthew I (CTR)" w:date="2021-11-22T04:39:00Z">
        <w:r w:rsidDel="002C09D4">
          <w:delText>\u00a0",</w:delText>
        </w:r>
      </w:del>
    </w:p>
    <w:p w14:paraId="4F27DED6" w14:textId="53A6E0E0" w:rsidR="00A049B3" w:rsidDel="002C09D4" w:rsidRDefault="00A049B3" w:rsidP="002C09D4">
      <w:pPr>
        <w:rPr>
          <w:del w:id="1027" w:author="Cintron, Matthew I (CTR)" w:date="2021-11-22T04:39:00Z"/>
        </w:rPr>
        <w:pPrChange w:id="1028" w:author="Cintron, Matthew I (CTR)" w:date="2021-11-22T04:39:00Z">
          <w:pPr/>
        </w:pPrChange>
      </w:pPr>
      <w:del w:id="1029" w:author="Cintron, Matthew I (CTR)" w:date="2021-11-22T04:39:00Z">
        <w:r w:rsidDel="002C09D4">
          <w:delText xml:space="preserve">                "How to fill out the DTR and where would we get this information to assist us in filling out the DTR?</w:delText>
        </w:r>
      </w:del>
      <w:ins w:id="1030" w:author="McQuillan, Tyler A" w:date="2021-11-05T05:58:00Z">
        <w:del w:id="1031" w:author="Cintron, Matthew I (CTR)" w:date="2021-11-22T04:39:00Z">
          <w:r w:rsidR="00B95CDF" w:rsidDel="002C09D4">
            <w:delText xml:space="preserve"> </w:delText>
          </w:r>
        </w:del>
      </w:ins>
      <w:del w:id="1032" w:author="Cintron, Matthew I (CTR)" w:date="2021-11-22T04:39:00Z">
        <w:r w:rsidDel="002C09D4">
          <w:delText>\u00a0",</w:delText>
        </w:r>
      </w:del>
    </w:p>
    <w:p w14:paraId="479CA2D1" w14:textId="12C1E5BD" w:rsidR="00A049B3" w:rsidDel="002C09D4" w:rsidRDefault="00A049B3" w:rsidP="002C09D4">
      <w:pPr>
        <w:rPr>
          <w:del w:id="1033" w:author="Cintron, Matthew I (CTR)" w:date="2021-11-22T04:39:00Z"/>
        </w:rPr>
        <w:pPrChange w:id="1034" w:author="Cintron, Matthew I (CTR)" w:date="2021-11-22T04:39:00Z">
          <w:pPr/>
        </w:pPrChange>
      </w:pPr>
      <w:del w:id="1035" w:author="Cintron, Matthew I (CTR)" w:date="2021-11-22T04:39:00Z">
        <w:r w:rsidDel="002C09D4">
          <w:delText xml:space="preserve">                "How to properly complete the Daily Training Report?",</w:delText>
        </w:r>
      </w:del>
    </w:p>
    <w:p w14:paraId="5F1EF50E" w14:textId="4B088CF0" w:rsidR="00A049B3" w:rsidDel="002C09D4" w:rsidRDefault="00A049B3" w:rsidP="002C09D4">
      <w:pPr>
        <w:rPr>
          <w:del w:id="1036" w:author="Cintron, Matthew I (CTR)" w:date="2021-11-22T04:39:00Z"/>
        </w:rPr>
        <w:pPrChange w:id="1037" w:author="Cintron, Matthew I (CTR)" w:date="2021-11-22T04:39:00Z">
          <w:pPr/>
        </w:pPrChange>
      </w:pPr>
      <w:del w:id="1038" w:author="Cintron, Matthew I (CTR)" w:date="2021-11-22T04:39:00Z">
        <w:r w:rsidDel="002C09D4">
          <w:delText xml:space="preserve">                "How to properly complete the DTR "</w:delText>
        </w:r>
      </w:del>
    </w:p>
    <w:p w14:paraId="41ABFEB7" w14:textId="044D4ED9" w:rsidR="00A049B3" w:rsidDel="002C09D4" w:rsidRDefault="00A049B3" w:rsidP="002C09D4">
      <w:pPr>
        <w:rPr>
          <w:del w:id="1039" w:author="Cintron, Matthew I (CTR)" w:date="2021-11-22T04:39:00Z"/>
        </w:rPr>
        <w:pPrChange w:id="1040" w:author="Cintron, Matthew I (CTR)" w:date="2021-11-22T04:39:00Z">
          <w:pPr/>
        </w:pPrChange>
      </w:pPr>
      <w:del w:id="1041" w:author="Cintron, Matthew I (CTR)" w:date="2021-11-22T04:39:00Z">
        <w:r w:rsidDel="002C09D4">
          <w:delText xml:space="preserve">            ],</w:delText>
        </w:r>
      </w:del>
    </w:p>
    <w:p w14:paraId="7E578A25" w14:textId="5699D8CF" w:rsidR="00A049B3" w:rsidDel="002C09D4" w:rsidRDefault="00A049B3" w:rsidP="002C09D4">
      <w:pPr>
        <w:rPr>
          <w:del w:id="1042" w:author="Cintron, Matthew I (CTR)" w:date="2021-11-22T04:39:00Z"/>
        </w:rPr>
        <w:pPrChange w:id="1043" w:author="Cintron, Matthew I (CTR)" w:date="2021-11-22T04:39:00Z">
          <w:pPr/>
        </w:pPrChange>
      </w:pPr>
      <w:del w:id="1044" w:author="Cintron, Matthew I (CTR)" w:date="2021-11-22T04:39:00Z">
        <w:r w:rsidDel="002C09D4">
          <w:delText xml:space="preserve">            "responses": [</w:delText>
        </w:r>
      </w:del>
    </w:p>
    <w:p w14:paraId="7F5B9B35" w14:textId="7075F4E6" w:rsidR="00A049B3" w:rsidDel="002C09D4" w:rsidRDefault="00A049B3" w:rsidP="002C09D4">
      <w:pPr>
        <w:rPr>
          <w:del w:id="1045" w:author="Cintron, Matthew I (CTR)" w:date="2021-11-22T04:39:00Z"/>
        </w:rPr>
        <w:pPrChange w:id="1046" w:author="Cintron, Matthew I (CTR)" w:date="2021-11-22T04:39:00Z">
          <w:pPr/>
        </w:pPrChange>
      </w:pPr>
      <w:del w:id="1047" w:author="Cintron, Matthew I (CTR)" w:date="2021-11-22T04:39:00Z">
        <w:r w:rsidDel="002C09D4">
          <w:delText xml:space="preserve">                "Refer to [Process Manual - Daily Training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 and gather information from sources such</w:delText>
        </w:r>
      </w:del>
      <w:ins w:id="1048" w:author="McQuillan, Tyler A" w:date="2021-11-05T06:05:00Z">
        <w:del w:id="1049" w:author="Cintron, Matthew I (CTR)" w:date="2021-11-22T04:39:00Z">
          <w:r w:rsidR="00B95CDF" w:rsidDel="002C09D4">
            <w:delText xml:space="preserve"> </w:delText>
          </w:r>
        </w:del>
      </w:ins>
      <w:del w:id="1050" w:author="Cintron, Matthew I (CTR)" w:date="2021-11-22T04:39:00Z">
        <w:r w:rsidDel="002C09D4">
          <w:delText>as daily agenda, ATT, assessment results and consulting with your co</w:delText>
        </w:r>
      </w:del>
      <w:ins w:id="1051" w:author="McQuillan, Tyler A" w:date="2021-11-05T06:05:00Z">
        <w:del w:id="1052" w:author="Cintron, Matthew I (CTR)" w:date="2021-11-22T04:39:00Z">
          <w:r w:rsidR="00B95CDF" w:rsidDel="002C09D4">
            <w:delText>-</w:delText>
          </w:r>
        </w:del>
      </w:ins>
      <w:del w:id="1053" w:author="Cintron, Matthew I (CTR)" w:date="2021-11-22T04:39:00Z">
        <w:r w:rsidDel="002C09D4">
          <w:delText>trainer."</w:delText>
        </w:r>
      </w:del>
    </w:p>
    <w:p w14:paraId="785E4480" w14:textId="7301082C" w:rsidR="00A049B3" w:rsidDel="002C09D4" w:rsidRDefault="00A049B3" w:rsidP="002C09D4">
      <w:pPr>
        <w:rPr>
          <w:del w:id="1054" w:author="Cintron, Matthew I (CTR)" w:date="2021-11-22T04:39:00Z"/>
        </w:rPr>
        <w:pPrChange w:id="1055" w:author="Cintron, Matthew I (CTR)" w:date="2021-11-22T04:39:00Z">
          <w:pPr/>
        </w:pPrChange>
      </w:pPr>
      <w:del w:id="1056" w:author="Cintron, Matthew I (CTR)" w:date="2021-11-22T04:39:00Z">
        <w:r w:rsidDel="002C09D4">
          <w:delText xml:space="preserve">            ],</w:delText>
        </w:r>
      </w:del>
    </w:p>
    <w:p w14:paraId="5376D344" w14:textId="5E06DF60" w:rsidR="00A049B3" w:rsidDel="002C09D4" w:rsidRDefault="00A049B3" w:rsidP="002C09D4">
      <w:pPr>
        <w:rPr>
          <w:del w:id="1057" w:author="Cintron, Matthew I (CTR)" w:date="2021-11-22T04:39:00Z"/>
        </w:rPr>
        <w:pPrChange w:id="1058" w:author="Cintron, Matthew I (CTR)" w:date="2021-11-22T04:39:00Z">
          <w:pPr/>
        </w:pPrChange>
      </w:pPr>
      <w:del w:id="1059" w:author="Cintron, Matthew I (CTR)" w:date="2021-11-22T04:39:00Z">
        <w:r w:rsidDel="002C09D4">
          <w:delText xml:space="preserve">            "context_set": ""</w:delText>
        </w:r>
      </w:del>
    </w:p>
    <w:p w14:paraId="1093BFC8" w14:textId="48B45644" w:rsidR="00A049B3" w:rsidDel="002C09D4" w:rsidRDefault="00A049B3" w:rsidP="002C09D4">
      <w:pPr>
        <w:rPr>
          <w:del w:id="1060" w:author="Cintron, Matthew I (CTR)" w:date="2021-11-22T04:41:00Z"/>
        </w:rPr>
      </w:pPr>
      <w:del w:id="1061" w:author="Cintron, Matthew I (CTR)" w:date="2021-11-22T04:39:00Z">
        <w:r w:rsidDel="002C09D4">
          <w:delText xml:space="preserve">        },</w:delText>
        </w:r>
      </w:del>
    </w:p>
    <w:p w14:paraId="0F311A99" w14:textId="77777777" w:rsidR="00A049B3" w:rsidRDefault="00A049B3" w:rsidP="00A049B3">
      <w:del w:id="1062" w:author="Cintron, Matthew I (CTR)" w:date="2021-11-22T04:41:00Z">
        <w:r w:rsidDel="002C09D4">
          <w:delText xml:space="preserve"> </w:delText>
        </w:r>
      </w:del>
      <w:del w:id="1063" w:author="Cintron, Matthew I (CTR)" w:date="2021-11-22T04:40:00Z">
        <w:r w:rsidDel="002C09D4">
          <w:delText xml:space="preserve">    </w:delText>
        </w:r>
      </w:del>
      <w:r>
        <w:t xml:space="preserve">   {</w:t>
      </w:r>
    </w:p>
    <w:p w14:paraId="69D6293C" w14:textId="77777777" w:rsidR="00A049B3" w:rsidRDefault="00A049B3" w:rsidP="00A049B3">
      <w:r>
        <w:t xml:space="preserve">            "tag": "Q38",</w:t>
      </w:r>
    </w:p>
    <w:p w14:paraId="57F8D1D7" w14:textId="77777777" w:rsidR="00A049B3" w:rsidRDefault="00A049B3" w:rsidP="00A049B3">
      <w:r>
        <w:t xml:space="preserve">            "patterns": [</w:t>
      </w:r>
    </w:p>
    <w:p w14:paraId="28A0AF50" w14:textId="77777777" w:rsidR="00831807" w:rsidRDefault="00A049B3" w:rsidP="00831807">
      <w:pPr>
        <w:rPr>
          <w:ins w:id="1064" w:author="McQuillan, Tyler A" w:date="2021-11-05T06:08:00Z"/>
        </w:rPr>
      </w:pPr>
      <w:r>
        <w:t xml:space="preserve">                </w:t>
      </w:r>
      <w:ins w:id="1065" w:author="McQuillan, Tyler A" w:date="2021-11-05T06:08:00Z">
        <w:del w:id="1066" w:author="Cintron, Matthew I (CTR)" w:date="2021-11-15T11:08:00Z">
          <w:r w:rsidR="00831807" w:rsidDel="00631827">
            <w:delText>*</w:delText>
          </w:r>
        </w:del>
        <w:r w:rsidR="00831807">
          <w:t xml:space="preserve">"How to complete call certification.", </w:t>
        </w:r>
      </w:ins>
    </w:p>
    <w:p w14:paraId="7B2EF87C" w14:textId="53FF9472" w:rsidR="00831807" w:rsidRDefault="00831807" w:rsidP="00831807">
      <w:pPr>
        <w:rPr>
          <w:ins w:id="1067" w:author="McQuillan, Tyler A" w:date="2021-11-05T06:08:00Z"/>
        </w:rPr>
      </w:pPr>
      <w:ins w:id="1068" w:author="McQuillan, Tyler A" w:date="2021-11-05T06:08:00Z">
        <w:r>
          <w:tab/>
        </w:r>
        <w:del w:id="1069" w:author="Cintron, Matthew I (CTR)" w:date="2021-11-15T11:08:00Z">
          <w:r w:rsidDel="00631827">
            <w:delText>*</w:delText>
          </w:r>
        </w:del>
        <w:r>
          <w:t>"Call certification.",</w:t>
        </w:r>
      </w:ins>
    </w:p>
    <w:p w14:paraId="7F970649" w14:textId="38A3B3A1" w:rsidR="00A049B3" w:rsidRDefault="00A049B3">
      <w:pPr>
        <w:ind w:firstLine="720"/>
        <w:pPrChange w:id="1070" w:author="McQuillan, Tyler A" w:date="2021-11-05T06:08:00Z">
          <w:pPr/>
        </w:pPrChange>
      </w:pPr>
      <w:r>
        <w:t>"How do I conduct CSR Certification?",</w:t>
      </w:r>
    </w:p>
    <w:p w14:paraId="5FD90EE9" w14:textId="77777777" w:rsidR="00A049B3" w:rsidRDefault="00A049B3" w:rsidP="00A049B3">
      <w:r>
        <w:t xml:space="preserve">                "how can </w:t>
      </w:r>
      <w:proofErr w:type="spellStart"/>
      <w:r>
        <w:t>i</w:t>
      </w:r>
      <w:proofErr w:type="spellEnd"/>
      <w:r>
        <w:t xml:space="preserve"> do </w:t>
      </w:r>
      <w:proofErr w:type="spellStart"/>
      <w:r>
        <w:t>csr</w:t>
      </w:r>
      <w:proofErr w:type="spellEnd"/>
      <w:r>
        <w:t xml:space="preserve"> certification?",</w:t>
      </w:r>
    </w:p>
    <w:p w14:paraId="251DEC2B" w14:textId="77777777" w:rsidR="00A049B3" w:rsidRDefault="00A049B3" w:rsidP="00A049B3">
      <w:r>
        <w:t xml:space="preserve">                "what do </w:t>
      </w:r>
      <w:proofErr w:type="spellStart"/>
      <w:r>
        <w:t>i</w:t>
      </w:r>
      <w:proofErr w:type="spellEnd"/>
      <w:r>
        <w:t xml:space="preserve"> do for </w:t>
      </w:r>
      <w:proofErr w:type="spellStart"/>
      <w:r>
        <w:t>csr</w:t>
      </w:r>
      <w:proofErr w:type="spellEnd"/>
      <w:r>
        <w:t xml:space="preserve"> certification?",</w:t>
      </w:r>
    </w:p>
    <w:p w14:paraId="07F9FA34" w14:textId="77777777" w:rsidR="00A049B3" w:rsidRDefault="00A049B3" w:rsidP="00A049B3">
      <w:r>
        <w:t xml:space="preserve">                "how can </w:t>
      </w:r>
      <w:proofErr w:type="spellStart"/>
      <w:r>
        <w:t>i</w:t>
      </w:r>
      <w:proofErr w:type="spellEnd"/>
      <w:r>
        <w:t xml:space="preserve"> conduct </w:t>
      </w:r>
      <w:proofErr w:type="spellStart"/>
      <w:r>
        <w:t>csr</w:t>
      </w:r>
      <w:proofErr w:type="spellEnd"/>
      <w:r>
        <w:t xml:space="preserve"> certification?",</w:t>
      </w:r>
    </w:p>
    <w:p w14:paraId="1C00426F" w14:textId="77777777" w:rsidR="00A049B3" w:rsidRDefault="00A049B3" w:rsidP="00A049B3">
      <w:r>
        <w:t xml:space="preserve">                "how do </w:t>
      </w:r>
      <w:proofErr w:type="spellStart"/>
      <w:r>
        <w:t>i</w:t>
      </w:r>
      <w:proofErr w:type="spellEnd"/>
      <w:r>
        <w:t xml:space="preserve"> conduct </w:t>
      </w:r>
      <w:proofErr w:type="spellStart"/>
      <w:r>
        <w:t>csr</w:t>
      </w:r>
      <w:proofErr w:type="spellEnd"/>
      <w:r>
        <w:t xml:space="preserve"> certification?"</w:t>
      </w:r>
    </w:p>
    <w:p w14:paraId="51014FE0" w14:textId="77777777" w:rsidR="00A049B3" w:rsidRDefault="00A049B3" w:rsidP="00A049B3">
      <w:r>
        <w:lastRenderedPageBreak/>
        <w:t xml:space="preserve">            ],</w:t>
      </w:r>
    </w:p>
    <w:p w14:paraId="3A621D04" w14:textId="77777777" w:rsidR="00A049B3" w:rsidRDefault="00A049B3" w:rsidP="00A049B3">
      <w:r>
        <w:t xml:space="preserve">            "responses": [</w:t>
      </w:r>
    </w:p>
    <w:p w14:paraId="60FFF7B8" w14:textId="6940EA42" w:rsidR="00A049B3" w:rsidRDefault="00A049B3" w:rsidP="00A049B3">
      <w:r>
        <w:t xml:space="preserve">                "Refer to [SOP TD 1.8 Certification of CSRs](https://maximus365.sharepoint.com/sites/CCO/Resources/SOP/Training%20Delivery/Forms/AllItems.aspx?viewpath=%2Fsites%2FCCO%2FResources%2FSOP%2FTraining%20Delivery%2FForms%2FAllItems%2Easpx&amp;id=%2Fsites%2FCCO%2FResources%2FSOP%2FTraining%20Delivery%2FTD%201%2E8%5FCertification%5Fof%5FCSRs%5Fv5%2E3%2Epdf&amp;parent=%2Fsites%2FCCO%2FResources%2FSOP%2FTraining%20Delivery)</w:t>
      </w:r>
      <w:ins w:id="1071" w:author="McQuillan, Tyler A" w:date="2021-11-05T06:08:00Z">
        <w:r w:rsidR="00CE4994">
          <w:t>.</w:t>
        </w:r>
      </w:ins>
      <w:r>
        <w:t>"</w:t>
      </w:r>
    </w:p>
    <w:p w14:paraId="56CF42CE" w14:textId="77777777" w:rsidR="00A049B3" w:rsidRDefault="00A049B3" w:rsidP="00A049B3">
      <w:r>
        <w:t xml:space="preserve">            ],</w:t>
      </w:r>
    </w:p>
    <w:p w14:paraId="6842C76E" w14:textId="77777777" w:rsidR="00A049B3" w:rsidRDefault="00A049B3" w:rsidP="00A049B3">
      <w:r>
        <w:t xml:space="preserve">            "</w:t>
      </w:r>
      <w:proofErr w:type="spellStart"/>
      <w:r>
        <w:t>context_set</w:t>
      </w:r>
      <w:proofErr w:type="spellEnd"/>
      <w:r>
        <w:t>": ""</w:t>
      </w:r>
    </w:p>
    <w:p w14:paraId="64E9A4B2" w14:textId="77777777" w:rsidR="00A049B3" w:rsidRDefault="00A049B3" w:rsidP="00A049B3">
      <w:r>
        <w:t xml:space="preserve">        },</w:t>
      </w:r>
    </w:p>
    <w:p w14:paraId="7260236B" w14:textId="77777777" w:rsidR="00A049B3" w:rsidRDefault="00A049B3" w:rsidP="00A049B3">
      <w:r>
        <w:t xml:space="preserve">        {</w:t>
      </w:r>
    </w:p>
    <w:p w14:paraId="6D3BA925" w14:textId="77777777" w:rsidR="00A049B3" w:rsidRDefault="00A049B3" w:rsidP="00A049B3">
      <w:r>
        <w:t xml:space="preserve">            "tag": "Q39",</w:t>
      </w:r>
    </w:p>
    <w:p w14:paraId="24D4D23A" w14:textId="77777777" w:rsidR="00A049B3" w:rsidRDefault="00A049B3" w:rsidP="00A049B3">
      <w:r>
        <w:t xml:space="preserve">            "patterns": [</w:t>
      </w:r>
    </w:p>
    <w:p w14:paraId="70F819A4" w14:textId="77777777" w:rsidR="00A73FD4" w:rsidRDefault="00A049B3" w:rsidP="00A73FD4">
      <w:pPr>
        <w:rPr>
          <w:ins w:id="1072" w:author="McQuillan, Tyler A" w:date="2021-11-05T06:10:00Z"/>
        </w:rPr>
      </w:pPr>
      <w:r>
        <w:t xml:space="preserve">                </w:t>
      </w:r>
      <w:ins w:id="1073" w:author="McQuillan, Tyler A" w:date="2021-11-05T06:10:00Z">
        <w:del w:id="1074" w:author="Cintron, Matthew I (CTR)" w:date="2021-11-15T11:08:00Z">
          <w:r w:rsidR="00A73FD4" w:rsidDel="00631827">
            <w:delText>*</w:delText>
          </w:r>
        </w:del>
        <w:r w:rsidR="00A73FD4">
          <w:t xml:space="preserve">"How to track </w:t>
        </w:r>
        <w:proofErr w:type="spellStart"/>
        <w:r w:rsidR="00A73FD4">
          <w:t>attendace</w:t>
        </w:r>
        <w:proofErr w:type="spellEnd"/>
        <w:r w:rsidR="00A73FD4">
          <w:t>.",</w:t>
        </w:r>
      </w:ins>
    </w:p>
    <w:p w14:paraId="6D8899E7" w14:textId="2C8524A9" w:rsidR="00A73FD4" w:rsidRDefault="00A73FD4" w:rsidP="00A73FD4">
      <w:pPr>
        <w:rPr>
          <w:ins w:id="1075" w:author="McQuillan, Tyler A" w:date="2021-11-05T06:10:00Z"/>
        </w:rPr>
      </w:pPr>
      <w:ins w:id="1076" w:author="McQuillan, Tyler A" w:date="2021-11-05T06:10:00Z">
        <w:r>
          <w:tab/>
        </w:r>
        <w:del w:id="1077" w:author="Cintron, Matthew I (CTR)" w:date="2021-11-15T11:08:00Z">
          <w:r w:rsidDel="00631827">
            <w:delText>*</w:delText>
          </w:r>
        </w:del>
        <w:r>
          <w:t>"Attendance Tracking Tool (ATT).",</w:t>
        </w:r>
      </w:ins>
    </w:p>
    <w:p w14:paraId="1391B033" w14:textId="0D6B6EDC" w:rsidR="00A049B3" w:rsidRDefault="00A049B3">
      <w:pPr>
        <w:ind w:firstLine="720"/>
        <w:pPrChange w:id="1078" w:author="McQuillan, Tyler A" w:date="2021-11-05T06:10:00Z">
          <w:pPr/>
        </w:pPrChange>
      </w:pPr>
      <w:r>
        <w:t>"How do I correctly input new hire attendance hours using the ATT? ",</w:t>
      </w:r>
    </w:p>
    <w:p w14:paraId="57213FAF" w14:textId="77777777" w:rsidR="00A049B3" w:rsidRDefault="00A049B3" w:rsidP="00A049B3">
      <w:r>
        <w:t xml:space="preserve">                "How do I correctly input new hire attendance hours using the Attendance Tracking Tool? ",</w:t>
      </w:r>
    </w:p>
    <w:p w14:paraId="31950E64" w14:textId="77777777" w:rsidR="00A049B3" w:rsidRDefault="00A049B3" w:rsidP="00A049B3">
      <w:r>
        <w:t xml:space="preserve">                "How do I correctly track new hire attendance using ATT?",</w:t>
      </w:r>
    </w:p>
    <w:p w14:paraId="3E55E8CC" w14:textId="77777777" w:rsidR="00A049B3" w:rsidRDefault="00A049B3" w:rsidP="00A049B3">
      <w:r>
        <w:t xml:space="preserve">                "How do I correctly track new hire attendance using Attendance Tracking Tool</w:t>
      </w:r>
      <w:del w:id="1079" w:author="McQuillan, Tyler A" w:date="2021-11-05T06:11:00Z">
        <w:r w:rsidDel="00A73FD4">
          <w:delText>T</w:delText>
        </w:r>
      </w:del>
      <w:r>
        <w:t>?",</w:t>
      </w:r>
    </w:p>
    <w:p w14:paraId="00D0A51E" w14:textId="77777777" w:rsidR="00A049B3" w:rsidRDefault="00A049B3" w:rsidP="00A049B3">
      <w:r>
        <w:t xml:space="preserve">                "How do I input time using ATT correctly for new hires in the training class? ",</w:t>
      </w:r>
    </w:p>
    <w:p w14:paraId="5F5B1C8E" w14:textId="77777777" w:rsidR="00A049B3" w:rsidRDefault="00A049B3" w:rsidP="00A049B3">
      <w:r>
        <w:t xml:space="preserve">                "How do I input time using Attendance Tracking Tool correctly for new hires in the training class? ",</w:t>
      </w:r>
    </w:p>
    <w:p w14:paraId="45635751" w14:textId="77777777" w:rsidR="00A049B3" w:rsidRDefault="00A049B3" w:rsidP="00A049B3">
      <w:r>
        <w:t xml:space="preserve">                "How do I use ATT and put time in correctly?",</w:t>
      </w:r>
    </w:p>
    <w:p w14:paraId="0F199AAA" w14:textId="77777777" w:rsidR="00A049B3" w:rsidRDefault="00A049B3" w:rsidP="00A049B3">
      <w:r>
        <w:t xml:space="preserve">                "How do I use the Attendance Tracking Tool and put time in correctly?",</w:t>
      </w:r>
    </w:p>
    <w:p w14:paraId="644F363C" w14:textId="77777777" w:rsidR="00A049B3" w:rsidRDefault="00A049B3" w:rsidP="00A049B3">
      <w:r>
        <w:t xml:space="preserve">                "How is time missed during new hire training tracked in ATT?",</w:t>
      </w:r>
    </w:p>
    <w:p w14:paraId="4DE08AC4" w14:textId="77777777" w:rsidR="00A049B3" w:rsidRDefault="00A049B3" w:rsidP="00A049B3">
      <w:r>
        <w:t xml:space="preserve">                "How is time missed during new hire training tracked in the Attendance Tracking Tool?"</w:t>
      </w:r>
    </w:p>
    <w:p w14:paraId="3A385B6B" w14:textId="77777777" w:rsidR="00A049B3" w:rsidRDefault="00A049B3" w:rsidP="00A049B3">
      <w:r>
        <w:t xml:space="preserve">            ],</w:t>
      </w:r>
    </w:p>
    <w:p w14:paraId="1F17E606" w14:textId="77777777" w:rsidR="00A049B3" w:rsidRDefault="00A049B3" w:rsidP="00A049B3">
      <w:r>
        <w:t xml:space="preserve">            "responses": [</w:t>
      </w:r>
    </w:p>
    <w:p w14:paraId="72E038F6" w14:textId="3D387E0F" w:rsidR="00A049B3" w:rsidRDefault="00A049B3" w:rsidP="00A049B3">
      <w:r>
        <w:t xml:space="preserve">                "Access [SOP CC 67.0 Attendance Tracking Tool](https://maximus365.sharepoint.com/sites/CCO/Resources/SOP/Contact%20Center%20Operations/Forms/AllItems.aspx?viewpath=%2Fsites%2FCCO%2FResources%2FSOP%2FContact%20Center%20Ope</w:t>
      </w:r>
      <w:r>
        <w:lastRenderedPageBreak/>
        <w:t>rations%2FForms%2FAllItems%2Easpx&amp;id=%2Fsites%2FCCO%2FResources%2FSOP%2FContact%20Center%20Operations%2FCC%5F67%2E0%5FAttendance%20Tracking%20Tool%5Fv3%2E1%2Epdf&amp;parent=%2Fsites%2FCCO%2FResources%2FSOP%2FContact%20Center%20Operations)</w:t>
      </w:r>
      <w:ins w:id="1080" w:author="McQuillan, Tyler A" w:date="2021-11-05T06:11:00Z">
        <w:r w:rsidR="00A73FD4">
          <w:t>.</w:t>
        </w:r>
      </w:ins>
      <w:r>
        <w:t xml:space="preserve"> Hours accrued during New Hire Training do not follow trainees to production. Note each of your New Hire entries with #NH Training</w:t>
      </w:r>
      <w:ins w:id="1081" w:author="McQuillan, Tyler A" w:date="2021-11-05T06:12:00Z">
        <w:r w:rsidR="00A73FD4">
          <w:t>.</w:t>
        </w:r>
      </w:ins>
      <w:del w:id="1082" w:author="McQuillan, Tyler A" w:date="2021-11-05T06:12:00Z">
        <w:r w:rsidDel="00A73FD4">
          <w:delText xml:space="preserve"> </w:delText>
        </w:r>
      </w:del>
      <w:r>
        <w:t>"</w:t>
      </w:r>
    </w:p>
    <w:p w14:paraId="1EF62BD5" w14:textId="77777777" w:rsidR="00A049B3" w:rsidRDefault="00A049B3" w:rsidP="00A049B3">
      <w:r>
        <w:t xml:space="preserve">            ],</w:t>
      </w:r>
    </w:p>
    <w:p w14:paraId="64FC4499" w14:textId="77777777" w:rsidR="00A049B3" w:rsidRDefault="00A049B3" w:rsidP="00A049B3">
      <w:r>
        <w:t xml:space="preserve">            "</w:t>
      </w:r>
      <w:proofErr w:type="spellStart"/>
      <w:r>
        <w:t>context_set</w:t>
      </w:r>
      <w:proofErr w:type="spellEnd"/>
      <w:r>
        <w:t>": ""</w:t>
      </w:r>
    </w:p>
    <w:p w14:paraId="3CE08097" w14:textId="77777777" w:rsidR="00A049B3" w:rsidRDefault="00A049B3" w:rsidP="00A049B3">
      <w:r>
        <w:t xml:space="preserve">        },</w:t>
      </w:r>
    </w:p>
    <w:p w14:paraId="0BB206FC" w14:textId="11FFF19F" w:rsidR="00A049B3" w:rsidDel="002C09D4" w:rsidRDefault="00A049B3" w:rsidP="002C09D4">
      <w:pPr>
        <w:rPr>
          <w:del w:id="1083" w:author="Cintron, Matthew I (CTR)" w:date="2021-11-22T04:41:00Z"/>
        </w:rPr>
        <w:pPrChange w:id="1084" w:author="Cintron, Matthew I (CTR)" w:date="2021-11-22T04:41:00Z">
          <w:pPr/>
        </w:pPrChange>
      </w:pPr>
      <w:r>
        <w:t xml:space="preserve">       </w:t>
      </w:r>
      <w:del w:id="1085" w:author="Cintron, Matthew I (CTR)" w:date="2021-11-22T04:41:00Z">
        <w:r w:rsidDel="002C09D4">
          <w:delText xml:space="preserve"> {</w:delText>
        </w:r>
      </w:del>
    </w:p>
    <w:p w14:paraId="47C2BB20" w14:textId="4D2E8CD3" w:rsidR="00A049B3" w:rsidDel="002C09D4" w:rsidRDefault="00A049B3" w:rsidP="002C09D4">
      <w:pPr>
        <w:rPr>
          <w:del w:id="1086" w:author="Cintron, Matthew I (CTR)" w:date="2021-11-22T04:41:00Z"/>
        </w:rPr>
        <w:pPrChange w:id="1087" w:author="Cintron, Matthew I (CTR)" w:date="2021-11-22T04:41:00Z">
          <w:pPr/>
        </w:pPrChange>
      </w:pPr>
      <w:del w:id="1088" w:author="Cintron, Matthew I (CTR)" w:date="2021-11-22T04:41:00Z">
        <w:r w:rsidDel="002C09D4">
          <w:delText xml:space="preserve">            "tag": "Q40",</w:delText>
        </w:r>
      </w:del>
    </w:p>
    <w:p w14:paraId="1491A2B4" w14:textId="294323E9" w:rsidR="00A049B3" w:rsidDel="002C09D4" w:rsidRDefault="00A049B3" w:rsidP="002C09D4">
      <w:pPr>
        <w:rPr>
          <w:del w:id="1089" w:author="Cintron, Matthew I (CTR)" w:date="2021-11-22T04:41:00Z"/>
        </w:rPr>
        <w:pPrChange w:id="1090" w:author="Cintron, Matthew I (CTR)" w:date="2021-11-22T04:41:00Z">
          <w:pPr/>
        </w:pPrChange>
      </w:pPr>
      <w:del w:id="1091" w:author="Cintron, Matthew I (CTR)" w:date="2021-11-22T04:41:00Z">
        <w:r w:rsidDel="002C09D4">
          <w:delText xml:space="preserve">            "patterns": [</w:delText>
        </w:r>
      </w:del>
    </w:p>
    <w:p w14:paraId="47A0DE5A" w14:textId="721E54DD" w:rsidR="00A73FD4" w:rsidDel="002C09D4" w:rsidRDefault="00A049B3" w:rsidP="002C09D4">
      <w:pPr>
        <w:rPr>
          <w:ins w:id="1092" w:author="McQuillan, Tyler A" w:date="2021-11-05T06:13:00Z"/>
          <w:del w:id="1093" w:author="Cintron, Matthew I (CTR)" w:date="2021-11-22T04:41:00Z"/>
        </w:rPr>
        <w:pPrChange w:id="1094" w:author="Cintron, Matthew I (CTR)" w:date="2021-11-22T04:41:00Z">
          <w:pPr/>
        </w:pPrChange>
      </w:pPr>
      <w:del w:id="1095" w:author="Cintron, Matthew I (CTR)" w:date="2021-11-22T04:41:00Z">
        <w:r w:rsidDel="002C09D4">
          <w:delText xml:space="preserve">                </w:delText>
        </w:r>
      </w:del>
      <w:ins w:id="1096" w:author="McQuillan, Tyler A" w:date="2021-11-05T06:13:00Z">
        <w:del w:id="1097" w:author="Cintron, Matthew I (CTR)" w:date="2021-11-15T11:08:00Z">
          <w:r w:rsidR="00A73FD4" w:rsidDel="00631827">
            <w:delText>*</w:delText>
          </w:r>
        </w:del>
        <w:del w:id="1098" w:author="Cintron, Matthew I (CTR)" w:date="2021-11-22T04:41:00Z">
          <w:r w:rsidR="00A73FD4" w:rsidDel="002C09D4">
            <w:delText xml:space="preserve">"How to complete Daily Training Report (DTR).", </w:delText>
          </w:r>
        </w:del>
      </w:ins>
    </w:p>
    <w:p w14:paraId="0BAF10C1" w14:textId="2A141DBA" w:rsidR="00A73FD4" w:rsidDel="002C09D4" w:rsidRDefault="00A73FD4" w:rsidP="002C09D4">
      <w:pPr>
        <w:rPr>
          <w:ins w:id="1099" w:author="McQuillan, Tyler A" w:date="2021-11-05T06:13:00Z"/>
          <w:del w:id="1100" w:author="Cintron, Matthew I (CTR)" w:date="2021-11-22T04:41:00Z"/>
        </w:rPr>
        <w:pPrChange w:id="1101" w:author="Cintron, Matthew I (CTR)" w:date="2021-11-22T04:41:00Z">
          <w:pPr/>
        </w:pPrChange>
      </w:pPr>
      <w:ins w:id="1102" w:author="McQuillan, Tyler A" w:date="2021-11-05T06:13:00Z">
        <w:del w:id="1103" w:author="Cintron, Matthew I (CTR)" w:date="2021-11-22T04:41:00Z">
          <w:r w:rsidDel="002C09D4">
            <w:tab/>
          </w:r>
        </w:del>
        <w:del w:id="1104" w:author="Cintron, Matthew I (CTR)" w:date="2021-11-15T11:08:00Z">
          <w:r w:rsidDel="00631827">
            <w:delText>*</w:delText>
          </w:r>
        </w:del>
        <w:del w:id="1105" w:author="Cintron, Matthew I (CTR)" w:date="2021-11-22T04:41:00Z">
          <w:r w:rsidDel="002C09D4">
            <w:delText>"Daily Training Report (DTR).",</w:delText>
          </w:r>
        </w:del>
      </w:ins>
    </w:p>
    <w:p w14:paraId="321B9255" w14:textId="07782B84" w:rsidR="00A049B3" w:rsidDel="002C09D4" w:rsidRDefault="00A049B3" w:rsidP="002C09D4">
      <w:pPr>
        <w:rPr>
          <w:del w:id="1106" w:author="Cintron, Matthew I (CTR)" w:date="2021-11-22T04:41:00Z"/>
        </w:rPr>
        <w:pPrChange w:id="1107" w:author="Cintron, Matthew I (CTR)" w:date="2021-11-22T04:41:00Z">
          <w:pPr/>
        </w:pPrChange>
      </w:pPr>
      <w:del w:id="1108" w:author="Cintron, Matthew I (CTR)" w:date="2021-11-22T04:41:00Z">
        <w:r w:rsidDel="002C09D4">
          <w:delText>"How do I create a Daily Training Report?",</w:delText>
        </w:r>
      </w:del>
    </w:p>
    <w:p w14:paraId="66C99088" w14:textId="702E17AF" w:rsidR="00A049B3" w:rsidDel="002C09D4" w:rsidRDefault="00A049B3" w:rsidP="002C09D4">
      <w:pPr>
        <w:rPr>
          <w:del w:id="1109" w:author="Cintron, Matthew I (CTR)" w:date="2021-11-22T04:41:00Z"/>
        </w:rPr>
        <w:pPrChange w:id="1110" w:author="Cintron, Matthew I (CTR)" w:date="2021-11-22T04:41:00Z">
          <w:pPr/>
        </w:pPrChange>
      </w:pPr>
      <w:del w:id="1111" w:author="Cintron, Matthew I (CTR)" w:date="2021-11-22T04:41:00Z">
        <w:r w:rsidDel="002C09D4">
          <w:delText xml:space="preserve">                "How do I create a DTR? ",</w:delText>
        </w:r>
      </w:del>
    </w:p>
    <w:p w14:paraId="5DBAA073" w14:textId="0EDD6A1D" w:rsidR="00A049B3" w:rsidDel="002C09D4" w:rsidRDefault="00A049B3" w:rsidP="002C09D4">
      <w:pPr>
        <w:rPr>
          <w:del w:id="1112" w:author="Cintron, Matthew I (CTR)" w:date="2021-11-22T04:41:00Z"/>
        </w:rPr>
        <w:pPrChange w:id="1113" w:author="Cintron, Matthew I (CTR)" w:date="2021-11-22T04:41:00Z">
          <w:pPr/>
        </w:pPrChange>
      </w:pPr>
      <w:del w:id="1114" w:author="Cintron, Matthew I (CTR)" w:date="2021-11-22T04:41:00Z">
        <w:r w:rsidDel="002C09D4">
          <w:delText xml:space="preserve">                "How do I name my Daily Training Report?"</w:delText>
        </w:r>
      </w:del>
    </w:p>
    <w:p w14:paraId="5BAA3CF5" w14:textId="307D0222" w:rsidR="00A049B3" w:rsidDel="002C09D4" w:rsidRDefault="00A049B3" w:rsidP="002C09D4">
      <w:pPr>
        <w:rPr>
          <w:del w:id="1115" w:author="Cintron, Matthew I (CTR)" w:date="2021-11-22T04:41:00Z"/>
        </w:rPr>
        <w:pPrChange w:id="1116" w:author="Cintron, Matthew I (CTR)" w:date="2021-11-22T04:41:00Z">
          <w:pPr/>
        </w:pPrChange>
      </w:pPr>
      <w:del w:id="1117" w:author="Cintron, Matthew I (CTR)" w:date="2021-11-22T04:41:00Z">
        <w:r w:rsidDel="002C09D4">
          <w:delText xml:space="preserve">            ],</w:delText>
        </w:r>
      </w:del>
    </w:p>
    <w:p w14:paraId="2CF17366" w14:textId="4DF7801D" w:rsidR="00A049B3" w:rsidDel="002C09D4" w:rsidRDefault="00A049B3" w:rsidP="002C09D4">
      <w:pPr>
        <w:rPr>
          <w:del w:id="1118" w:author="Cintron, Matthew I (CTR)" w:date="2021-11-22T04:41:00Z"/>
        </w:rPr>
        <w:pPrChange w:id="1119" w:author="Cintron, Matthew I (CTR)" w:date="2021-11-22T04:41:00Z">
          <w:pPr/>
        </w:pPrChange>
      </w:pPr>
      <w:del w:id="1120" w:author="Cintron, Matthew I (CTR)" w:date="2021-11-22T04:41:00Z">
        <w:r w:rsidDel="002C09D4">
          <w:delText xml:space="preserve">            "responses": [</w:delText>
        </w:r>
      </w:del>
    </w:p>
    <w:p w14:paraId="45E4D537" w14:textId="1760DF5E" w:rsidR="00A049B3" w:rsidDel="002C09D4" w:rsidRDefault="00A049B3" w:rsidP="002C09D4">
      <w:pPr>
        <w:rPr>
          <w:del w:id="1121" w:author="Cintron, Matthew I (CTR)" w:date="2021-11-22T04:41:00Z"/>
        </w:rPr>
        <w:pPrChange w:id="1122" w:author="Cintron, Matthew I (CTR)" w:date="2021-11-22T04:41:00Z">
          <w:pPr/>
        </w:pPrChange>
      </w:pPr>
      <w:del w:id="1123" w:author="Cintron, Matthew I (CTR)" w:date="2021-11-22T04:41:00Z">
        <w:r w:rsidDel="002C09D4">
          <w:delText xml:space="preserve">                "Refer to [Process Manual - Daily Traini+B30:AL30ng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delText>
        </w:r>
      </w:del>
      <w:ins w:id="1124" w:author="McQuillan, Tyler A" w:date="2021-11-05T06:13:00Z">
        <w:del w:id="1125" w:author="Cintron, Matthew I (CTR)" w:date="2021-11-22T04:41:00Z">
          <w:r w:rsidR="00A73FD4" w:rsidDel="002C09D4">
            <w:delText>.</w:delText>
          </w:r>
        </w:del>
      </w:ins>
      <w:del w:id="1126" w:author="Cintron, Matthew I (CTR)" w:date="2021-11-22T04:41:00Z">
        <w:r w:rsidDel="002C09D4">
          <w:delText>"</w:delText>
        </w:r>
      </w:del>
    </w:p>
    <w:p w14:paraId="76D46B8E" w14:textId="32393BD4" w:rsidR="00A049B3" w:rsidDel="002C09D4" w:rsidRDefault="00A049B3" w:rsidP="002C09D4">
      <w:pPr>
        <w:rPr>
          <w:del w:id="1127" w:author="Cintron, Matthew I (CTR)" w:date="2021-11-22T04:41:00Z"/>
        </w:rPr>
        <w:pPrChange w:id="1128" w:author="Cintron, Matthew I (CTR)" w:date="2021-11-22T04:41:00Z">
          <w:pPr/>
        </w:pPrChange>
      </w:pPr>
      <w:del w:id="1129" w:author="Cintron, Matthew I (CTR)" w:date="2021-11-22T04:41:00Z">
        <w:r w:rsidDel="002C09D4">
          <w:delText xml:space="preserve">            ],</w:delText>
        </w:r>
      </w:del>
    </w:p>
    <w:p w14:paraId="4E2F18DA" w14:textId="4B477F68" w:rsidR="00A049B3" w:rsidDel="002C09D4" w:rsidRDefault="00A049B3" w:rsidP="002C09D4">
      <w:pPr>
        <w:rPr>
          <w:del w:id="1130" w:author="Cintron, Matthew I (CTR)" w:date="2021-11-22T04:41:00Z"/>
        </w:rPr>
        <w:pPrChange w:id="1131" w:author="Cintron, Matthew I (CTR)" w:date="2021-11-22T04:41:00Z">
          <w:pPr/>
        </w:pPrChange>
      </w:pPr>
      <w:del w:id="1132" w:author="Cintron, Matthew I (CTR)" w:date="2021-11-22T04:41:00Z">
        <w:r w:rsidDel="002C09D4">
          <w:delText xml:space="preserve">            "context_set": ""</w:delText>
        </w:r>
      </w:del>
    </w:p>
    <w:p w14:paraId="7FD93D2E" w14:textId="10EF9A91" w:rsidR="00A049B3" w:rsidRDefault="00A049B3" w:rsidP="002C09D4">
      <w:del w:id="1133" w:author="Cintron, Matthew I (CTR)" w:date="2021-11-22T04:41:00Z">
        <w:r w:rsidDel="002C09D4">
          <w:delText xml:space="preserve">        },</w:delText>
        </w:r>
      </w:del>
    </w:p>
    <w:p w14:paraId="4C0D13AF" w14:textId="77777777" w:rsidR="00A049B3" w:rsidRDefault="00A049B3" w:rsidP="00A049B3">
      <w:r>
        <w:t xml:space="preserve">        {</w:t>
      </w:r>
    </w:p>
    <w:p w14:paraId="2CB8F1B9" w14:textId="77777777" w:rsidR="00A049B3" w:rsidRDefault="00A049B3" w:rsidP="00A049B3">
      <w:r>
        <w:t xml:space="preserve">            "tag": "Q41",</w:t>
      </w:r>
    </w:p>
    <w:p w14:paraId="4E1E152E" w14:textId="77777777" w:rsidR="00A049B3" w:rsidRDefault="00A049B3" w:rsidP="00A049B3">
      <w:r>
        <w:t xml:space="preserve">            "patterns": [</w:t>
      </w:r>
    </w:p>
    <w:p w14:paraId="7598423B" w14:textId="77777777" w:rsidR="00CA73CE" w:rsidRDefault="00A049B3" w:rsidP="00A049B3">
      <w:pPr>
        <w:rPr>
          <w:ins w:id="1134" w:author="McQuillan, Tyler A" w:date="2021-11-05T06:17:00Z"/>
        </w:rPr>
      </w:pPr>
      <w:r>
        <w:t xml:space="preserve">                </w:t>
      </w:r>
      <w:ins w:id="1135" w:author="McQuillan, Tyler A" w:date="2021-11-05T06:17:00Z">
        <w:del w:id="1136" w:author="Cintron, Matthew I (CTR)" w:date="2021-11-15T11:09:00Z">
          <w:r w:rsidR="00CA73CE" w:rsidRPr="00CA73CE" w:rsidDel="00631827">
            <w:delText>*</w:delText>
          </w:r>
        </w:del>
        <w:r w:rsidR="00CA73CE" w:rsidRPr="00CA73CE">
          <w:t>"How to document Training milestones.",</w:t>
        </w:r>
      </w:ins>
    </w:p>
    <w:p w14:paraId="731F70C8" w14:textId="7645FA17" w:rsidR="00A049B3" w:rsidRDefault="00A049B3">
      <w:pPr>
        <w:ind w:firstLine="720"/>
        <w:pPrChange w:id="1137" w:author="McQuillan, Tyler A" w:date="2021-11-05T06:17:00Z">
          <w:pPr/>
        </w:pPrChange>
      </w:pPr>
      <w:r>
        <w:t>"How do I document that I delivered a Training Milestone?",</w:t>
      </w:r>
    </w:p>
    <w:p w14:paraId="18369827" w14:textId="77777777" w:rsidR="00A049B3" w:rsidRDefault="00A049B3" w:rsidP="00A049B3">
      <w:r>
        <w:t xml:space="preserve">                "I need to coach a trainee who has missed during training.  What form do I fill out?",</w:t>
      </w:r>
    </w:p>
    <w:p w14:paraId="0177CE70" w14:textId="77777777" w:rsidR="00A049B3" w:rsidRDefault="00A049B3" w:rsidP="00A049B3">
      <w:r>
        <w:t xml:space="preserve">                "I need to deliver a training milestone.  Where can I find a template?",</w:t>
      </w:r>
    </w:p>
    <w:p w14:paraId="6C374FFD" w14:textId="77777777" w:rsidR="00A049B3" w:rsidRDefault="00A049B3" w:rsidP="00A049B3">
      <w:r>
        <w:t xml:space="preserve">                "Where do I find a template for a Training Milestone?"</w:t>
      </w:r>
    </w:p>
    <w:p w14:paraId="21048AAF" w14:textId="77777777" w:rsidR="00A049B3" w:rsidRDefault="00A049B3" w:rsidP="00A049B3">
      <w:r>
        <w:t xml:space="preserve">            ],</w:t>
      </w:r>
    </w:p>
    <w:p w14:paraId="46491EA3" w14:textId="77777777" w:rsidR="00A049B3" w:rsidRDefault="00A049B3" w:rsidP="00A049B3">
      <w:r>
        <w:t xml:space="preserve">            "responses": [</w:t>
      </w:r>
    </w:p>
    <w:p w14:paraId="7E291C7E" w14:textId="6A1C8274" w:rsidR="00A049B3" w:rsidRDefault="00A049B3" w:rsidP="00A049B3">
      <w:r>
        <w:t xml:space="preserve">                "Find</w:t>
      </w:r>
      <w:del w:id="1138" w:author="McQuillan, Tyler A" w:date="2021-11-05T06:17:00Z">
        <w:r w:rsidDel="00CA73CE">
          <w:delText xml:space="preserve"> a</w:delText>
        </w:r>
      </w:del>
      <w:r>
        <w:t xml:space="preserve"> template </w:t>
      </w:r>
      <w:del w:id="1139" w:author="McQuillan, Tyler A" w:date="2021-11-05T06:18:00Z">
        <w:r w:rsidDel="000E141A">
          <w:delText>on the</w:delText>
        </w:r>
      </w:del>
      <w:ins w:id="1140" w:author="McQuillan, Tyler A" w:date="2021-11-05T06:18:00Z">
        <w:r w:rsidR="000E141A">
          <w:t>at</w:t>
        </w:r>
      </w:ins>
      <w:r>
        <w:t xml:space="preserve"> [CCO Training Delivery Trainer Resources Forms and Templates](https://maximus365.sharepoint.com/sites/CCO/Support/KSTP/CCO_Training_Delivery_Trainer_Resources/Forms%20and%20Templates/Forms/AllItems.aspx?viewpath=%2Fsites%2FCCO%2FSupport%2FKSTP%2FCCO_Training_Delivery_Trainer_Resources%2FForms%20and%20Templates%2FForms%2FAllItems.aspx)</w:t>
      </w:r>
      <w:ins w:id="1141" w:author="McQuillan, Tyler A" w:date="2021-11-05T06:17:00Z">
        <w:r w:rsidR="00CA73CE">
          <w:t>.</w:t>
        </w:r>
      </w:ins>
      <w:r>
        <w:t xml:space="preserve"> "</w:t>
      </w:r>
    </w:p>
    <w:p w14:paraId="0A370058" w14:textId="77777777" w:rsidR="00A049B3" w:rsidRDefault="00A049B3" w:rsidP="00A049B3">
      <w:r>
        <w:t xml:space="preserve">            ],</w:t>
      </w:r>
    </w:p>
    <w:p w14:paraId="7B14D91A" w14:textId="77777777" w:rsidR="00A049B3" w:rsidRDefault="00A049B3" w:rsidP="00A049B3">
      <w:r>
        <w:t xml:space="preserve">            "</w:t>
      </w:r>
      <w:proofErr w:type="spellStart"/>
      <w:r>
        <w:t>context_set</w:t>
      </w:r>
      <w:proofErr w:type="spellEnd"/>
      <w:r>
        <w:t>": ""</w:t>
      </w:r>
    </w:p>
    <w:p w14:paraId="69D9AFEE" w14:textId="77777777" w:rsidR="00A049B3" w:rsidRDefault="00A049B3" w:rsidP="00A049B3">
      <w:r>
        <w:t xml:space="preserve">        },</w:t>
      </w:r>
    </w:p>
    <w:p w14:paraId="5F3F3678" w14:textId="77777777" w:rsidR="00A049B3" w:rsidRDefault="00A049B3" w:rsidP="00A049B3">
      <w:r>
        <w:t xml:space="preserve">        {</w:t>
      </w:r>
    </w:p>
    <w:p w14:paraId="171980D9" w14:textId="77777777" w:rsidR="00A049B3" w:rsidRDefault="00A049B3" w:rsidP="00A049B3">
      <w:r>
        <w:t xml:space="preserve">            "tag": </w:t>
      </w:r>
      <w:commentRangeStart w:id="1142"/>
      <w:r>
        <w:t>"Q42",</w:t>
      </w:r>
      <w:commentRangeEnd w:id="1142"/>
      <w:r w:rsidR="00D14A6A">
        <w:rPr>
          <w:rStyle w:val="CommentReference"/>
        </w:rPr>
        <w:commentReference w:id="1142"/>
      </w:r>
    </w:p>
    <w:p w14:paraId="4870C3D9" w14:textId="77777777" w:rsidR="00A049B3" w:rsidRDefault="00A049B3" w:rsidP="00A049B3">
      <w:r>
        <w:t xml:space="preserve">            "patterns": [</w:t>
      </w:r>
    </w:p>
    <w:p w14:paraId="7CB19619" w14:textId="77777777" w:rsidR="0086283C" w:rsidRDefault="00A049B3" w:rsidP="0086283C">
      <w:pPr>
        <w:rPr>
          <w:ins w:id="1143" w:author="McQuillan, Tyler A" w:date="2021-11-05T06:18:00Z"/>
        </w:rPr>
      </w:pPr>
      <w:r>
        <w:t xml:space="preserve">                </w:t>
      </w:r>
      <w:ins w:id="1144" w:author="McQuillan, Tyler A" w:date="2021-11-05T06:18:00Z">
        <w:del w:id="1145" w:author="Cintron, Matthew I (CTR)" w:date="2021-11-15T11:09:00Z">
          <w:r w:rsidR="0086283C" w:rsidDel="00631827">
            <w:delText>*</w:delText>
          </w:r>
        </w:del>
        <w:r w:rsidR="0086283C">
          <w:t xml:space="preserve">"How to document </w:t>
        </w:r>
        <w:proofErr w:type="spellStart"/>
        <w:r w:rsidR="0086283C">
          <w:t>eCoaching</w:t>
        </w:r>
        <w:proofErr w:type="spellEnd"/>
        <w:r w:rsidR="0086283C">
          <w:t xml:space="preserve"> logs (</w:t>
        </w:r>
        <w:proofErr w:type="spellStart"/>
        <w:r w:rsidR="0086283C">
          <w:t>eCLs</w:t>
        </w:r>
        <w:proofErr w:type="spellEnd"/>
        <w:r w:rsidR="0086283C">
          <w:t>).",</w:t>
        </w:r>
      </w:ins>
    </w:p>
    <w:p w14:paraId="3B46B396" w14:textId="22646320" w:rsidR="0086283C" w:rsidRDefault="0086283C" w:rsidP="0086283C">
      <w:pPr>
        <w:rPr>
          <w:ins w:id="1146" w:author="McQuillan, Tyler A" w:date="2021-11-05T06:18:00Z"/>
        </w:rPr>
      </w:pPr>
      <w:ins w:id="1147" w:author="McQuillan, Tyler A" w:date="2021-11-05T06:18:00Z">
        <w:r>
          <w:tab/>
        </w:r>
        <w:del w:id="1148" w:author="Cintron, Matthew I (CTR)" w:date="2021-11-15T11:09:00Z">
          <w:r w:rsidDel="00631827">
            <w:delText>*</w:delText>
          </w:r>
        </w:del>
        <w:r>
          <w:t>"</w:t>
        </w:r>
        <w:proofErr w:type="spellStart"/>
        <w:r>
          <w:t>eCoaching</w:t>
        </w:r>
        <w:proofErr w:type="spellEnd"/>
        <w:r>
          <w:t xml:space="preserve"> logs (</w:t>
        </w:r>
        <w:proofErr w:type="spellStart"/>
        <w:r>
          <w:t>eCLs</w:t>
        </w:r>
        <w:proofErr w:type="spellEnd"/>
        <w:r>
          <w:t>).",</w:t>
        </w:r>
      </w:ins>
    </w:p>
    <w:p w14:paraId="29162C75" w14:textId="581BBDA1" w:rsidR="00A049B3" w:rsidRDefault="00A049B3">
      <w:pPr>
        <w:ind w:firstLine="720"/>
        <w:pPrChange w:id="1149" w:author="McQuillan, Tyler A" w:date="2021-11-05T06:19:00Z">
          <w:pPr/>
        </w:pPrChange>
      </w:pPr>
      <w:r>
        <w:lastRenderedPageBreak/>
        <w:t xml:space="preserve">"How do I fill out an </w:t>
      </w:r>
      <w:proofErr w:type="spellStart"/>
      <w:r>
        <w:t>eCL</w:t>
      </w:r>
      <w:proofErr w:type="spellEnd"/>
      <w:r>
        <w:t>?",</w:t>
      </w:r>
    </w:p>
    <w:p w14:paraId="52B44910" w14:textId="77777777" w:rsidR="00A049B3" w:rsidRDefault="00A049B3" w:rsidP="00A049B3">
      <w:r>
        <w:t xml:space="preserve">                "tell me the best way to fill in an </w:t>
      </w:r>
      <w:proofErr w:type="spellStart"/>
      <w:r>
        <w:t>ecl</w:t>
      </w:r>
      <w:proofErr w:type="spellEnd"/>
      <w:r>
        <w:t>?",</w:t>
      </w:r>
    </w:p>
    <w:p w14:paraId="6963CC5E" w14:textId="77777777" w:rsidR="00A049B3" w:rsidRDefault="00A049B3" w:rsidP="00A049B3">
      <w:r>
        <w:t xml:space="preserve">                "how do </w:t>
      </w:r>
      <w:proofErr w:type="spellStart"/>
      <w:r>
        <w:t>i</w:t>
      </w:r>
      <w:proofErr w:type="spellEnd"/>
      <w:r>
        <w:t xml:space="preserve"> fill an </w:t>
      </w:r>
      <w:proofErr w:type="spellStart"/>
      <w:r>
        <w:t>ecl</w:t>
      </w:r>
      <w:proofErr w:type="spellEnd"/>
      <w:r>
        <w:t>?",</w:t>
      </w:r>
    </w:p>
    <w:p w14:paraId="34A41F05" w14:textId="77777777" w:rsidR="00A049B3" w:rsidRDefault="00A049B3" w:rsidP="00A049B3">
      <w:r>
        <w:t xml:space="preserve">                "how can i fill out an </w:t>
      </w:r>
      <w:proofErr w:type="spellStart"/>
      <w:r>
        <w:t>ecl</w:t>
      </w:r>
      <w:proofErr w:type="spellEnd"/>
      <w:r>
        <w:t>?"</w:t>
      </w:r>
    </w:p>
    <w:p w14:paraId="1746D9BC" w14:textId="77777777" w:rsidR="00A049B3" w:rsidRDefault="00A049B3" w:rsidP="00A049B3">
      <w:r>
        <w:t xml:space="preserve">            ],</w:t>
      </w:r>
    </w:p>
    <w:p w14:paraId="141BCFC0" w14:textId="77777777" w:rsidR="00A049B3" w:rsidRDefault="00A049B3" w:rsidP="00A049B3">
      <w:r>
        <w:t xml:space="preserve">            "responses": [</w:t>
      </w:r>
    </w:p>
    <w:p w14:paraId="09FDB30C" w14:textId="14D43278" w:rsidR="00A049B3" w:rsidRDefault="00A049B3" w:rsidP="00A049B3">
      <w:r>
        <w:t xml:space="preserve">                "</w:t>
      </w:r>
      <w:del w:id="1150" w:author="McQuillan, Tyler A" w:date="2021-11-05T06:19:00Z">
        <w:r w:rsidDel="0086283C">
          <w:delText xml:space="preserve">Locate </w:delText>
        </w:r>
      </w:del>
      <w:ins w:id="1151" w:author="McQuillan, Tyler A" w:date="2021-11-05T06:19:00Z">
        <w:r w:rsidR="0086283C">
          <w:t xml:space="preserve">Access </w:t>
        </w:r>
      </w:ins>
      <w:r>
        <w:t>the [</w:t>
      </w:r>
      <w:proofErr w:type="spellStart"/>
      <w:r>
        <w:t>eCoaching</w:t>
      </w:r>
      <w:proofErr w:type="spellEnd"/>
      <w:r>
        <w:t xml:space="preserve"> Log](https://maximus365.sharepoint.com/sites/CCO/Resources/eCoaching/default.aspx)</w:t>
      </w:r>
      <w:ins w:id="1152" w:author="McQuillan, Tyler A" w:date="2021-11-05T06:19:00Z">
        <w:r w:rsidR="0086283C">
          <w:t>.</w:t>
        </w:r>
      </w:ins>
      <w:r>
        <w:t xml:space="preserve"> </w:t>
      </w:r>
      <w:ins w:id="1153" w:author="McQuillan, Tyler A" w:date="2021-11-05T06:19:00Z">
        <w:r w:rsidR="0086283C">
          <w:t>L</w:t>
        </w:r>
      </w:ins>
      <w:del w:id="1154" w:author="McQuillan, Tyler A" w:date="2021-11-05T06:19:00Z">
        <w:r w:rsidDel="0086283C">
          <w:delText>l</w:delText>
        </w:r>
      </w:del>
      <w:r>
        <w:t>ocate the CSR and fill out each field to include the behavior being coached and policy or SOP. Follow steps i</w:t>
      </w:r>
      <w:ins w:id="1155" w:author="McQuillan, Tyler A" w:date="2021-11-05T06:19:00Z">
        <w:r w:rsidR="0086283C">
          <w:t>n</w:t>
        </w:r>
      </w:ins>
      <w:del w:id="1156" w:author="McQuillan, Tyler A" w:date="2021-11-05T06:19:00Z">
        <w:r w:rsidDel="0086283C">
          <w:delText>s</w:delText>
        </w:r>
      </w:del>
      <w:r>
        <w:t xml:space="preserve"> [CC SOP 30.0 </w:t>
      </w:r>
      <w:proofErr w:type="spellStart"/>
      <w:r>
        <w:t>eCoaching</w:t>
      </w:r>
      <w:proofErr w:type="spellEnd"/>
      <w:r>
        <w:t xml:space="preserve"> Log](https://maximus365.sharepoint.com/sites/CCO/Resources/SOP/Contact%20Center%20Operations/Forms/AllItems.aspx?viewpath=%2Fsites%2FCCO%2FResources%2FSOP%2FContact%20Center%20Operations%2FForms%2FAllItems%2Easpx&amp;id=%2Fsites%2FCCO%2FResources%2FSOP%2FContact%20Center%20Operations%2FCC%5F30%2E0%5FeCoaching%5FLog%5Fv3%2E3%2Epdf&amp;parent=%2Fsites%2FCCO%2FResources%2FSOP%2FContact%20Center%20Operations)</w:t>
      </w:r>
      <w:ins w:id="1157" w:author="McQuillan, Tyler A" w:date="2021-11-05T06:19:00Z">
        <w:r w:rsidR="0086283C">
          <w:t>.</w:t>
        </w:r>
      </w:ins>
      <w:r>
        <w:t>"</w:t>
      </w:r>
    </w:p>
    <w:p w14:paraId="64CA92F9" w14:textId="77777777" w:rsidR="00A049B3" w:rsidRDefault="00A049B3" w:rsidP="00A049B3">
      <w:r>
        <w:t xml:space="preserve">            ],</w:t>
      </w:r>
    </w:p>
    <w:p w14:paraId="4A753C77" w14:textId="77777777" w:rsidR="00A049B3" w:rsidRDefault="00A049B3" w:rsidP="00A049B3">
      <w:r>
        <w:t xml:space="preserve">            "</w:t>
      </w:r>
      <w:proofErr w:type="spellStart"/>
      <w:r>
        <w:t>context_set</w:t>
      </w:r>
      <w:proofErr w:type="spellEnd"/>
      <w:r>
        <w:t>": ""</w:t>
      </w:r>
    </w:p>
    <w:p w14:paraId="0E9D6B30" w14:textId="77777777" w:rsidR="00A049B3" w:rsidRDefault="00A049B3" w:rsidP="00A049B3">
      <w:r>
        <w:t xml:space="preserve">        },</w:t>
      </w:r>
    </w:p>
    <w:p w14:paraId="4825CEA1" w14:textId="77777777" w:rsidR="00A049B3" w:rsidRDefault="00A049B3" w:rsidP="00A049B3">
      <w:r>
        <w:t xml:space="preserve">        {</w:t>
      </w:r>
    </w:p>
    <w:p w14:paraId="6D74C72F" w14:textId="77777777" w:rsidR="00A049B3" w:rsidRDefault="00A049B3" w:rsidP="00A049B3">
      <w:r>
        <w:t xml:space="preserve">            "tag": "Q43",</w:t>
      </w:r>
    </w:p>
    <w:p w14:paraId="340A47F7" w14:textId="77777777" w:rsidR="00A049B3" w:rsidRDefault="00A049B3" w:rsidP="00A049B3">
      <w:r>
        <w:t xml:space="preserve">            "patterns": [</w:t>
      </w:r>
    </w:p>
    <w:p w14:paraId="0977AC2B" w14:textId="77777777" w:rsidR="00A049B3" w:rsidRDefault="00A049B3" w:rsidP="00A049B3">
      <w:r>
        <w:t xml:space="preserve">                "How do I fill out an </w:t>
      </w:r>
      <w:proofErr w:type="spellStart"/>
      <w:r>
        <w:t>eCoaching</w:t>
      </w:r>
      <w:proofErr w:type="spellEnd"/>
      <w:r>
        <w:t xml:space="preserve"> Log? ",</w:t>
      </w:r>
    </w:p>
    <w:p w14:paraId="4F14B481" w14:textId="77777777" w:rsidR="00A049B3" w:rsidRDefault="00A049B3" w:rsidP="00A049B3">
      <w:r>
        <w:t xml:space="preserve">                "how do i fill in an </w:t>
      </w:r>
      <w:proofErr w:type="spellStart"/>
      <w:r>
        <w:t>ecoaching</w:t>
      </w:r>
      <w:proofErr w:type="spellEnd"/>
      <w:r>
        <w:t xml:space="preserve"> log?",</w:t>
      </w:r>
    </w:p>
    <w:p w14:paraId="685D8C42" w14:textId="77777777" w:rsidR="00A049B3" w:rsidRDefault="00A049B3" w:rsidP="00A049B3">
      <w:r>
        <w:t xml:space="preserve">                "how do i fill out an </w:t>
      </w:r>
      <w:proofErr w:type="spellStart"/>
      <w:r>
        <w:t>ecoaching</w:t>
      </w:r>
      <w:proofErr w:type="spellEnd"/>
      <w:r>
        <w:t xml:space="preserve"> log?"</w:t>
      </w:r>
    </w:p>
    <w:p w14:paraId="67DAA02F" w14:textId="77777777" w:rsidR="00A049B3" w:rsidRDefault="00A049B3" w:rsidP="00A049B3">
      <w:r>
        <w:t xml:space="preserve">            ],</w:t>
      </w:r>
    </w:p>
    <w:p w14:paraId="49400D9B" w14:textId="77777777" w:rsidR="00A049B3" w:rsidRDefault="00A049B3" w:rsidP="00A049B3">
      <w:r>
        <w:t xml:space="preserve">            "responses": [</w:t>
      </w:r>
    </w:p>
    <w:p w14:paraId="3956C7AE" w14:textId="77777777" w:rsidR="00A049B3" w:rsidRDefault="00A049B3" w:rsidP="00A049B3">
      <w:r>
        <w:t xml:space="preserve">                "Employee Manual </w:t>
      </w:r>
      <w:proofErr w:type="spellStart"/>
      <w:r>
        <w:t>Pg</w:t>
      </w:r>
      <w:proofErr w:type="spellEnd"/>
      <w:r>
        <w:t xml:space="preserve"> 51\n\n3.1.4. To maintain a safe and productive work environment, MAXIMUS expects employees to be reliable and punctual in reporting for scheduled work. Absenteeism and tardiness place a burden on other employees and on MAXIMUS. In those r"</w:t>
      </w:r>
    </w:p>
    <w:p w14:paraId="513725EB" w14:textId="77777777" w:rsidR="00A049B3" w:rsidRDefault="00A049B3" w:rsidP="00A049B3">
      <w:r>
        <w:t xml:space="preserve">            ],</w:t>
      </w:r>
    </w:p>
    <w:p w14:paraId="4BB67BB1" w14:textId="77777777" w:rsidR="00A049B3" w:rsidRDefault="00A049B3" w:rsidP="00A049B3">
      <w:r>
        <w:t xml:space="preserve">            "</w:t>
      </w:r>
      <w:proofErr w:type="spellStart"/>
      <w:r>
        <w:t>context_set</w:t>
      </w:r>
      <w:proofErr w:type="spellEnd"/>
      <w:r>
        <w:t>": ""</w:t>
      </w:r>
    </w:p>
    <w:p w14:paraId="32B40E8B" w14:textId="77777777" w:rsidR="00A049B3" w:rsidRDefault="00A049B3" w:rsidP="00A049B3">
      <w:r>
        <w:t xml:space="preserve">        },</w:t>
      </w:r>
    </w:p>
    <w:p w14:paraId="409EAAC9" w14:textId="77777777" w:rsidR="00A049B3" w:rsidRDefault="00A049B3" w:rsidP="00A049B3">
      <w:r>
        <w:lastRenderedPageBreak/>
        <w:t xml:space="preserve">        {</w:t>
      </w:r>
    </w:p>
    <w:p w14:paraId="220AB504" w14:textId="77777777" w:rsidR="00A049B3" w:rsidRDefault="00A049B3" w:rsidP="00A049B3">
      <w:r>
        <w:t xml:space="preserve">            "tag": </w:t>
      </w:r>
      <w:commentRangeStart w:id="1158"/>
      <w:r>
        <w:t>"Q44",</w:t>
      </w:r>
      <w:commentRangeEnd w:id="1158"/>
      <w:r w:rsidR="00E56BBF">
        <w:rPr>
          <w:rStyle w:val="CommentReference"/>
        </w:rPr>
        <w:commentReference w:id="1158"/>
      </w:r>
    </w:p>
    <w:p w14:paraId="0FCF25AF" w14:textId="77777777" w:rsidR="00A049B3" w:rsidRDefault="00A049B3" w:rsidP="00A049B3">
      <w:r>
        <w:t xml:space="preserve">            "patterns": [</w:t>
      </w:r>
    </w:p>
    <w:p w14:paraId="6890309C" w14:textId="77777777" w:rsidR="007E1197" w:rsidRDefault="00A049B3" w:rsidP="007E1197">
      <w:pPr>
        <w:rPr>
          <w:ins w:id="1159" w:author="McQuillan, Tyler A" w:date="2021-11-05T06:22:00Z"/>
        </w:rPr>
      </w:pPr>
      <w:r>
        <w:t xml:space="preserve">                </w:t>
      </w:r>
      <w:ins w:id="1160" w:author="McQuillan, Tyler A" w:date="2021-11-05T06:22:00Z">
        <w:del w:id="1161" w:author="Cintron, Matthew I (CTR)" w:date="2021-11-15T11:09:00Z">
          <w:r w:rsidR="007E1197" w:rsidDel="00631827">
            <w:delText>*</w:delText>
          </w:r>
        </w:del>
        <w:r w:rsidR="007E1197">
          <w:t>"How to submit termination requests.",</w:t>
        </w:r>
      </w:ins>
    </w:p>
    <w:p w14:paraId="62680657" w14:textId="4BC83470" w:rsidR="007E1197" w:rsidRDefault="007E1197" w:rsidP="007E1197">
      <w:pPr>
        <w:rPr>
          <w:ins w:id="1162" w:author="McQuillan, Tyler A" w:date="2021-11-05T06:22:00Z"/>
        </w:rPr>
      </w:pPr>
      <w:ins w:id="1163" w:author="McQuillan, Tyler A" w:date="2021-11-05T06:22:00Z">
        <w:r>
          <w:tab/>
        </w:r>
        <w:del w:id="1164" w:author="Cintron, Matthew I (CTR)" w:date="2021-11-15T11:09:00Z">
          <w:r w:rsidDel="00631827">
            <w:delText>*</w:delText>
          </w:r>
        </w:del>
        <w:r>
          <w:t>"Termination requests."</w:t>
        </w:r>
      </w:ins>
    </w:p>
    <w:p w14:paraId="18E56C24" w14:textId="3A8A3034" w:rsidR="00A049B3" w:rsidRDefault="00A049B3">
      <w:pPr>
        <w:ind w:firstLine="720"/>
        <w:pPrChange w:id="1165" w:author="McQuillan, Tyler A" w:date="2021-11-05T06:22:00Z">
          <w:pPr/>
        </w:pPrChange>
      </w:pPr>
      <w:r>
        <w:t>"How do I fill out an urgent term request?",</w:t>
      </w:r>
    </w:p>
    <w:p w14:paraId="34725215" w14:textId="77777777" w:rsidR="00A049B3" w:rsidRDefault="00A049B3" w:rsidP="00A049B3">
      <w:r>
        <w:t xml:space="preserve">                "How do I fill out an urgent termination request? ",</w:t>
      </w:r>
    </w:p>
    <w:p w14:paraId="20C3C187" w14:textId="77777777" w:rsidR="00A049B3" w:rsidRDefault="00A049B3" w:rsidP="00A049B3">
      <w:r>
        <w:t xml:space="preserve">                "What are the steps to fill out a term request? ",</w:t>
      </w:r>
    </w:p>
    <w:p w14:paraId="10E41FFA" w14:textId="77777777" w:rsidR="00A049B3" w:rsidRDefault="00A049B3" w:rsidP="00A049B3">
      <w:r>
        <w:t xml:space="preserve">                "What are the steps to filling out a termination request? "</w:t>
      </w:r>
    </w:p>
    <w:p w14:paraId="1AAB7BAF" w14:textId="77777777" w:rsidR="00A049B3" w:rsidRDefault="00A049B3" w:rsidP="00A049B3">
      <w:r>
        <w:t xml:space="preserve">            ],</w:t>
      </w:r>
    </w:p>
    <w:p w14:paraId="3FB4B573" w14:textId="77777777" w:rsidR="00A049B3" w:rsidRDefault="00A049B3" w:rsidP="00A049B3">
      <w:r>
        <w:t xml:space="preserve">            "responses": [</w:t>
      </w:r>
    </w:p>
    <w:p w14:paraId="12A1E48E" w14:textId="3AA08D0D" w:rsidR="00A049B3" w:rsidRDefault="00A049B3" w:rsidP="00A049B3">
      <w:r>
        <w:t xml:space="preserve">                "Find a template </w:t>
      </w:r>
      <w:del w:id="1166" w:author="McQuillan, Tyler A" w:date="2021-11-05T06:23:00Z">
        <w:r w:rsidDel="007E1197">
          <w:delText>on the</w:delText>
        </w:r>
      </w:del>
      <w:ins w:id="1167" w:author="McQuillan, Tyler A" w:date="2021-11-05T06:23:00Z">
        <w:r w:rsidR="007E1197">
          <w:t>at</w:t>
        </w:r>
      </w:ins>
      <w:r>
        <w:t xml:space="preserve"> [CCO Training Delivery Trainer Resources Forms and Templates](https://maximus365.sharepoint.com/sites/CCO/Support/KSTP/CCO_Training_Delivery_Trainer_Resources/Forms%20and%20Templates/Forms/AllItems.aspx?viewpath=%2Fsites%2FCCO%2FSupport%2FKSTP%2FCCO_Training_Delivery_Trainer_Resources%2FForms%20and%20Templates%2FForms%2FAllItems.aspx)</w:t>
      </w:r>
      <w:ins w:id="1168" w:author="McQuillan, Tyler A" w:date="2021-11-05T06:23:00Z">
        <w:r w:rsidR="007E1197">
          <w:t>.</w:t>
        </w:r>
      </w:ins>
      <w:r>
        <w:t xml:space="preserve"> </w:t>
      </w:r>
      <w:ins w:id="1169" w:author="McQuillan, Tyler A" w:date="2021-11-05T06:23:00Z">
        <w:r w:rsidR="007E1197">
          <w:t>U</w:t>
        </w:r>
      </w:ins>
      <w:del w:id="1170" w:author="McQuillan, Tyler A" w:date="2021-11-05T06:23:00Z">
        <w:r w:rsidDel="007E1197">
          <w:delText>u</w:delText>
        </w:r>
      </w:del>
      <w:r>
        <w:t>sing information recorded in your class DTR, fill out each section and email to your Training Manager for approval."</w:t>
      </w:r>
    </w:p>
    <w:p w14:paraId="67C9E503" w14:textId="77777777" w:rsidR="00A049B3" w:rsidRDefault="00A049B3" w:rsidP="00A049B3">
      <w:r>
        <w:t xml:space="preserve">            ],</w:t>
      </w:r>
    </w:p>
    <w:p w14:paraId="4763A497" w14:textId="77777777" w:rsidR="00A049B3" w:rsidRDefault="00A049B3" w:rsidP="00A049B3">
      <w:r>
        <w:t xml:space="preserve">            "</w:t>
      </w:r>
      <w:proofErr w:type="spellStart"/>
      <w:r>
        <w:t>context_set</w:t>
      </w:r>
      <w:proofErr w:type="spellEnd"/>
      <w:r>
        <w:t>": ""</w:t>
      </w:r>
    </w:p>
    <w:p w14:paraId="54AE2266" w14:textId="77777777" w:rsidR="00A049B3" w:rsidRDefault="00A049B3" w:rsidP="00A049B3">
      <w:r>
        <w:t xml:space="preserve">        },</w:t>
      </w:r>
    </w:p>
    <w:p w14:paraId="376A9253" w14:textId="77777777" w:rsidR="00A049B3" w:rsidRDefault="00A049B3" w:rsidP="00A049B3">
      <w:r>
        <w:t xml:space="preserve">        {</w:t>
      </w:r>
    </w:p>
    <w:p w14:paraId="0E7C49E1" w14:textId="77777777" w:rsidR="00A049B3" w:rsidRDefault="00A049B3" w:rsidP="00A049B3">
      <w:r>
        <w:t xml:space="preserve">            "tag": "Q45",</w:t>
      </w:r>
    </w:p>
    <w:p w14:paraId="512AFA67" w14:textId="77777777" w:rsidR="00A049B3" w:rsidRDefault="00A049B3" w:rsidP="00A049B3">
      <w:r>
        <w:t xml:space="preserve">            "patterns": [</w:t>
      </w:r>
    </w:p>
    <w:p w14:paraId="430180AA" w14:textId="77777777" w:rsidR="00CD6721" w:rsidRDefault="00A049B3" w:rsidP="00CD6721">
      <w:pPr>
        <w:rPr>
          <w:ins w:id="1171" w:author="McQuillan, Tyler A" w:date="2021-11-05T06:29:00Z"/>
        </w:rPr>
      </w:pPr>
      <w:r>
        <w:t xml:space="preserve">                </w:t>
      </w:r>
      <w:ins w:id="1172" w:author="McQuillan, Tyler A" w:date="2021-11-05T06:29:00Z">
        <w:del w:id="1173" w:author="Cintron, Matthew I (CTR)" w:date="2021-11-15T11:09:00Z">
          <w:r w:rsidR="00CD6721" w:rsidDel="00631827">
            <w:delText>*</w:delText>
          </w:r>
        </w:del>
        <w:r w:rsidR="00CD6721">
          <w:t>"How to record overtime and second shift hours. ",</w:t>
        </w:r>
      </w:ins>
    </w:p>
    <w:p w14:paraId="3F95820B" w14:textId="65AAB02B" w:rsidR="00CD6721" w:rsidRDefault="00CD6721" w:rsidP="00CD6721">
      <w:pPr>
        <w:rPr>
          <w:ins w:id="1174" w:author="McQuillan, Tyler A" w:date="2021-11-05T06:29:00Z"/>
        </w:rPr>
      </w:pPr>
      <w:ins w:id="1175" w:author="McQuillan, Tyler A" w:date="2021-11-05T06:29:00Z">
        <w:r>
          <w:tab/>
        </w:r>
        <w:del w:id="1176" w:author="Cintron, Matthew I (CTR)" w:date="2021-11-15T11:10:00Z">
          <w:r w:rsidDel="00631827">
            <w:delText>*</w:delText>
          </w:r>
        </w:del>
        <w:r>
          <w:t>"Overtime and second shift. ",</w:t>
        </w:r>
      </w:ins>
    </w:p>
    <w:p w14:paraId="78D52E10" w14:textId="626B0B18" w:rsidR="00A049B3" w:rsidRDefault="00A049B3">
      <w:pPr>
        <w:ind w:firstLine="720"/>
        <w:pPrChange w:id="1177" w:author="McQuillan, Tyler A" w:date="2021-11-05T06:29:00Z">
          <w:pPr/>
        </w:pPrChange>
      </w:pPr>
      <w:r>
        <w:t>"How do I fill out my timecard for 2nd shift?",</w:t>
      </w:r>
    </w:p>
    <w:p w14:paraId="25550431" w14:textId="77777777" w:rsidR="00A049B3" w:rsidRDefault="00A049B3" w:rsidP="00A049B3">
      <w:r>
        <w:t xml:space="preserve">                "How do I fill out my timecard for after 7pm? ",</w:t>
      </w:r>
    </w:p>
    <w:p w14:paraId="498E8053" w14:textId="60354918" w:rsidR="00A049B3" w:rsidRDefault="00A049B3" w:rsidP="00A049B3">
      <w:r>
        <w:t xml:space="preserve">                "How to record time in </w:t>
      </w:r>
      <w:proofErr w:type="spellStart"/>
      <w:ins w:id="1178" w:author="McQuillan, Tyler A" w:date="2021-11-05T06:29:00Z">
        <w:r w:rsidR="00CD6721">
          <w:t>D</w:t>
        </w:r>
      </w:ins>
      <w:del w:id="1179" w:author="McQuillan, Tyler A" w:date="2021-11-05T06:29:00Z">
        <w:r w:rsidDel="00CD6721">
          <w:delText>d</w:delText>
        </w:r>
      </w:del>
      <w:r>
        <w:t>eltek</w:t>
      </w:r>
      <w:proofErr w:type="spellEnd"/>
      <w:r>
        <w:t xml:space="preserve"> for 2nd shift?",</w:t>
      </w:r>
    </w:p>
    <w:p w14:paraId="7ADDD6A7" w14:textId="77421800" w:rsidR="00A049B3" w:rsidRDefault="00A049B3" w:rsidP="00A049B3">
      <w:r>
        <w:t xml:space="preserve">                "How to record time in </w:t>
      </w:r>
      <w:proofErr w:type="spellStart"/>
      <w:ins w:id="1180" w:author="McQuillan, Tyler A" w:date="2021-11-05T06:29:00Z">
        <w:r w:rsidR="00CD6721">
          <w:t>D</w:t>
        </w:r>
      </w:ins>
      <w:del w:id="1181" w:author="McQuillan, Tyler A" w:date="2021-11-05T06:29:00Z">
        <w:r w:rsidDel="00CD6721">
          <w:delText>d</w:delText>
        </w:r>
      </w:del>
      <w:r>
        <w:t>eltek</w:t>
      </w:r>
      <w:proofErr w:type="spellEnd"/>
      <w:r>
        <w:t xml:space="preserve"> for second shift?",</w:t>
      </w:r>
    </w:p>
    <w:p w14:paraId="2B80B117" w14:textId="77777777" w:rsidR="00A049B3" w:rsidRDefault="00A049B3" w:rsidP="00A049B3">
      <w:r>
        <w:t xml:space="preserve">                "I have a night class. How do we record our 2nd shift time?",</w:t>
      </w:r>
    </w:p>
    <w:p w14:paraId="031692E8" w14:textId="77777777" w:rsidR="00A049B3" w:rsidRDefault="00A049B3" w:rsidP="00A049B3">
      <w:r>
        <w:lastRenderedPageBreak/>
        <w:t xml:space="preserve">                "I have a night class. How do we record our second shift time?",</w:t>
      </w:r>
    </w:p>
    <w:p w14:paraId="140E6FB4" w14:textId="77777777" w:rsidR="00A049B3" w:rsidRDefault="00A049B3" w:rsidP="00A049B3">
      <w:r>
        <w:t xml:space="preserve">                "What do I put on my </w:t>
      </w:r>
      <w:proofErr w:type="spellStart"/>
      <w:r>
        <w:t>Deltek</w:t>
      </w:r>
      <w:proofErr w:type="spellEnd"/>
      <w:r>
        <w:t xml:space="preserve"> time</w:t>
      </w:r>
      <w:del w:id="1182" w:author="McQuillan, Tyler A" w:date="2021-11-05T06:28:00Z">
        <w:r w:rsidDel="001D60CD">
          <w:delText xml:space="preserve"> </w:delText>
        </w:r>
      </w:del>
      <w:r>
        <w:t>card to record 2nd shift time? ",</w:t>
      </w:r>
    </w:p>
    <w:p w14:paraId="08E00052" w14:textId="77777777" w:rsidR="00A049B3" w:rsidRDefault="00A049B3" w:rsidP="00A049B3">
      <w:r>
        <w:t xml:space="preserve">                "What do I put on my </w:t>
      </w:r>
      <w:proofErr w:type="spellStart"/>
      <w:r>
        <w:t>Deltek</w:t>
      </w:r>
      <w:proofErr w:type="spellEnd"/>
      <w:r>
        <w:t xml:space="preserve"> time</w:t>
      </w:r>
      <w:del w:id="1183" w:author="McQuillan, Tyler A" w:date="2021-11-05T06:28:00Z">
        <w:r w:rsidDel="001D60CD">
          <w:delText xml:space="preserve"> </w:delText>
        </w:r>
      </w:del>
      <w:r>
        <w:t>card to record after 7 shift time? ",</w:t>
      </w:r>
    </w:p>
    <w:p w14:paraId="14790F8D" w14:textId="77777777" w:rsidR="00A049B3" w:rsidRDefault="00A049B3" w:rsidP="00A049B3">
      <w:r>
        <w:t xml:space="preserve">                "What do I put on my </w:t>
      </w:r>
      <w:proofErr w:type="spellStart"/>
      <w:r>
        <w:t>Deltek</w:t>
      </w:r>
      <w:proofErr w:type="spellEnd"/>
      <w:r>
        <w:t xml:space="preserve"> time</w:t>
      </w:r>
      <w:del w:id="1184" w:author="McQuillan, Tyler A" w:date="2021-11-05T06:28:00Z">
        <w:r w:rsidDel="001D60CD">
          <w:delText xml:space="preserve"> </w:delText>
        </w:r>
      </w:del>
      <w:r>
        <w:t>card to record second shift time? "</w:t>
      </w:r>
    </w:p>
    <w:p w14:paraId="03564BD3" w14:textId="77777777" w:rsidR="00A049B3" w:rsidRDefault="00A049B3" w:rsidP="00A049B3">
      <w:r>
        <w:t xml:space="preserve">            ],</w:t>
      </w:r>
    </w:p>
    <w:p w14:paraId="20A78897" w14:textId="77777777" w:rsidR="00A049B3" w:rsidRDefault="00A049B3" w:rsidP="00A049B3">
      <w:r>
        <w:t xml:space="preserve">            "responses": [</w:t>
      </w:r>
    </w:p>
    <w:p w14:paraId="562FBF67" w14:textId="3D9FA2A0" w:rsidR="00A049B3" w:rsidRDefault="00A049B3" w:rsidP="00A049B3">
      <w:r>
        <w:t xml:space="preserve">                "Access the Job Aid [CCO Overtime and Second Shift Time Recording] (https://maximus365.sharepoint.com/sites/CCO/Connection/Policies/Forms/JobAids.aspx)</w:t>
      </w:r>
      <w:ins w:id="1185" w:author="McQuillan, Tyler A" w:date="2021-11-05T06:29:00Z">
        <w:r w:rsidR="00CD6721">
          <w:t>.</w:t>
        </w:r>
      </w:ins>
      <w:r>
        <w:t>"</w:t>
      </w:r>
    </w:p>
    <w:p w14:paraId="00CEB541" w14:textId="77777777" w:rsidR="00A049B3" w:rsidRDefault="00A049B3" w:rsidP="00A049B3">
      <w:r>
        <w:t xml:space="preserve">            ],</w:t>
      </w:r>
    </w:p>
    <w:p w14:paraId="150C2222" w14:textId="77777777" w:rsidR="00A049B3" w:rsidRDefault="00A049B3" w:rsidP="00A049B3">
      <w:r>
        <w:t xml:space="preserve">            "</w:t>
      </w:r>
      <w:proofErr w:type="spellStart"/>
      <w:r>
        <w:t>context_set</w:t>
      </w:r>
      <w:proofErr w:type="spellEnd"/>
      <w:r>
        <w:t>": ""</w:t>
      </w:r>
    </w:p>
    <w:p w14:paraId="0D862994" w14:textId="77777777" w:rsidR="00A049B3" w:rsidRDefault="00A049B3" w:rsidP="00A049B3">
      <w:r>
        <w:t xml:space="preserve">        },</w:t>
      </w:r>
    </w:p>
    <w:p w14:paraId="6EF5CCB8" w14:textId="73B79267" w:rsidR="00A049B3" w:rsidDel="0060006F" w:rsidRDefault="00A049B3" w:rsidP="00A049B3">
      <w:pPr>
        <w:rPr>
          <w:del w:id="1186" w:author="Cintron, Matthew I (CTR)" w:date="2021-11-22T04:43:00Z"/>
        </w:rPr>
      </w:pPr>
      <w:del w:id="1187" w:author="Cintron, Matthew I (CTR)" w:date="2021-11-22T04:43:00Z">
        <w:r w:rsidDel="0060006F">
          <w:delText xml:space="preserve">        {</w:delText>
        </w:r>
      </w:del>
    </w:p>
    <w:p w14:paraId="66BBAF02" w14:textId="7CD31B06" w:rsidR="00A049B3" w:rsidDel="0060006F" w:rsidRDefault="00A049B3" w:rsidP="00A049B3">
      <w:pPr>
        <w:rPr>
          <w:del w:id="1188" w:author="Cintron, Matthew I (CTR)" w:date="2021-11-22T04:43:00Z"/>
        </w:rPr>
      </w:pPr>
      <w:del w:id="1189" w:author="Cintron, Matthew I (CTR)" w:date="2021-11-22T04:43:00Z">
        <w:r w:rsidDel="0060006F">
          <w:delText xml:space="preserve">            "tag": "Q46",</w:delText>
        </w:r>
      </w:del>
    </w:p>
    <w:p w14:paraId="4935C135" w14:textId="73CD44F9" w:rsidR="00A049B3" w:rsidDel="0060006F" w:rsidRDefault="00A049B3" w:rsidP="00A049B3">
      <w:pPr>
        <w:rPr>
          <w:del w:id="1190" w:author="Cintron, Matthew I (CTR)" w:date="2021-11-22T04:43:00Z"/>
        </w:rPr>
      </w:pPr>
      <w:del w:id="1191" w:author="Cintron, Matthew I (CTR)" w:date="2021-11-22T04:43:00Z">
        <w:r w:rsidDel="0060006F">
          <w:delText xml:space="preserve">            "patterns": [</w:delText>
        </w:r>
      </w:del>
    </w:p>
    <w:p w14:paraId="41B0A315" w14:textId="4481A74D" w:rsidR="00CD6721" w:rsidDel="0060006F" w:rsidRDefault="00A049B3" w:rsidP="00CD6721">
      <w:pPr>
        <w:rPr>
          <w:ins w:id="1192" w:author="McQuillan, Tyler A" w:date="2021-11-05T06:30:00Z"/>
          <w:del w:id="1193" w:author="Cintron, Matthew I (CTR)" w:date="2021-11-22T04:43:00Z"/>
        </w:rPr>
      </w:pPr>
      <w:del w:id="1194" w:author="Cintron, Matthew I (CTR)" w:date="2021-11-22T04:43:00Z">
        <w:r w:rsidDel="0060006F">
          <w:delText xml:space="preserve">                </w:delText>
        </w:r>
      </w:del>
      <w:ins w:id="1195" w:author="McQuillan, Tyler A" w:date="2021-11-05T06:30:00Z">
        <w:del w:id="1196" w:author="Cintron, Matthew I (CTR)" w:date="2021-11-15T11:10:00Z">
          <w:r w:rsidR="00CD6721" w:rsidDel="00631827">
            <w:delText>*</w:delText>
          </w:r>
        </w:del>
        <w:del w:id="1197" w:author="Cintron, Matthew I (CTR)" w:date="2021-11-22T04:43:00Z">
          <w:r w:rsidR="00CD6721" w:rsidDel="0060006F">
            <w:delText xml:space="preserve">"How to complete Daily Training Report (DTR).", </w:delText>
          </w:r>
        </w:del>
      </w:ins>
    </w:p>
    <w:p w14:paraId="29548BF9" w14:textId="7BE5E6E0" w:rsidR="00CD6721" w:rsidDel="0060006F" w:rsidRDefault="00CD6721" w:rsidP="00CD6721">
      <w:pPr>
        <w:rPr>
          <w:ins w:id="1198" w:author="McQuillan, Tyler A" w:date="2021-11-05T06:30:00Z"/>
          <w:del w:id="1199" w:author="Cintron, Matthew I (CTR)" w:date="2021-11-22T04:43:00Z"/>
        </w:rPr>
      </w:pPr>
      <w:ins w:id="1200" w:author="McQuillan, Tyler A" w:date="2021-11-05T06:30:00Z">
        <w:del w:id="1201" w:author="Cintron, Matthew I (CTR)" w:date="2021-11-22T04:43:00Z">
          <w:r w:rsidDel="0060006F">
            <w:tab/>
          </w:r>
        </w:del>
        <w:del w:id="1202" w:author="Cintron, Matthew I (CTR)" w:date="2021-11-15T11:10:00Z">
          <w:r w:rsidDel="00631827">
            <w:delText>*</w:delText>
          </w:r>
        </w:del>
        <w:del w:id="1203" w:author="Cintron, Matthew I (CTR)" w:date="2021-11-22T04:43:00Z">
          <w:r w:rsidDel="0060006F">
            <w:delText>"Daily Training Report (DTR).",</w:delText>
          </w:r>
        </w:del>
      </w:ins>
    </w:p>
    <w:p w14:paraId="2E41F428" w14:textId="015C08A0" w:rsidR="00A049B3" w:rsidDel="0060006F" w:rsidRDefault="00A049B3">
      <w:pPr>
        <w:ind w:firstLine="720"/>
        <w:rPr>
          <w:del w:id="1204" w:author="Cintron, Matthew I (CTR)" w:date="2021-11-22T04:43:00Z"/>
        </w:rPr>
        <w:pPrChange w:id="1205" w:author="McQuillan, Tyler A" w:date="2021-11-05T06:30:00Z">
          <w:pPr/>
        </w:pPrChange>
      </w:pPr>
      <w:del w:id="1206" w:author="Cintron, Matthew I (CTR)" w:date="2021-11-22T04:43:00Z">
        <w:r w:rsidDel="0060006F">
          <w:delText>"How do I fill out the Daily Training Report?",</w:delText>
        </w:r>
      </w:del>
    </w:p>
    <w:p w14:paraId="33407D92" w14:textId="622FBF0F" w:rsidR="00A049B3" w:rsidDel="0060006F" w:rsidRDefault="00A049B3" w:rsidP="00A049B3">
      <w:pPr>
        <w:rPr>
          <w:del w:id="1207" w:author="Cintron, Matthew I (CTR)" w:date="2021-11-22T04:43:00Z"/>
        </w:rPr>
      </w:pPr>
      <w:del w:id="1208" w:author="Cintron, Matthew I (CTR)" w:date="2021-11-22T04:43:00Z">
        <w:r w:rsidDel="0060006F">
          <w:delText xml:space="preserve">                "What information should I include on the class Daily Training Report?"</w:delText>
        </w:r>
      </w:del>
    </w:p>
    <w:p w14:paraId="4C1E181D" w14:textId="46C8AFF5" w:rsidR="00A049B3" w:rsidDel="0060006F" w:rsidRDefault="00A049B3" w:rsidP="00A049B3">
      <w:pPr>
        <w:rPr>
          <w:del w:id="1209" w:author="Cintron, Matthew I (CTR)" w:date="2021-11-22T04:43:00Z"/>
        </w:rPr>
      </w:pPr>
      <w:del w:id="1210" w:author="Cintron, Matthew I (CTR)" w:date="2021-11-22T04:43:00Z">
        <w:r w:rsidDel="0060006F">
          <w:delText xml:space="preserve">            ],</w:delText>
        </w:r>
      </w:del>
    </w:p>
    <w:p w14:paraId="398FF4B7" w14:textId="234A9E8D" w:rsidR="00A049B3" w:rsidDel="0060006F" w:rsidRDefault="00A049B3" w:rsidP="00A049B3">
      <w:pPr>
        <w:rPr>
          <w:del w:id="1211" w:author="Cintron, Matthew I (CTR)" w:date="2021-11-22T04:43:00Z"/>
        </w:rPr>
      </w:pPr>
      <w:del w:id="1212" w:author="Cintron, Matthew I (CTR)" w:date="2021-11-22T04:43:00Z">
        <w:r w:rsidDel="0060006F">
          <w:delText xml:space="preserve">            "responses": [</w:delText>
        </w:r>
      </w:del>
    </w:p>
    <w:p w14:paraId="62ABE4B3" w14:textId="0C57244F" w:rsidR="00A049B3" w:rsidDel="0060006F" w:rsidRDefault="00A049B3" w:rsidP="00A049B3">
      <w:pPr>
        <w:rPr>
          <w:del w:id="1213" w:author="Cintron, Matthew I (CTR)" w:date="2021-11-22T04:43:00Z"/>
        </w:rPr>
      </w:pPr>
      <w:del w:id="1214" w:author="Cintron, Matthew I (CTR)" w:date="2021-11-22T04:43:00Z">
        <w:r w:rsidDel="0060006F">
          <w:delText xml:space="preserve">                "Refer to [Process Manual - Daily Training Re+B27:AL27port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delText>
        </w:r>
      </w:del>
      <w:ins w:id="1215" w:author="McQuillan, Tyler A" w:date="2021-11-05T06:31:00Z">
        <w:del w:id="1216" w:author="Cintron, Matthew I (CTR)" w:date="2021-11-22T04:43:00Z">
          <w:r w:rsidR="00CD6721" w:rsidDel="0060006F">
            <w:delText>.</w:delText>
          </w:r>
        </w:del>
      </w:ins>
      <w:del w:id="1217" w:author="Cintron, Matthew I (CTR)" w:date="2021-11-22T04:43:00Z">
        <w:r w:rsidDel="0060006F">
          <w:delText>"</w:delText>
        </w:r>
      </w:del>
    </w:p>
    <w:p w14:paraId="77718728" w14:textId="7BC35BA2" w:rsidR="00A049B3" w:rsidDel="0060006F" w:rsidRDefault="00A049B3" w:rsidP="00A049B3">
      <w:pPr>
        <w:rPr>
          <w:del w:id="1218" w:author="Cintron, Matthew I (CTR)" w:date="2021-11-22T04:43:00Z"/>
        </w:rPr>
      </w:pPr>
      <w:del w:id="1219" w:author="Cintron, Matthew I (CTR)" w:date="2021-11-22T04:43:00Z">
        <w:r w:rsidDel="0060006F">
          <w:delText xml:space="preserve">            ],</w:delText>
        </w:r>
      </w:del>
    </w:p>
    <w:p w14:paraId="595B0B75" w14:textId="4C2263EB" w:rsidR="00A049B3" w:rsidDel="0060006F" w:rsidRDefault="00A049B3" w:rsidP="00A049B3">
      <w:pPr>
        <w:rPr>
          <w:del w:id="1220" w:author="Cintron, Matthew I (CTR)" w:date="2021-11-22T04:43:00Z"/>
        </w:rPr>
      </w:pPr>
      <w:del w:id="1221" w:author="Cintron, Matthew I (CTR)" w:date="2021-11-22T04:43:00Z">
        <w:r w:rsidDel="0060006F">
          <w:delText xml:space="preserve">            "context_set": ""</w:delText>
        </w:r>
      </w:del>
    </w:p>
    <w:p w14:paraId="14D36026" w14:textId="25A92B79" w:rsidR="00A049B3" w:rsidDel="0060006F" w:rsidRDefault="00A049B3" w:rsidP="00A049B3">
      <w:pPr>
        <w:rPr>
          <w:del w:id="1222" w:author="Cintron, Matthew I (CTR)" w:date="2021-11-22T04:43:00Z"/>
        </w:rPr>
      </w:pPr>
      <w:del w:id="1223" w:author="Cintron, Matthew I (CTR)" w:date="2021-11-22T04:43:00Z">
        <w:r w:rsidDel="0060006F">
          <w:delText xml:space="preserve">        },</w:delText>
        </w:r>
      </w:del>
    </w:p>
    <w:p w14:paraId="0C1C40B7" w14:textId="77777777" w:rsidR="00A049B3" w:rsidRDefault="00A049B3" w:rsidP="00A049B3">
      <w:r>
        <w:t xml:space="preserve">        {</w:t>
      </w:r>
    </w:p>
    <w:p w14:paraId="32EB54B8" w14:textId="77777777" w:rsidR="00A049B3" w:rsidRDefault="00A049B3" w:rsidP="00A049B3">
      <w:r>
        <w:t xml:space="preserve">            "tag": "Q47",</w:t>
      </w:r>
    </w:p>
    <w:p w14:paraId="091DDF14" w14:textId="77777777" w:rsidR="00A049B3" w:rsidRDefault="00A049B3" w:rsidP="00A049B3">
      <w:r>
        <w:t xml:space="preserve">            "patterns": [</w:t>
      </w:r>
    </w:p>
    <w:p w14:paraId="4C0E4F97" w14:textId="7F860771" w:rsidR="00CD6721" w:rsidRDefault="00A049B3" w:rsidP="00CD6721">
      <w:pPr>
        <w:rPr>
          <w:ins w:id="1224" w:author="McQuillan, Tyler A" w:date="2021-11-05T06:32:00Z"/>
        </w:rPr>
      </w:pPr>
      <w:r>
        <w:t xml:space="preserve">                </w:t>
      </w:r>
      <w:ins w:id="1225" w:author="McQuillan, Tyler A" w:date="2021-11-05T06:32:00Z">
        <w:del w:id="1226" w:author="Cintron, Matthew I (CTR)" w:date="2021-11-15T11:10:00Z">
          <w:r w:rsidR="00CD6721" w:rsidDel="00631827">
            <w:delText>*</w:delText>
          </w:r>
        </w:del>
        <w:r w:rsidR="00CD6721">
          <w:t>"How to document scores and certifications.",</w:t>
        </w:r>
      </w:ins>
    </w:p>
    <w:p w14:paraId="417A0182" w14:textId="53D88318" w:rsidR="00CD6721" w:rsidRDefault="00CD6721" w:rsidP="00CD6721">
      <w:pPr>
        <w:rPr>
          <w:ins w:id="1227" w:author="McQuillan, Tyler A" w:date="2021-11-05T06:32:00Z"/>
        </w:rPr>
      </w:pPr>
      <w:ins w:id="1228" w:author="McQuillan, Tyler A" w:date="2021-11-05T06:32:00Z">
        <w:r>
          <w:tab/>
        </w:r>
        <w:del w:id="1229" w:author="Cintron, Matthew I (CTR)" w:date="2021-11-15T11:10:00Z">
          <w:r w:rsidDel="00631827">
            <w:delText>*</w:delText>
          </w:r>
        </w:del>
        <w:r>
          <w:t>"Scores and certifications.",</w:t>
        </w:r>
      </w:ins>
    </w:p>
    <w:p w14:paraId="5A03B9A3" w14:textId="7456D017" w:rsidR="00A049B3" w:rsidRDefault="00A049B3">
      <w:pPr>
        <w:ind w:firstLine="720"/>
        <w:pPrChange w:id="1230" w:author="McQuillan, Tyler A" w:date="2021-11-05T06:32:00Z">
          <w:pPr/>
        </w:pPrChange>
      </w:pPr>
      <w:r>
        <w:t>"How do I fill out the scores and cert table in the DTR? ",</w:t>
      </w:r>
    </w:p>
    <w:p w14:paraId="5BF584F8" w14:textId="77777777" w:rsidR="00A049B3" w:rsidRDefault="00A049B3" w:rsidP="00A049B3">
      <w:r>
        <w:t xml:space="preserve">                "How do I fill out the scores and certification tab on the Daily Training Report? ",</w:t>
      </w:r>
    </w:p>
    <w:p w14:paraId="74FB075D" w14:textId="77777777" w:rsidR="00A049B3" w:rsidRDefault="00A049B3" w:rsidP="00A049B3">
      <w:r>
        <w:t xml:space="preserve">                "What is required to complete the scores and certs in the Daily Training Report? ",</w:t>
      </w:r>
    </w:p>
    <w:p w14:paraId="5D5682DA" w14:textId="77777777" w:rsidR="00A049B3" w:rsidRDefault="00A049B3" w:rsidP="00A049B3">
      <w:r>
        <w:t xml:space="preserve">                "What is required to complete the scores and certs in the DTR? ",</w:t>
      </w:r>
    </w:p>
    <w:p w14:paraId="5AE6E000" w14:textId="77777777" w:rsidR="00A049B3" w:rsidRDefault="00A049B3" w:rsidP="00A049B3">
      <w:r>
        <w:t xml:space="preserve">                "What is the required information for the scores and certification on DTR?"</w:t>
      </w:r>
    </w:p>
    <w:p w14:paraId="662C5509" w14:textId="77777777" w:rsidR="00A049B3" w:rsidRDefault="00A049B3" w:rsidP="00A049B3">
      <w:r>
        <w:t xml:space="preserve">            ],</w:t>
      </w:r>
    </w:p>
    <w:p w14:paraId="4DC72FD5" w14:textId="77777777" w:rsidR="00A049B3" w:rsidRDefault="00A049B3" w:rsidP="00A049B3">
      <w:r>
        <w:t xml:space="preserve">            "responses": [</w:t>
      </w:r>
    </w:p>
    <w:p w14:paraId="6D82D7FE" w14:textId="7E5E378D" w:rsidR="00A049B3" w:rsidRDefault="00A049B3" w:rsidP="00A049B3">
      <w:r>
        <w:t xml:space="preserve">                "Scores are from the assessment results.  Certifications include who certifies the New Hire and if the New Hire passes.  Refer to [Process Manual - Daily Training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t>
      </w:r>
      <w:ins w:id="1231" w:author="McQuillan, Tyler A" w:date="2021-11-05T06:33:00Z">
        <w:r w:rsidR="00CD6721">
          <w:t>.</w:t>
        </w:r>
      </w:ins>
      <w:del w:id="1232" w:author="McQuillan, Tyler A" w:date="2021-11-05T06:33:00Z">
        <w:r w:rsidDel="00CD6721">
          <w:delText xml:space="preserve"> </w:delText>
        </w:r>
      </w:del>
      <w:r>
        <w:t>"</w:t>
      </w:r>
    </w:p>
    <w:p w14:paraId="4FA50E67" w14:textId="77777777" w:rsidR="00A049B3" w:rsidRDefault="00A049B3" w:rsidP="00A049B3">
      <w:r>
        <w:t xml:space="preserve">            ],</w:t>
      </w:r>
    </w:p>
    <w:p w14:paraId="0A266B40" w14:textId="77777777" w:rsidR="00A049B3" w:rsidRDefault="00A049B3" w:rsidP="00A049B3">
      <w:r>
        <w:lastRenderedPageBreak/>
        <w:t xml:space="preserve">            "</w:t>
      </w:r>
      <w:proofErr w:type="spellStart"/>
      <w:r>
        <w:t>context_set</w:t>
      </w:r>
      <w:proofErr w:type="spellEnd"/>
      <w:r>
        <w:t>": ""</w:t>
      </w:r>
    </w:p>
    <w:p w14:paraId="7EED23F4" w14:textId="77777777" w:rsidR="00A049B3" w:rsidRDefault="00A049B3" w:rsidP="00A049B3">
      <w:r>
        <w:t xml:space="preserve">        },</w:t>
      </w:r>
    </w:p>
    <w:p w14:paraId="6A894033" w14:textId="77777777" w:rsidR="00A049B3" w:rsidRDefault="00A049B3" w:rsidP="00A049B3">
      <w:r>
        <w:t xml:space="preserve">        {</w:t>
      </w:r>
    </w:p>
    <w:p w14:paraId="2E70C868" w14:textId="77777777" w:rsidR="00A049B3" w:rsidRDefault="00A049B3" w:rsidP="00A049B3">
      <w:r>
        <w:t xml:space="preserve">            "tag": "Q48",</w:t>
      </w:r>
    </w:p>
    <w:p w14:paraId="37C51C7E" w14:textId="77777777" w:rsidR="00A049B3" w:rsidRDefault="00A049B3" w:rsidP="00A049B3">
      <w:r>
        <w:t xml:space="preserve">            "patterns": [</w:t>
      </w:r>
    </w:p>
    <w:p w14:paraId="31A0C450" w14:textId="77777777" w:rsidR="004F757D" w:rsidRDefault="00A049B3" w:rsidP="004F757D">
      <w:pPr>
        <w:rPr>
          <w:ins w:id="1233" w:author="McQuillan, Tyler A" w:date="2021-11-05T06:36:00Z"/>
        </w:rPr>
      </w:pPr>
      <w:r>
        <w:t xml:space="preserve">                </w:t>
      </w:r>
      <w:ins w:id="1234" w:author="McQuillan, Tyler A" w:date="2021-11-05T06:36:00Z">
        <w:del w:id="1235" w:author="Cintron, Matthew I (CTR)" w:date="2021-11-15T11:10:00Z">
          <w:r w:rsidR="004F757D" w:rsidDel="00631827">
            <w:delText>*</w:delText>
          </w:r>
        </w:del>
        <w:r w:rsidR="004F757D">
          <w:t>"What does Nesting agenda include? ",</w:t>
        </w:r>
      </w:ins>
    </w:p>
    <w:p w14:paraId="01C39844" w14:textId="47B52099" w:rsidR="004F757D" w:rsidRDefault="004F757D" w:rsidP="004F757D">
      <w:pPr>
        <w:rPr>
          <w:ins w:id="1236" w:author="McQuillan, Tyler A" w:date="2021-11-05T06:36:00Z"/>
        </w:rPr>
      </w:pPr>
      <w:ins w:id="1237" w:author="McQuillan, Tyler A" w:date="2021-11-05T06:36:00Z">
        <w:r>
          <w:tab/>
        </w:r>
        <w:del w:id="1238" w:author="Cintron, Matthew I (CTR)" w:date="2021-11-15T11:10:00Z">
          <w:r w:rsidDel="00631827">
            <w:delText>*</w:delText>
          </w:r>
        </w:del>
        <w:r>
          <w:t>"Nesting agenda. ",</w:t>
        </w:r>
      </w:ins>
    </w:p>
    <w:p w14:paraId="1FE2D808" w14:textId="03B99631" w:rsidR="00A049B3" w:rsidRDefault="00A049B3">
      <w:pPr>
        <w:ind w:firstLine="720"/>
        <w:pPrChange w:id="1239" w:author="McQuillan, Tyler A" w:date="2021-11-05T06:36:00Z">
          <w:pPr/>
        </w:pPrChange>
      </w:pPr>
      <w:r>
        <w:t>"How do I find the nesting agenda?",</w:t>
      </w:r>
    </w:p>
    <w:p w14:paraId="5C865E9B" w14:textId="77777777" w:rsidR="00A049B3" w:rsidRDefault="00A049B3" w:rsidP="00A049B3">
      <w:r>
        <w:t xml:space="preserve">                "how can i find a nesting agenda?",</w:t>
      </w:r>
    </w:p>
    <w:p w14:paraId="29E846E3" w14:textId="77777777" w:rsidR="00A049B3" w:rsidRDefault="00A049B3" w:rsidP="00A049B3">
      <w:r>
        <w:t xml:space="preserve">                "how do i find a nesting agenda?",</w:t>
      </w:r>
    </w:p>
    <w:p w14:paraId="4EF43F7E" w14:textId="77777777" w:rsidR="00A049B3" w:rsidRDefault="00A049B3" w:rsidP="00A049B3">
      <w:r>
        <w:t xml:space="preserve">                "how do i find the nesting agenda?"</w:t>
      </w:r>
    </w:p>
    <w:p w14:paraId="0B349420" w14:textId="77777777" w:rsidR="00A049B3" w:rsidRDefault="00A049B3" w:rsidP="00A049B3">
      <w:r>
        <w:t xml:space="preserve">            ],</w:t>
      </w:r>
    </w:p>
    <w:p w14:paraId="7B2350CF" w14:textId="77777777" w:rsidR="00A049B3" w:rsidRDefault="00A049B3" w:rsidP="00A049B3">
      <w:r>
        <w:t xml:space="preserve">            "responses": [</w:t>
      </w:r>
    </w:p>
    <w:p w14:paraId="14E01674" w14:textId="77777777" w:rsidR="00A049B3" w:rsidRDefault="00A049B3" w:rsidP="00A049B3">
      <w:r>
        <w:t xml:space="preserve">                "Refer to [CCO Nesting](https://maximus365.sharepoint.com/sites/CCO/Support/KSTP/CCO_Training_Delivery_Trainer_Resources/Nesting/default.aspx) and choose your Line of Business."</w:t>
      </w:r>
    </w:p>
    <w:p w14:paraId="73CA205A" w14:textId="77777777" w:rsidR="00A049B3" w:rsidRDefault="00A049B3" w:rsidP="00A049B3">
      <w:r>
        <w:t xml:space="preserve">            ],</w:t>
      </w:r>
    </w:p>
    <w:p w14:paraId="2C481016" w14:textId="77777777" w:rsidR="00A049B3" w:rsidRDefault="00A049B3" w:rsidP="00A049B3">
      <w:r>
        <w:t xml:space="preserve">            "</w:t>
      </w:r>
      <w:proofErr w:type="spellStart"/>
      <w:r>
        <w:t>context_set</w:t>
      </w:r>
      <w:proofErr w:type="spellEnd"/>
      <w:r>
        <w:t>": ""</w:t>
      </w:r>
    </w:p>
    <w:p w14:paraId="639DEB57" w14:textId="77777777" w:rsidR="00A049B3" w:rsidRDefault="00A049B3" w:rsidP="00A049B3">
      <w:r>
        <w:t xml:space="preserve">        },</w:t>
      </w:r>
    </w:p>
    <w:p w14:paraId="3C5A5028" w14:textId="77777777" w:rsidR="00A049B3" w:rsidRDefault="00A049B3" w:rsidP="00A049B3">
      <w:r>
        <w:t xml:space="preserve">        {</w:t>
      </w:r>
    </w:p>
    <w:p w14:paraId="6FC1E96B" w14:textId="77777777" w:rsidR="00A049B3" w:rsidRDefault="00A049B3" w:rsidP="00A049B3">
      <w:r>
        <w:t xml:space="preserve">            "tag": "Q49",</w:t>
      </w:r>
    </w:p>
    <w:p w14:paraId="7D24945F" w14:textId="77777777" w:rsidR="00A049B3" w:rsidRDefault="00A049B3" w:rsidP="00A049B3">
      <w:r>
        <w:t xml:space="preserve">            "patterns": [</w:t>
      </w:r>
    </w:p>
    <w:p w14:paraId="3A126D52" w14:textId="77777777" w:rsidR="004F757D" w:rsidRDefault="00A049B3" w:rsidP="00A049B3">
      <w:pPr>
        <w:rPr>
          <w:ins w:id="1240" w:author="McQuillan, Tyler A" w:date="2021-11-05T06:37:00Z"/>
        </w:rPr>
      </w:pPr>
      <w:r>
        <w:t xml:space="preserve">                </w:t>
      </w:r>
      <w:ins w:id="1241" w:author="McQuillan, Tyler A" w:date="2021-11-05T06:37:00Z">
        <w:del w:id="1242" w:author="Cintron, Matthew I (CTR)" w:date="2021-11-15T11:10:00Z">
          <w:r w:rsidR="004F757D" w:rsidRPr="004F757D" w:rsidDel="00631827">
            <w:delText>*</w:delText>
          </w:r>
        </w:del>
        <w:r w:rsidR="004F757D" w:rsidRPr="004F757D">
          <w:t>"How to access CROP data for Daily Training Report (DTR).",</w:t>
        </w:r>
      </w:ins>
    </w:p>
    <w:p w14:paraId="7F5CECEE" w14:textId="3BC97175" w:rsidR="00A049B3" w:rsidRDefault="00A049B3">
      <w:pPr>
        <w:ind w:firstLine="720"/>
        <w:pPrChange w:id="1243" w:author="McQuillan, Tyler A" w:date="2021-11-05T06:37:00Z">
          <w:pPr/>
        </w:pPrChange>
      </w:pPr>
      <w:r>
        <w:t>"How do I get all the information for my class needed to fill out my Daily Training Report?",</w:t>
      </w:r>
    </w:p>
    <w:p w14:paraId="2AFA605F" w14:textId="77777777" w:rsidR="00A049B3" w:rsidRDefault="00A049B3" w:rsidP="00A049B3">
      <w:r>
        <w:t xml:space="preserve">                "How do I get all the information for my class needed to fill out my DTR?",</w:t>
      </w:r>
    </w:p>
    <w:p w14:paraId="624FE45E" w14:textId="77777777" w:rsidR="00A049B3" w:rsidRDefault="00A049B3" w:rsidP="00A049B3">
      <w:r>
        <w:t xml:space="preserve">                "How do I pull information from CROP?",</w:t>
      </w:r>
    </w:p>
    <w:p w14:paraId="2DF8CB68" w14:textId="77777777" w:rsidR="00A049B3" w:rsidRDefault="00A049B3" w:rsidP="00A049B3">
      <w:r>
        <w:t xml:space="preserve">                "How do I pull information from the Candidate Recruitment &amp; Onboarding Portal?",</w:t>
      </w:r>
    </w:p>
    <w:p w14:paraId="3CA025C7" w14:textId="6FF8B821" w:rsidR="00A049B3" w:rsidRDefault="00A049B3" w:rsidP="00A049B3">
      <w:r>
        <w:t xml:space="preserve">                "I need Candidate</w:t>
      </w:r>
      <w:ins w:id="1244" w:author="McQuillan, Tyler A" w:date="2021-11-05T06:37:00Z">
        <w:r w:rsidR="004F757D">
          <w:t xml:space="preserve"> </w:t>
        </w:r>
      </w:ins>
      <w:r>
        <w:t>Recruiting and Operations Portal data for my class. Where do I find that?",</w:t>
      </w:r>
    </w:p>
    <w:p w14:paraId="66D62AB1" w14:textId="77777777" w:rsidR="00A049B3" w:rsidRDefault="00A049B3" w:rsidP="00A049B3">
      <w:r>
        <w:t xml:space="preserve">                "I need CROP data for my class. Where do I find that?",</w:t>
      </w:r>
    </w:p>
    <w:p w14:paraId="4130BB9E" w14:textId="77777777" w:rsidR="00A049B3" w:rsidRDefault="00A049B3" w:rsidP="00A049B3">
      <w:r>
        <w:lastRenderedPageBreak/>
        <w:t xml:space="preserve">                "What information from CROP do I need to fill out my Daily Training Report?",</w:t>
      </w:r>
    </w:p>
    <w:p w14:paraId="059A64C8" w14:textId="77777777" w:rsidR="00A049B3" w:rsidRDefault="00A049B3" w:rsidP="00A049B3">
      <w:r>
        <w:t xml:space="preserve">                "What information from CROP do I need to fill out my DTR?",</w:t>
      </w:r>
    </w:p>
    <w:p w14:paraId="0F1911F8" w14:textId="77777777" w:rsidR="00A049B3" w:rsidRDefault="00A049B3" w:rsidP="00A049B3">
      <w:r>
        <w:t xml:space="preserve">                "Where can I find the CROP data for my class?",</w:t>
      </w:r>
    </w:p>
    <w:p w14:paraId="4FD30B3E" w14:textId="33BCC5EC" w:rsidR="00A049B3" w:rsidRDefault="00A049B3" w:rsidP="00A049B3">
      <w:r>
        <w:t xml:space="preserve">                "Where do I get the Candidate Recruiting and Operations Portal </w:t>
      </w:r>
      <w:del w:id="1245" w:author="McQuillan, Tyler A" w:date="2021-11-05T06:38:00Z">
        <w:r w:rsidDel="004F757D">
          <w:delText xml:space="preserve"> </w:delText>
        </w:r>
      </w:del>
      <w:r>
        <w:t>information for my class?",</w:t>
      </w:r>
    </w:p>
    <w:p w14:paraId="6E63338B" w14:textId="77777777" w:rsidR="00A049B3" w:rsidRDefault="00A049B3" w:rsidP="00A049B3">
      <w:r>
        <w:t xml:space="preserve">                "Where do I get the CROP information for my class?",</w:t>
      </w:r>
    </w:p>
    <w:p w14:paraId="6EBD5C85" w14:textId="77777777" w:rsidR="00A049B3" w:rsidRDefault="00A049B3" w:rsidP="00A049B3">
      <w:r>
        <w:t xml:space="preserve">                "Where do I pull my class information to fill out my Daily Training Report?"</w:t>
      </w:r>
    </w:p>
    <w:p w14:paraId="7193526C" w14:textId="77777777" w:rsidR="00A049B3" w:rsidRDefault="00A049B3" w:rsidP="00A049B3">
      <w:r>
        <w:t xml:space="preserve">            ],</w:t>
      </w:r>
    </w:p>
    <w:p w14:paraId="3BCE0008" w14:textId="77777777" w:rsidR="00A049B3" w:rsidRDefault="00A049B3" w:rsidP="00A049B3">
      <w:r>
        <w:t xml:space="preserve">            "responses": [</w:t>
      </w:r>
    </w:p>
    <w:p w14:paraId="68E4040D" w14:textId="563D83D1" w:rsidR="00A049B3" w:rsidRDefault="00A049B3" w:rsidP="00A049B3">
      <w:r>
        <w:t xml:space="preserve">                "Access [CROP Home](https://maximus365.sharepoint.com/sites/CCO/bi/CROP/SitePages/Home.aspx) </w:t>
      </w:r>
      <w:ins w:id="1246" w:author="McQuillan, Tyler A" w:date="2021-11-05T06:38:00Z">
        <w:r w:rsidR="004F757D">
          <w:t xml:space="preserve">and </w:t>
        </w:r>
      </w:ins>
      <w:r>
        <w:t>locate your Region. Locate [Administration](https://maximus365.sharepoint.com/sites/CCO/bi/CROP/SitePages/Administration.aspx) on the left hand side of the home page and then find [DTR Export](https://maximus365.sharepoint.com/sites/CCO/bi/CROP/Lists/theField/TrainingDTRExport.aspx) under [Export Views]. Export to Excel and then copy and paste to your DTR."</w:t>
      </w:r>
    </w:p>
    <w:p w14:paraId="0E7C5C10" w14:textId="77777777" w:rsidR="00A049B3" w:rsidRDefault="00A049B3" w:rsidP="00A049B3">
      <w:r>
        <w:t xml:space="preserve">            ],</w:t>
      </w:r>
    </w:p>
    <w:p w14:paraId="53E49685" w14:textId="77777777" w:rsidR="00A049B3" w:rsidRDefault="00A049B3" w:rsidP="00A049B3">
      <w:r>
        <w:t xml:space="preserve">            "</w:t>
      </w:r>
      <w:proofErr w:type="spellStart"/>
      <w:r>
        <w:t>context_set</w:t>
      </w:r>
      <w:proofErr w:type="spellEnd"/>
      <w:r>
        <w:t>": ""</w:t>
      </w:r>
    </w:p>
    <w:p w14:paraId="036F5BD0" w14:textId="77777777" w:rsidR="00A049B3" w:rsidRDefault="00A049B3" w:rsidP="00A049B3">
      <w:r>
        <w:t xml:space="preserve">        },</w:t>
      </w:r>
    </w:p>
    <w:p w14:paraId="6221F8D3" w14:textId="77777777" w:rsidR="00A049B3" w:rsidRDefault="00A049B3" w:rsidP="00A049B3">
      <w:r>
        <w:t xml:space="preserve">        {</w:t>
      </w:r>
    </w:p>
    <w:p w14:paraId="4C53B4AE" w14:textId="77777777" w:rsidR="00A049B3" w:rsidRDefault="00A049B3" w:rsidP="00A049B3">
      <w:r>
        <w:t xml:space="preserve">            "tag": "Q50",</w:t>
      </w:r>
    </w:p>
    <w:p w14:paraId="424764FB" w14:textId="77777777" w:rsidR="00A049B3" w:rsidRDefault="00A049B3" w:rsidP="00A049B3">
      <w:r>
        <w:t xml:space="preserve">            "patterns": [</w:t>
      </w:r>
    </w:p>
    <w:p w14:paraId="34DA4027" w14:textId="77777777" w:rsidR="00A47227" w:rsidRDefault="00A049B3" w:rsidP="00A47227">
      <w:pPr>
        <w:rPr>
          <w:ins w:id="1247" w:author="McQuillan, Tyler A" w:date="2021-11-05T06:38:00Z"/>
        </w:rPr>
      </w:pPr>
      <w:r>
        <w:t xml:space="preserve">                </w:t>
      </w:r>
      <w:ins w:id="1248" w:author="McQuillan, Tyler A" w:date="2021-11-05T06:38:00Z">
        <w:del w:id="1249" w:author="Cintron, Matthew I (CTR)" w:date="2021-11-15T11:10:00Z">
          <w:r w:rsidR="00A47227" w:rsidDel="00631827">
            <w:delText>*</w:delText>
          </w:r>
        </w:del>
        <w:r w:rsidR="00A47227">
          <w:t>"How to add missing trainee to CROP.",</w:t>
        </w:r>
      </w:ins>
    </w:p>
    <w:p w14:paraId="6354FA29" w14:textId="4E0DDEBF" w:rsidR="00A47227" w:rsidRDefault="00A47227" w:rsidP="00A47227">
      <w:pPr>
        <w:rPr>
          <w:ins w:id="1250" w:author="McQuillan, Tyler A" w:date="2021-11-05T06:39:00Z"/>
        </w:rPr>
      </w:pPr>
      <w:ins w:id="1251" w:author="McQuillan, Tyler A" w:date="2021-11-05T06:38:00Z">
        <w:r>
          <w:tab/>
        </w:r>
        <w:del w:id="1252" w:author="Cintron, Matthew I (CTR)" w:date="2021-11-15T11:10:00Z">
          <w:r w:rsidDel="00631827">
            <w:delText>*</w:delText>
          </w:r>
        </w:del>
        <w:r>
          <w:t>"Adding trainees to CROP. ",</w:t>
        </w:r>
      </w:ins>
    </w:p>
    <w:p w14:paraId="47F9CEFE" w14:textId="177E4CCC" w:rsidR="00A049B3" w:rsidRDefault="00A049B3">
      <w:pPr>
        <w:ind w:firstLine="720"/>
        <w:pPrChange w:id="1253" w:author="McQuillan, Tyler A" w:date="2021-11-05T06:39:00Z">
          <w:pPr/>
        </w:pPrChange>
      </w:pPr>
      <w:r>
        <w:t>"How do I get my missing trainees added to CROP?",</w:t>
      </w:r>
    </w:p>
    <w:p w14:paraId="5586CFFF" w14:textId="77777777" w:rsidR="00A049B3" w:rsidRDefault="00A049B3" w:rsidP="00A049B3">
      <w:r>
        <w:t xml:space="preserve">                "I need my participants added to Candidate Recruiting and Operations Portal. What do I do?",</w:t>
      </w:r>
    </w:p>
    <w:p w14:paraId="2FE64ECB" w14:textId="77777777" w:rsidR="00A049B3" w:rsidRDefault="00A049B3" w:rsidP="00A049B3">
      <w:r>
        <w:t xml:space="preserve">                "I need my participants added to CROP. What do I do?",</w:t>
      </w:r>
    </w:p>
    <w:p w14:paraId="31697D77" w14:textId="77777777" w:rsidR="00A049B3" w:rsidRDefault="00A049B3" w:rsidP="00A049B3">
      <w:r>
        <w:t xml:space="preserve">                "I need my trainee added to CROP.",</w:t>
      </w:r>
    </w:p>
    <w:p w14:paraId="36FF0F27" w14:textId="052715CA" w:rsidR="00A049B3" w:rsidRDefault="00A049B3" w:rsidP="00A049B3">
      <w:r>
        <w:t xml:space="preserve">                "I need my trainees added to</w:t>
      </w:r>
      <w:ins w:id="1254" w:author="McQuillan, Tyler A" w:date="2021-11-05T06:39:00Z">
        <w:r w:rsidR="00A47227">
          <w:t xml:space="preserve"> </w:t>
        </w:r>
      </w:ins>
      <w:r>
        <w:t>Candidate Recruiting and Operations Portal.",</w:t>
      </w:r>
    </w:p>
    <w:p w14:paraId="71F52B99" w14:textId="77777777" w:rsidR="00A049B3" w:rsidRDefault="00A049B3" w:rsidP="00A049B3">
      <w:r>
        <w:t xml:space="preserve">                "One of my new hires is missing from Candidate Recruiting and Operations Portal. What do I do?",</w:t>
      </w:r>
    </w:p>
    <w:p w14:paraId="65968404" w14:textId="77777777" w:rsidR="00A049B3" w:rsidRDefault="00A049B3" w:rsidP="00A049B3">
      <w:r>
        <w:t xml:space="preserve">                "One of my new hires is missing from CROP. What do I do?",</w:t>
      </w:r>
    </w:p>
    <w:p w14:paraId="5A537BF9" w14:textId="77777777" w:rsidR="00A049B3" w:rsidRDefault="00A049B3" w:rsidP="00A049B3">
      <w:r>
        <w:lastRenderedPageBreak/>
        <w:t xml:space="preserve">                "One of my participants is missing from Candidate Recruiting and Operations Portal. What do I do?",</w:t>
      </w:r>
    </w:p>
    <w:p w14:paraId="4FC7D639" w14:textId="77777777" w:rsidR="00A049B3" w:rsidRDefault="00A049B3" w:rsidP="00A049B3">
      <w:r>
        <w:t xml:space="preserve">                "One of my participants is missing from CROP. What do I do?",</w:t>
      </w:r>
    </w:p>
    <w:p w14:paraId="40722F95" w14:textId="77777777" w:rsidR="00A049B3" w:rsidRDefault="00A049B3" w:rsidP="00A049B3">
      <w:r>
        <w:t xml:space="preserve">                "One of my trainees is missing from Candidate Recruiting and Operations Portal. What do I do?",</w:t>
      </w:r>
    </w:p>
    <w:p w14:paraId="77985007" w14:textId="77777777" w:rsidR="00A049B3" w:rsidRDefault="00A049B3" w:rsidP="00A049B3">
      <w:r>
        <w:t xml:space="preserve">                "One of my trainees is missing from CROP. What do I do?",</w:t>
      </w:r>
    </w:p>
    <w:p w14:paraId="294301C6" w14:textId="77777777" w:rsidR="00A049B3" w:rsidRDefault="00A049B3" w:rsidP="00A049B3">
      <w:r>
        <w:t xml:space="preserve">                "Some of my participants are missing from Candidate Recruiting and Operations Portal. Can I get them added?",</w:t>
      </w:r>
    </w:p>
    <w:p w14:paraId="0AA7CBB2" w14:textId="77777777" w:rsidR="00A049B3" w:rsidRDefault="00A049B3" w:rsidP="00A049B3">
      <w:r>
        <w:t xml:space="preserve">                "Some of my participants are missing from CROP. Can I get them added?",</w:t>
      </w:r>
    </w:p>
    <w:p w14:paraId="623E1912" w14:textId="77777777" w:rsidR="00A049B3" w:rsidRDefault="00A049B3" w:rsidP="00A049B3">
      <w:r>
        <w:t xml:space="preserve">                "Some of my trainees are not in Candidate Recruiting and Operations Portal. Can I get them added?",</w:t>
      </w:r>
    </w:p>
    <w:p w14:paraId="0354A43B" w14:textId="77777777" w:rsidR="00A049B3" w:rsidRDefault="00A049B3" w:rsidP="00A049B3">
      <w:r>
        <w:t xml:space="preserve">                "Some of my trainees are not in CROP. Can I get them added?",</w:t>
      </w:r>
    </w:p>
    <w:p w14:paraId="612D12FE" w14:textId="77777777" w:rsidR="00A049B3" w:rsidRDefault="00A049B3" w:rsidP="00A049B3">
      <w:r>
        <w:t xml:space="preserve">                "What do I do if someone is missing from Candidate Recruiting and Operations Portal? ",</w:t>
      </w:r>
    </w:p>
    <w:p w14:paraId="193E96E2" w14:textId="77777777" w:rsidR="00A049B3" w:rsidRDefault="00A049B3" w:rsidP="00A049B3">
      <w:r>
        <w:t xml:space="preserve">                "What do I do if someone is missing from CROP? "</w:t>
      </w:r>
    </w:p>
    <w:p w14:paraId="112F2935" w14:textId="77777777" w:rsidR="00A049B3" w:rsidRDefault="00A049B3" w:rsidP="00A049B3">
      <w:r>
        <w:t xml:space="preserve">            ],</w:t>
      </w:r>
    </w:p>
    <w:p w14:paraId="594C8635" w14:textId="77777777" w:rsidR="00A049B3" w:rsidRDefault="00A049B3" w:rsidP="00A049B3">
      <w:r>
        <w:t xml:space="preserve">            "responses": [</w:t>
      </w:r>
    </w:p>
    <w:p w14:paraId="67C582AF" w14:textId="477B9609" w:rsidR="00A049B3" w:rsidRDefault="00A049B3" w:rsidP="00A049B3">
      <w:r>
        <w:t xml:space="preserve">                "Refer to [Job Aid </w:t>
      </w:r>
      <w:proofErr w:type="spellStart"/>
      <w:r>
        <w:t>CROP_Training</w:t>
      </w:r>
      <w:proofErr w:type="spellEnd"/>
      <w:r>
        <w:t>: Missing in CROP](https://maximus365.sharepoint.com/sites/CCO/bi/CROP/Shared%20Documents/Forms/AllItems.aspx?id=%2Fsites%2FCCO%2Fbi%2FCROP%2FShared%20Documents%2FTraining%5FMaterials%2FJob%20Aids%2FCCO%20Job%20Aid%20CROP%5FTraining%20%2D%20Missing%20in%20CROP%2005292019%5Fv1%2Epdf&amp;parent=%2Fsites%2FCCO%2Fbi%2FCROP%2FShared%20Documents%2FTraining%5FMaterials%2FJob%20Aids&amp;p=true&amp;originalPath=aHR0cHM6Ly9tYXhpbXVzMzY1LnNoYXJlcG9pbnQuY29tLzpiOi9zL0NDTy9iaS9DUk9QL0ViZzJRZW05ZFBkSm54RjVBUTdTdV9rQmx4LWF1dTBRRFJsWnd5ZGh4X2xjdUE_cnRpbWU9VDVfT2tkeU0yRWc)</w:t>
      </w:r>
      <w:ins w:id="1255" w:author="McQuillan, Tyler A" w:date="2021-11-05T06:39:00Z">
        <w:r w:rsidR="00A47227">
          <w:t>.</w:t>
        </w:r>
      </w:ins>
      <w:r>
        <w:t>"</w:t>
      </w:r>
    </w:p>
    <w:p w14:paraId="1F334ED7" w14:textId="77777777" w:rsidR="00A049B3" w:rsidRDefault="00A049B3" w:rsidP="00A049B3">
      <w:r>
        <w:t xml:space="preserve">            ],</w:t>
      </w:r>
    </w:p>
    <w:p w14:paraId="0E644ABA" w14:textId="77777777" w:rsidR="00A049B3" w:rsidRDefault="00A049B3" w:rsidP="00A049B3">
      <w:r>
        <w:t xml:space="preserve">            "</w:t>
      </w:r>
      <w:proofErr w:type="spellStart"/>
      <w:r>
        <w:t>context_set</w:t>
      </w:r>
      <w:proofErr w:type="spellEnd"/>
      <w:r>
        <w:t>": ""</w:t>
      </w:r>
    </w:p>
    <w:p w14:paraId="38937306" w14:textId="77777777" w:rsidR="00A049B3" w:rsidRDefault="00A049B3" w:rsidP="00A049B3">
      <w:r>
        <w:t xml:space="preserve">        },</w:t>
      </w:r>
    </w:p>
    <w:p w14:paraId="0BB08287" w14:textId="77777777" w:rsidR="00A049B3" w:rsidRDefault="00A049B3" w:rsidP="00A049B3">
      <w:r>
        <w:t xml:space="preserve">        {</w:t>
      </w:r>
    </w:p>
    <w:p w14:paraId="0D8C2440" w14:textId="77777777" w:rsidR="00A049B3" w:rsidRDefault="00A049B3" w:rsidP="00A049B3">
      <w:r>
        <w:t xml:space="preserve">            "tag": </w:t>
      </w:r>
      <w:commentRangeStart w:id="1256"/>
      <w:r>
        <w:t>"Q51",</w:t>
      </w:r>
      <w:commentRangeEnd w:id="1256"/>
      <w:r w:rsidR="00C45035">
        <w:rPr>
          <w:rStyle w:val="CommentReference"/>
        </w:rPr>
        <w:commentReference w:id="1256"/>
      </w:r>
    </w:p>
    <w:p w14:paraId="54576F5C" w14:textId="77777777" w:rsidR="00A049B3" w:rsidRDefault="00A049B3" w:rsidP="00A049B3">
      <w:r>
        <w:t xml:space="preserve">            "patterns": [</w:t>
      </w:r>
    </w:p>
    <w:p w14:paraId="47A6D929" w14:textId="77777777" w:rsidR="009E2F7C" w:rsidRDefault="00A049B3" w:rsidP="009E2F7C">
      <w:pPr>
        <w:rPr>
          <w:ins w:id="1257" w:author="McQuillan, Tyler A" w:date="2021-11-05T06:39:00Z"/>
        </w:rPr>
      </w:pPr>
      <w:r>
        <w:t xml:space="preserve">                </w:t>
      </w:r>
      <w:ins w:id="1258" w:author="McQuillan, Tyler A" w:date="2021-11-05T06:39:00Z">
        <w:del w:id="1259" w:author="Cintron, Matthew I (CTR)" w:date="2021-11-15T11:10:00Z">
          <w:r w:rsidR="009E2F7C" w:rsidDel="00631827">
            <w:delText>*</w:delText>
          </w:r>
        </w:del>
        <w:r w:rsidR="009E2F7C">
          <w:t>"How to submit IT tickets.",</w:t>
        </w:r>
      </w:ins>
    </w:p>
    <w:p w14:paraId="72BE7A60" w14:textId="10699B74" w:rsidR="009E2F7C" w:rsidRDefault="009E2F7C" w:rsidP="009E2F7C">
      <w:pPr>
        <w:rPr>
          <w:ins w:id="1260" w:author="McQuillan, Tyler A" w:date="2021-11-05T06:39:00Z"/>
        </w:rPr>
      </w:pPr>
      <w:ins w:id="1261" w:author="McQuillan, Tyler A" w:date="2021-11-05T06:39:00Z">
        <w:r>
          <w:tab/>
        </w:r>
        <w:del w:id="1262" w:author="Cintron, Matthew I (CTR)" w:date="2021-11-15T11:10:00Z">
          <w:r w:rsidDel="00631827">
            <w:delText>*</w:delText>
          </w:r>
        </w:del>
        <w:r>
          <w:t>"IT tickets.",</w:t>
        </w:r>
      </w:ins>
    </w:p>
    <w:p w14:paraId="3957FA88" w14:textId="1AB37C91" w:rsidR="00A049B3" w:rsidRDefault="00A049B3">
      <w:pPr>
        <w:ind w:firstLine="720"/>
        <w:pPrChange w:id="1263" w:author="McQuillan, Tyler A" w:date="2021-11-05T06:39:00Z">
          <w:pPr/>
        </w:pPrChange>
      </w:pPr>
      <w:r>
        <w:lastRenderedPageBreak/>
        <w:t xml:space="preserve">"How do I know if I am submitting a ticket correctly and appropriately (IT, LSA, </w:t>
      </w:r>
      <w:proofErr w:type="spellStart"/>
      <w:r>
        <w:t>Maxnet</w:t>
      </w:r>
      <w:proofErr w:type="spellEnd"/>
      <w:r>
        <w:t>, CCO Learning, etc.)?",</w:t>
      </w:r>
    </w:p>
    <w:p w14:paraId="7F3312A3" w14:textId="77777777" w:rsidR="00A049B3" w:rsidRDefault="00A049B3" w:rsidP="00A049B3">
      <w:r>
        <w:t xml:space="preserve">                "How do I know what cate</w:t>
      </w:r>
      <w:del w:id="1264" w:author="McQuillan, Tyler A" w:date="2021-11-05T06:40:00Z">
        <w:r w:rsidDel="009E2F7C">
          <w:delText>r</w:delText>
        </w:r>
      </w:del>
      <w:r>
        <w:t>gory to submit tickets on Cherwell? ",</w:t>
      </w:r>
    </w:p>
    <w:p w14:paraId="655EF23F" w14:textId="77777777" w:rsidR="00A049B3" w:rsidRDefault="00A049B3" w:rsidP="00A049B3">
      <w:r>
        <w:t xml:space="preserve">                "How do I know which cate</w:t>
      </w:r>
      <w:del w:id="1265" w:author="McQuillan, Tyler A" w:date="2021-11-05T06:40:00Z">
        <w:r w:rsidDel="009E2F7C">
          <w:delText>r</w:delText>
        </w:r>
      </w:del>
      <w:r>
        <w:t>gory to create a ticket? ",</w:t>
      </w:r>
    </w:p>
    <w:p w14:paraId="06803E9F" w14:textId="77777777" w:rsidR="00A049B3" w:rsidRDefault="00A049B3" w:rsidP="00A049B3">
      <w:r>
        <w:t xml:space="preserve">                "How do I submit Tickets to IT?",</w:t>
      </w:r>
    </w:p>
    <w:p w14:paraId="00EF042D" w14:textId="77777777" w:rsidR="00A049B3" w:rsidRDefault="00A049B3" w:rsidP="00A049B3">
      <w:r>
        <w:t xml:space="preserve">                "How do submit a ticket?",</w:t>
      </w:r>
    </w:p>
    <w:p w14:paraId="6C7FDE7A" w14:textId="7384A988" w:rsidR="00A049B3" w:rsidRDefault="00A049B3" w:rsidP="00A049B3">
      <w:r>
        <w:t xml:space="preserve">                "How do we know if we're sending the correct ticket too IT\\LSA is there a reference material and if we can send tickets for trainees that can</w:t>
      </w:r>
      <w:ins w:id="1266" w:author="McQuillan, Tyler A" w:date="2021-11-05T06:40:00Z">
        <w:r w:rsidR="009E2F7C">
          <w:t>’</w:t>
        </w:r>
      </w:ins>
      <w:r>
        <w:t xml:space="preserve">t access outlook, or </w:t>
      </w:r>
      <w:proofErr w:type="spellStart"/>
      <w:r>
        <w:t>Maxnet</w:t>
      </w:r>
      <w:proofErr w:type="spellEnd"/>
      <w:r>
        <w:t xml:space="preserve"> for the first time?",</w:t>
      </w:r>
    </w:p>
    <w:p w14:paraId="0086EE01" w14:textId="77777777" w:rsidR="00A049B3" w:rsidRDefault="00A049B3" w:rsidP="00A049B3">
      <w:r>
        <w:t xml:space="preserve">                "How do you properly submit a ticket and what information is needed?",</w:t>
      </w:r>
    </w:p>
    <w:p w14:paraId="536548CB" w14:textId="77777777" w:rsidR="00A049B3" w:rsidRDefault="00A049B3" w:rsidP="00A049B3">
      <w:r>
        <w:t xml:space="preserve">                "Is there a job aid to help in choosing cate</w:t>
      </w:r>
      <w:del w:id="1267" w:author="McQuillan, Tyler A" w:date="2021-11-05T06:40:00Z">
        <w:r w:rsidDel="009E2F7C">
          <w:delText>r</w:delText>
        </w:r>
      </w:del>
      <w:r>
        <w:t>gories for ticket submissions?",</w:t>
      </w:r>
    </w:p>
    <w:p w14:paraId="6FA688EF" w14:textId="4368C81B" w:rsidR="00A049B3" w:rsidRDefault="00A049B3" w:rsidP="00A049B3">
      <w:r>
        <w:t xml:space="preserve">                "Is there a resour</w:t>
      </w:r>
      <w:ins w:id="1268" w:author="McQuillan, Tyler A" w:date="2021-11-05T06:40:00Z">
        <w:r w:rsidR="009E2F7C">
          <w:t>c</w:t>
        </w:r>
      </w:ins>
      <w:del w:id="1269" w:author="McQuillan, Tyler A" w:date="2021-11-05T06:40:00Z">
        <w:r w:rsidDel="009E2F7C">
          <w:delText>s</w:delText>
        </w:r>
      </w:del>
      <w:r>
        <w:t>e for us to use in choosing a cate</w:t>
      </w:r>
      <w:del w:id="1270" w:author="McQuillan, Tyler A" w:date="2021-11-05T06:40:00Z">
        <w:r w:rsidDel="009E2F7C">
          <w:delText>r</w:delText>
        </w:r>
      </w:del>
      <w:r>
        <w:t>gory to submit a ticker through Cherwell? ",</w:t>
      </w:r>
    </w:p>
    <w:p w14:paraId="62E0216C" w14:textId="77777777" w:rsidR="00A049B3" w:rsidRDefault="00A049B3" w:rsidP="00A049B3">
      <w:r>
        <w:t xml:space="preserve">                "Ticket creation - We received a great 'how to' on creating tickets but can there be a reference material or SOP to know what falls under which category?",</w:t>
      </w:r>
    </w:p>
    <w:p w14:paraId="4B6F1BF4" w14:textId="77777777" w:rsidR="00A049B3" w:rsidRDefault="00A049B3" w:rsidP="00A049B3">
      <w:r>
        <w:t xml:space="preserve">                "What cate</w:t>
      </w:r>
      <w:del w:id="1271" w:author="McQuillan, Tyler A" w:date="2021-11-05T07:26:00Z">
        <w:r w:rsidDel="00BE20B1">
          <w:delText>r</w:delText>
        </w:r>
      </w:del>
      <w:r>
        <w:t>gory should I</w:t>
      </w:r>
      <w:del w:id="1272" w:author="McQuillan, Tyler A" w:date="2021-11-05T07:26:00Z">
        <w:r w:rsidDel="00BE20B1">
          <w:delText xml:space="preserve"> I</w:delText>
        </w:r>
      </w:del>
      <w:r>
        <w:t xml:space="preserve"> use for tickets to Local System Administrator? ",</w:t>
      </w:r>
    </w:p>
    <w:p w14:paraId="009032D1" w14:textId="77777777" w:rsidR="00A049B3" w:rsidRDefault="00A049B3" w:rsidP="00A049B3">
      <w:r>
        <w:t xml:space="preserve">                "What cate</w:t>
      </w:r>
      <w:del w:id="1273" w:author="McQuillan, Tyler A" w:date="2021-11-05T07:26:00Z">
        <w:r w:rsidDel="00BE20B1">
          <w:delText>r</w:delText>
        </w:r>
      </w:del>
      <w:r>
        <w:t>gory should I use to submit a ticket?",</w:t>
      </w:r>
    </w:p>
    <w:p w14:paraId="36FA20DE" w14:textId="77777777" w:rsidR="00A049B3" w:rsidRDefault="00A049B3" w:rsidP="00A049B3">
      <w:r>
        <w:t xml:space="preserve">                "What ticket do I use when I submit a ticket to IT?",</w:t>
      </w:r>
    </w:p>
    <w:p w14:paraId="34CBAD2E" w14:textId="77777777" w:rsidR="00A049B3" w:rsidRDefault="00A049B3" w:rsidP="00A049B3">
      <w:r>
        <w:t xml:space="preserve">                "Where can I find the cate</w:t>
      </w:r>
      <w:del w:id="1274" w:author="McQuillan, Tyler A" w:date="2021-11-05T07:26:00Z">
        <w:r w:rsidDel="00BE20B1">
          <w:delText>r</w:delText>
        </w:r>
      </w:del>
      <w:r>
        <w:t>gories to submit tickets to IT/LSA? "</w:t>
      </w:r>
    </w:p>
    <w:p w14:paraId="04BF9C6D" w14:textId="77777777" w:rsidR="00A049B3" w:rsidRDefault="00A049B3" w:rsidP="00A049B3">
      <w:r>
        <w:t xml:space="preserve">            ],</w:t>
      </w:r>
    </w:p>
    <w:p w14:paraId="45E0A57D" w14:textId="77777777" w:rsidR="00A049B3" w:rsidRDefault="00A049B3" w:rsidP="00A049B3">
      <w:r>
        <w:t xml:space="preserve">            "responses": [</w:t>
      </w:r>
    </w:p>
    <w:p w14:paraId="56398679" w14:textId="25D19DD6" w:rsidR="00A049B3" w:rsidRDefault="00A049B3" w:rsidP="00A049B3">
      <w:r>
        <w:t xml:space="preserve">                "Refer to [Job Aid Locating CCO Ticket </w:t>
      </w:r>
      <w:proofErr w:type="spellStart"/>
      <w:r>
        <w:t>Cate</w:t>
      </w:r>
      <w:del w:id="1275" w:author="McQuillan, Tyler A" w:date="2021-11-05T06:41:00Z">
        <w:r w:rsidDel="009E2F7C">
          <w:delText>r</w:delText>
        </w:r>
      </w:del>
      <w:r>
        <w:t>gories_Maximus</w:t>
      </w:r>
      <w:proofErr w:type="spellEnd"/>
      <w:r>
        <w:t xml:space="preserve"> Federal Service Catalog](https://maximus365.sharepoint.com/sites/CCO/Connection/Policies/Forms/JobAids.aspx)</w:t>
      </w:r>
      <w:ins w:id="1276" w:author="McQuillan, Tyler A" w:date="2021-11-05T06:41:00Z">
        <w:r w:rsidR="009E2F7C">
          <w:t>.</w:t>
        </w:r>
      </w:ins>
      <w:r>
        <w:t>"</w:t>
      </w:r>
    </w:p>
    <w:p w14:paraId="77E8B688" w14:textId="77777777" w:rsidR="00A049B3" w:rsidRDefault="00A049B3" w:rsidP="00A049B3">
      <w:r>
        <w:t xml:space="preserve">            ],</w:t>
      </w:r>
    </w:p>
    <w:p w14:paraId="35AF72CC" w14:textId="77777777" w:rsidR="00A049B3" w:rsidRDefault="00A049B3" w:rsidP="00A049B3">
      <w:r>
        <w:t xml:space="preserve">            "</w:t>
      </w:r>
      <w:proofErr w:type="spellStart"/>
      <w:r>
        <w:t>context_set</w:t>
      </w:r>
      <w:proofErr w:type="spellEnd"/>
      <w:r>
        <w:t>": ""</w:t>
      </w:r>
    </w:p>
    <w:p w14:paraId="26D3CB76" w14:textId="77777777" w:rsidR="00A049B3" w:rsidRDefault="00A049B3" w:rsidP="00A049B3">
      <w:r>
        <w:t xml:space="preserve">        },</w:t>
      </w:r>
    </w:p>
    <w:p w14:paraId="26312F0F" w14:textId="77777777" w:rsidR="00A049B3" w:rsidRDefault="00A049B3" w:rsidP="00A049B3">
      <w:r>
        <w:t xml:space="preserve">        {</w:t>
      </w:r>
    </w:p>
    <w:p w14:paraId="47E706F9" w14:textId="77777777" w:rsidR="00A049B3" w:rsidRDefault="00A049B3" w:rsidP="00A049B3">
      <w:r>
        <w:t xml:space="preserve">            "tag": "Q52",</w:t>
      </w:r>
    </w:p>
    <w:p w14:paraId="050364F6" w14:textId="77777777" w:rsidR="00A049B3" w:rsidRDefault="00A049B3" w:rsidP="00A049B3">
      <w:r>
        <w:t xml:space="preserve">            "patterns": [</w:t>
      </w:r>
    </w:p>
    <w:p w14:paraId="7FDF54CB" w14:textId="77777777" w:rsidR="009E2F7C" w:rsidRDefault="00A049B3" w:rsidP="009E2F7C">
      <w:pPr>
        <w:rPr>
          <w:ins w:id="1277" w:author="McQuillan, Tyler A" w:date="2021-11-05T06:42:00Z"/>
        </w:rPr>
      </w:pPr>
      <w:r>
        <w:t xml:space="preserve">                </w:t>
      </w:r>
      <w:ins w:id="1278" w:author="McQuillan, Tyler A" w:date="2021-11-05T06:42:00Z">
        <w:del w:id="1279" w:author="Cintron, Matthew I (CTR)" w:date="2021-11-15T11:10:00Z">
          <w:r w:rsidR="009E2F7C" w:rsidDel="00631827">
            <w:delText>*</w:delText>
          </w:r>
        </w:del>
        <w:r w:rsidR="009E2F7C">
          <w:t>"How to find class information in CUTS.",</w:t>
        </w:r>
      </w:ins>
    </w:p>
    <w:p w14:paraId="63B4A4A7" w14:textId="241D7AF4" w:rsidR="009E2F7C" w:rsidRDefault="009E2F7C" w:rsidP="009E2F7C">
      <w:pPr>
        <w:rPr>
          <w:ins w:id="1280" w:author="McQuillan, Tyler A" w:date="2021-11-05T06:42:00Z"/>
        </w:rPr>
      </w:pPr>
      <w:ins w:id="1281" w:author="McQuillan, Tyler A" w:date="2021-11-05T06:42:00Z">
        <w:r>
          <w:tab/>
        </w:r>
        <w:del w:id="1282" w:author="Cintron, Matthew I (CTR)" w:date="2021-11-15T11:10:00Z">
          <w:r w:rsidDel="00631827">
            <w:delText>*</w:delText>
          </w:r>
        </w:del>
        <w:r>
          <w:t>"Class information in CUTS.",</w:t>
        </w:r>
      </w:ins>
    </w:p>
    <w:p w14:paraId="6E44F76C" w14:textId="5C6D2F18" w:rsidR="00A049B3" w:rsidRDefault="00A049B3">
      <w:pPr>
        <w:ind w:firstLine="720"/>
        <w:pPrChange w:id="1283" w:author="McQuillan, Tyler A" w:date="2021-11-05T06:42:00Z">
          <w:pPr/>
        </w:pPrChange>
      </w:pPr>
      <w:r>
        <w:t>"How do I know if my class is virtual or on site?",</w:t>
      </w:r>
    </w:p>
    <w:p w14:paraId="66D4E411" w14:textId="77777777" w:rsidR="00A049B3" w:rsidRDefault="00A049B3" w:rsidP="00A049B3">
      <w:r>
        <w:lastRenderedPageBreak/>
        <w:t xml:space="preserve">                "How do I know when and where I am training a class?",</w:t>
      </w:r>
    </w:p>
    <w:p w14:paraId="103E4781" w14:textId="77777777" w:rsidR="00A049B3" w:rsidRDefault="00A049B3" w:rsidP="00A049B3">
      <w:r>
        <w:t xml:space="preserve">                "How long is a Dual Medicare to Marketplace Class?",</w:t>
      </w:r>
    </w:p>
    <w:p w14:paraId="4049E5D9" w14:textId="77777777" w:rsidR="00A049B3" w:rsidRDefault="00A049B3" w:rsidP="00A049B3">
      <w:r>
        <w:t xml:space="preserve">                "How long is a FFM New Hire Class?",</w:t>
      </w:r>
    </w:p>
    <w:p w14:paraId="6E038255" w14:textId="77777777" w:rsidR="00A049B3" w:rsidRDefault="00A049B3" w:rsidP="00A049B3">
      <w:r>
        <w:t xml:space="preserve">                "How long is a Marketplace New Hire Class?",</w:t>
      </w:r>
    </w:p>
    <w:p w14:paraId="17ABE22E" w14:textId="77777777" w:rsidR="00A049B3" w:rsidRDefault="00A049B3" w:rsidP="00A049B3">
      <w:r>
        <w:t xml:space="preserve">                "How long is a Medicare to Marketplace Class?",</w:t>
      </w:r>
    </w:p>
    <w:p w14:paraId="3810B662" w14:textId="77777777" w:rsidR="00A049B3" w:rsidRDefault="00A049B3" w:rsidP="00A049B3">
      <w:r>
        <w:t xml:space="preserve">                "How long is a transfer to FFM Class? ",</w:t>
      </w:r>
    </w:p>
    <w:p w14:paraId="7431A5DD" w14:textId="77777777" w:rsidR="00A049B3" w:rsidRDefault="00A049B3" w:rsidP="00A049B3">
      <w:r>
        <w:t xml:space="preserve">                "How long is a transfer to Gen Med Class? ",</w:t>
      </w:r>
    </w:p>
    <w:p w14:paraId="2FB50E71" w14:textId="77777777" w:rsidR="00A049B3" w:rsidRDefault="00A049B3" w:rsidP="00A049B3">
      <w:r>
        <w:t xml:space="preserve">                "How long is a transfer to Marketplace Class? ",</w:t>
      </w:r>
    </w:p>
    <w:p w14:paraId="4FF7C1F8" w14:textId="77777777" w:rsidR="00A049B3" w:rsidRDefault="00A049B3" w:rsidP="00A049B3">
      <w:r>
        <w:t xml:space="preserve">                "How long is a transfer to Medicare Class? ",</w:t>
      </w:r>
    </w:p>
    <w:p w14:paraId="6ED9146B" w14:textId="77777777" w:rsidR="00A049B3" w:rsidRDefault="00A049B3" w:rsidP="00A049B3">
      <w:r>
        <w:t xml:space="preserve">                "How long is my class?",</w:t>
      </w:r>
    </w:p>
    <w:p w14:paraId="18F13819" w14:textId="77777777" w:rsidR="00A049B3" w:rsidRDefault="00A049B3" w:rsidP="00A049B3">
      <w:r>
        <w:t xml:space="preserve">                "How many days does a Dual class last?",</w:t>
      </w:r>
    </w:p>
    <w:p w14:paraId="7901C7DB" w14:textId="77777777" w:rsidR="00A049B3" w:rsidRDefault="00A049B3" w:rsidP="00A049B3">
      <w:r>
        <w:t xml:space="preserve">                "How many days does a Dual Medicare to Marketplace Class last?",</w:t>
      </w:r>
    </w:p>
    <w:p w14:paraId="545D2647" w14:textId="77777777" w:rsidR="00A049B3" w:rsidRDefault="00A049B3" w:rsidP="00A049B3">
      <w:r>
        <w:t xml:space="preserve">                "How many days is a Dual Medicare class?",</w:t>
      </w:r>
    </w:p>
    <w:p w14:paraId="1492463D" w14:textId="77777777" w:rsidR="00A049B3" w:rsidRDefault="00A049B3" w:rsidP="00A049B3">
      <w:r>
        <w:t xml:space="preserve">                "How many days is a Medicare New Hire Class?",</w:t>
      </w:r>
    </w:p>
    <w:p w14:paraId="4A9D60D6" w14:textId="77777777" w:rsidR="00A049B3" w:rsidRDefault="00A049B3" w:rsidP="00A049B3">
      <w:r>
        <w:t xml:space="preserve">                "How many days is Marketplace New Hire Class?",</w:t>
      </w:r>
    </w:p>
    <w:p w14:paraId="1298C0F2" w14:textId="77777777" w:rsidR="00A049B3" w:rsidRDefault="00A049B3" w:rsidP="00A049B3">
      <w:r>
        <w:t xml:space="preserve">                "How will I know who I'm training with?",</w:t>
      </w:r>
    </w:p>
    <w:p w14:paraId="092EB72B" w14:textId="77777777" w:rsidR="00A049B3" w:rsidRDefault="00A049B3" w:rsidP="00A049B3">
      <w:r>
        <w:t xml:space="preserve">                "What is Current and Upcoming Training Schedule? ",</w:t>
      </w:r>
    </w:p>
    <w:p w14:paraId="6035A963" w14:textId="77777777" w:rsidR="00A049B3" w:rsidRDefault="00A049B3" w:rsidP="00A049B3">
      <w:r>
        <w:t xml:space="preserve">                "What is CUTs?",</w:t>
      </w:r>
    </w:p>
    <w:p w14:paraId="05B020B9" w14:textId="77777777" w:rsidR="00A049B3" w:rsidRDefault="00A049B3" w:rsidP="00A049B3">
      <w:r>
        <w:t xml:space="preserve">                "Where do I find scheduled upcoming classes?",</w:t>
      </w:r>
    </w:p>
    <w:p w14:paraId="50E3FFF2" w14:textId="77777777" w:rsidR="00A049B3" w:rsidRDefault="00A049B3" w:rsidP="00A049B3">
      <w:r>
        <w:t xml:space="preserve">                "Where do I find the class ID number?",</w:t>
      </w:r>
    </w:p>
    <w:p w14:paraId="55DEBD3B" w14:textId="77777777" w:rsidR="00A049B3" w:rsidRDefault="00A049B3" w:rsidP="00A049B3">
      <w:r>
        <w:t xml:space="preserve">                "Where is my class ID?",</w:t>
      </w:r>
    </w:p>
    <w:p w14:paraId="5D0E63DD" w14:textId="77777777" w:rsidR="00A049B3" w:rsidRDefault="00A049B3" w:rsidP="00A049B3">
      <w:r>
        <w:t xml:space="preserve">                "Who is my co-instructor?",</w:t>
      </w:r>
    </w:p>
    <w:p w14:paraId="0C19F08D" w14:textId="77777777" w:rsidR="00A049B3" w:rsidRDefault="00A049B3" w:rsidP="00A049B3">
      <w:r>
        <w:t xml:space="preserve">                "Who is my co-trainer?"</w:t>
      </w:r>
    </w:p>
    <w:p w14:paraId="5A2E0DD7" w14:textId="77777777" w:rsidR="00A049B3" w:rsidRDefault="00A049B3" w:rsidP="00A049B3">
      <w:r>
        <w:t xml:space="preserve">            ],</w:t>
      </w:r>
    </w:p>
    <w:p w14:paraId="33D5C8EC" w14:textId="77777777" w:rsidR="00A049B3" w:rsidRDefault="00A049B3" w:rsidP="00A049B3">
      <w:r>
        <w:t xml:space="preserve">            "responses": [</w:t>
      </w:r>
    </w:p>
    <w:p w14:paraId="2B89DB14" w14:textId="1A02A5C7" w:rsidR="00A049B3" w:rsidRDefault="00A049B3" w:rsidP="00A049B3">
      <w:r>
        <w:t xml:space="preserve">                "Refer to [Current and Upcoming Training Schedule](https://maximus365.sharepoint.com/sites/CCO/Support/KSTP/default.aspx)</w:t>
      </w:r>
      <w:ins w:id="1284" w:author="McQuillan, Tyler A" w:date="2021-11-05T06:42:00Z">
        <w:r w:rsidR="009E2F7C">
          <w:t>.</w:t>
        </w:r>
      </w:ins>
      <w:r>
        <w:t>"</w:t>
      </w:r>
    </w:p>
    <w:p w14:paraId="62A663D5" w14:textId="77777777" w:rsidR="00A049B3" w:rsidRDefault="00A049B3" w:rsidP="00A049B3">
      <w:r>
        <w:t xml:space="preserve">            ],</w:t>
      </w:r>
    </w:p>
    <w:p w14:paraId="2450CCDB" w14:textId="77777777" w:rsidR="00A049B3" w:rsidRDefault="00A049B3" w:rsidP="00A049B3">
      <w:r>
        <w:t xml:space="preserve">            "</w:t>
      </w:r>
      <w:proofErr w:type="spellStart"/>
      <w:r>
        <w:t>context_set</w:t>
      </w:r>
      <w:proofErr w:type="spellEnd"/>
      <w:r>
        <w:t>": ""</w:t>
      </w:r>
    </w:p>
    <w:p w14:paraId="4ACFA54E" w14:textId="77777777" w:rsidR="00A049B3" w:rsidRDefault="00A049B3" w:rsidP="00A049B3">
      <w:r>
        <w:lastRenderedPageBreak/>
        <w:t xml:space="preserve">        },</w:t>
      </w:r>
    </w:p>
    <w:p w14:paraId="1B058093" w14:textId="77777777" w:rsidR="00A049B3" w:rsidRDefault="00A049B3" w:rsidP="00A049B3">
      <w:r>
        <w:t xml:space="preserve">        {</w:t>
      </w:r>
    </w:p>
    <w:p w14:paraId="3D2235B5" w14:textId="77777777" w:rsidR="00A049B3" w:rsidRDefault="00A049B3" w:rsidP="00A049B3">
      <w:r>
        <w:t xml:space="preserve">            "tag": "Q53",</w:t>
      </w:r>
    </w:p>
    <w:p w14:paraId="64734455" w14:textId="77777777" w:rsidR="00A049B3" w:rsidRDefault="00A049B3" w:rsidP="00A049B3">
      <w:r>
        <w:t xml:space="preserve">            "patterns": [</w:t>
      </w:r>
    </w:p>
    <w:p w14:paraId="72EC830C" w14:textId="77777777" w:rsidR="009E2F7C" w:rsidRDefault="00A049B3" w:rsidP="009E2F7C">
      <w:pPr>
        <w:rPr>
          <w:ins w:id="1285" w:author="McQuillan, Tyler A" w:date="2021-11-05T06:42:00Z"/>
        </w:rPr>
      </w:pPr>
      <w:r>
        <w:t xml:space="preserve">                </w:t>
      </w:r>
      <w:ins w:id="1286" w:author="McQuillan, Tyler A" w:date="2021-11-05T06:42:00Z">
        <w:del w:id="1287" w:author="Cintron, Matthew I (CTR)" w:date="2021-11-15T11:11:00Z">
          <w:r w:rsidR="009E2F7C" w:rsidDel="00631827">
            <w:delText>*</w:delText>
          </w:r>
        </w:del>
        <w:r w:rsidR="009E2F7C">
          <w:t>"How to prepare for class. ",</w:t>
        </w:r>
      </w:ins>
    </w:p>
    <w:p w14:paraId="7A8A7B7A" w14:textId="2DAFE89D" w:rsidR="009E2F7C" w:rsidRDefault="009E2F7C" w:rsidP="009E2F7C">
      <w:pPr>
        <w:rPr>
          <w:ins w:id="1288" w:author="McQuillan, Tyler A" w:date="2021-11-05T06:42:00Z"/>
        </w:rPr>
      </w:pPr>
      <w:ins w:id="1289" w:author="McQuillan, Tyler A" w:date="2021-11-05T06:42:00Z">
        <w:r>
          <w:tab/>
        </w:r>
        <w:del w:id="1290" w:author="Cintron, Matthew I (CTR)" w:date="2021-11-15T11:11:00Z">
          <w:r w:rsidDel="00631827">
            <w:delText>*</w:delText>
          </w:r>
        </w:del>
        <w:r>
          <w:t>"Preparation for class. ",</w:t>
        </w:r>
      </w:ins>
    </w:p>
    <w:p w14:paraId="35115A14" w14:textId="382B91F0" w:rsidR="00A049B3" w:rsidRDefault="00A049B3">
      <w:pPr>
        <w:ind w:firstLine="720"/>
        <w:pPrChange w:id="1291" w:author="McQuillan, Tyler A" w:date="2021-11-05T06:42:00Z">
          <w:pPr/>
        </w:pPrChange>
      </w:pPr>
      <w:r>
        <w:t>"How do I prepare for class?",</w:t>
      </w:r>
    </w:p>
    <w:p w14:paraId="75B98C00" w14:textId="77777777" w:rsidR="00A049B3" w:rsidRDefault="00A049B3" w:rsidP="00A049B3">
      <w:r>
        <w:t xml:space="preserve">                "I have a class coming up, what do I do now?",</w:t>
      </w:r>
    </w:p>
    <w:p w14:paraId="6A3CDAED" w14:textId="77777777" w:rsidR="00A049B3" w:rsidRDefault="00A049B3" w:rsidP="00A049B3">
      <w:r>
        <w:t xml:space="preserve">                "What do I do to get the floor or training area ready for class?",</w:t>
      </w:r>
    </w:p>
    <w:p w14:paraId="3BA7AAE9" w14:textId="77777777" w:rsidR="00A049B3" w:rsidRDefault="00A049B3" w:rsidP="00A049B3">
      <w:r>
        <w:t xml:space="preserve">                "What do I do to get the training room ready for class?",</w:t>
      </w:r>
    </w:p>
    <w:p w14:paraId="2A548D4E" w14:textId="77777777" w:rsidR="00A049B3" w:rsidRDefault="00A049B3" w:rsidP="00A049B3">
      <w:r>
        <w:t xml:space="preserve">                "What do I need for class?",</w:t>
      </w:r>
    </w:p>
    <w:p w14:paraId="08BDA8F4" w14:textId="77777777" w:rsidR="00A049B3" w:rsidRDefault="00A049B3" w:rsidP="00A049B3">
      <w:r>
        <w:t xml:space="preserve">                "What items do I need to train a class?",</w:t>
      </w:r>
    </w:p>
    <w:p w14:paraId="6F075448" w14:textId="77777777" w:rsidR="00A049B3" w:rsidRDefault="00A049B3" w:rsidP="00A049B3">
      <w:r>
        <w:t xml:space="preserve">                "When preparing for class, what should I have?",</w:t>
      </w:r>
    </w:p>
    <w:p w14:paraId="07393E7A" w14:textId="77777777" w:rsidR="00A049B3" w:rsidRDefault="00A049B3" w:rsidP="00A049B3">
      <w:r>
        <w:t xml:space="preserve">                "Where can I find a class preparation checklist?"</w:t>
      </w:r>
    </w:p>
    <w:p w14:paraId="3A1E8C96" w14:textId="77777777" w:rsidR="00A049B3" w:rsidRDefault="00A049B3" w:rsidP="00A049B3">
      <w:r>
        <w:t xml:space="preserve">            ],</w:t>
      </w:r>
    </w:p>
    <w:p w14:paraId="41042E29" w14:textId="77777777" w:rsidR="00A049B3" w:rsidRDefault="00A049B3" w:rsidP="00A049B3">
      <w:r>
        <w:t xml:space="preserve">            "responses": [</w:t>
      </w:r>
    </w:p>
    <w:p w14:paraId="586BA24D" w14:textId="507B9B16" w:rsidR="00A049B3" w:rsidRDefault="00A049B3" w:rsidP="00A049B3">
      <w:r>
        <w:t xml:space="preserve">                "Refer to [ TD 1.7 Preparation for Class](https://maximus365.sharepoint.com/sites/CCO/Resources/SOP/Training%20Delivery/Forms/AllItems.aspx?viewpath=%2Fsites%2FCCO%2FResources%2FSOP%2FTraining%20Delivery%2FForms%2FAllItems%2Easpx&amp;id=%2Fsites%2FCCO%2FResources%2FSOP%2FTraining%20Delivery%2FTD%201%2E7%5FPreparation%5Ffor%5FClass%5Fv4%2E5%2Epdf&amp;parent=%2Fsites%2FCCO%2FResources%2FSOP%2FTraining%20Delivery)</w:t>
      </w:r>
      <w:ins w:id="1292" w:author="McQuillan, Tyler A" w:date="2021-11-05T06:42:00Z">
        <w:r w:rsidR="009E2F7C">
          <w:t>.</w:t>
        </w:r>
      </w:ins>
      <w:r>
        <w:t>"</w:t>
      </w:r>
    </w:p>
    <w:p w14:paraId="343E41C9" w14:textId="77777777" w:rsidR="00A049B3" w:rsidRDefault="00A049B3" w:rsidP="00A049B3">
      <w:r>
        <w:t xml:space="preserve">            ],</w:t>
      </w:r>
    </w:p>
    <w:p w14:paraId="536E7F61" w14:textId="77777777" w:rsidR="00A049B3" w:rsidRDefault="00A049B3" w:rsidP="00A049B3">
      <w:r>
        <w:t xml:space="preserve">            "</w:t>
      </w:r>
      <w:proofErr w:type="spellStart"/>
      <w:r>
        <w:t>context_set</w:t>
      </w:r>
      <w:proofErr w:type="spellEnd"/>
      <w:r>
        <w:t>": ""</w:t>
      </w:r>
    </w:p>
    <w:p w14:paraId="51199164" w14:textId="77777777" w:rsidR="00A049B3" w:rsidRDefault="00A049B3" w:rsidP="00A049B3">
      <w:r>
        <w:t xml:space="preserve">        },</w:t>
      </w:r>
    </w:p>
    <w:p w14:paraId="5CEB8B68" w14:textId="77777777" w:rsidR="00A049B3" w:rsidRDefault="00A049B3" w:rsidP="00A049B3">
      <w:r>
        <w:t xml:space="preserve">        {</w:t>
      </w:r>
    </w:p>
    <w:p w14:paraId="53500C11" w14:textId="77777777" w:rsidR="00A049B3" w:rsidRDefault="00A049B3" w:rsidP="00A049B3">
      <w:r>
        <w:t xml:space="preserve">            "tag": </w:t>
      </w:r>
      <w:commentRangeStart w:id="1293"/>
      <w:r>
        <w:t>"Q54",</w:t>
      </w:r>
      <w:commentRangeEnd w:id="1293"/>
      <w:r w:rsidR="00F31562">
        <w:rPr>
          <w:rStyle w:val="CommentReference"/>
        </w:rPr>
        <w:commentReference w:id="1293"/>
      </w:r>
    </w:p>
    <w:p w14:paraId="40EBC89C" w14:textId="77777777" w:rsidR="00A049B3" w:rsidRDefault="00A049B3" w:rsidP="00A049B3">
      <w:r>
        <w:t xml:space="preserve">            "patterns": [</w:t>
      </w:r>
    </w:p>
    <w:p w14:paraId="5EA081AD" w14:textId="77777777" w:rsidR="009E2F7C" w:rsidRDefault="00A049B3" w:rsidP="009E2F7C">
      <w:pPr>
        <w:rPr>
          <w:ins w:id="1294" w:author="McQuillan, Tyler A" w:date="2021-11-05T06:43:00Z"/>
        </w:rPr>
      </w:pPr>
      <w:r>
        <w:t xml:space="preserve">                </w:t>
      </w:r>
      <w:ins w:id="1295" w:author="McQuillan, Tyler A" w:date="2021-11-05T06:43:00Z">
        <w:del w:id="1296" w:author="Cintron, Matthew I (CTR)" w:date="2021-11-15T11:11:00Z">
          <w:r w:rsidR="009E2F7C" w:rsidDel="00631827">
            <w:delText>*</w:delText>
          </w:r>
        </w:del>
        <w:r w:rsidR="009E2F7C">
          <w:t>"How to prepare for exam or assessment.",</w:t>
        </w:r>
      </w:ins>
    </w:p>
    <w:p w14:paraId="79EDDDED" w14:textId="3567CE80" w:rsidR="009E2F7C" w:rsidRDefault="009E2F7C" w:rsidP="009E2F7C">
      <w:pPr>
        <w:rPr>
          <w:ins w:id="1297" w:author="McQuillan, Tyler A" w:date="2021-11-05T06:43:00Z"/>
        </w:rPr>
      </w:pPr>
      <w:ins w:id="1298" w:author="McQuillan, Tyler A" w:date="2021-11-05T06:43:00Z">
        <w:r>
          <w:tab/>
        </w:r>
        <w:del w:id="1299" w:author="Cintron, Matthew I (CTR)" w:date="2021-11-15T11:11:00Z">
          <w:r w:rsidDel="00631827">
            <w:delText>*</w:delText>
          </w:r>
        </w:del>
        <w:r>
          <w:t>"Exam preparation.",</w:t>
        </w:r>
      </w:ins>
    </w:p>
    <w:p w14:paraId="307BD9BF" w14:textId="469269B3" w:rsidR="00A049B3" w:rsidRDefault="00A049B3">
      <w:pPr>
        <w:ind w:firstLine="720"/>
        <w:pPrChange w:id="1300" w:author="McQuillan, Tyler A" w:date="2021-11-05T06:43:00Z">
          <w:pPr/>
        </w:pPrChange>
      </w:pPr>
      <w:r>
        <w:lastRenderedPageBreak/>
        <w:t>"How do I prepare my class for the final assessment?",</w:t>
      </w:r>
    </w:p>
    <w:p w14:paraId="1A5D3C65" w14:textId="77777777" w:rsidR="00A049B3" w:rsidRDefault="00A049B3" w:rsidP="00A049B3">
      <w:r>
        <w:t xml:space="preserve">                "How do I prepare my class for the final exam? "</w:t>
      </w:r>
    </w:p>
    <w:p w14:paraId="05E2B787" w14:textId="77777777" w:rsidR="00A049B3" w:rsidRDefault="00A049B3" w:rsidP="00A049B3">
      <w:r>
        <w:t xml:space="preserve">            ],</w:t>
      </w:r>
    </w:p>
    <w:p w14:paraId="65A7586F" w14:textId="77777777" w:rsidR="00A049B3" w:rsidRDefault="00A049B3" w:rsidP="00A049B3">
      <w:r>
        <w:t xml:space="preserve">            "responses": [</w:t>
      </w:r>
    </w:p>
    <w:p w14:paraId="5FF88279" w14:textId="6A69D2A6" w:rsidR="00A049B3" w:rsidRDefault="00A049B3" w:rsidP="00A049B3">
      <w:r>
        <w:t xml:space="preserve">                "Refer to [SOP TD 12.0 Review Guide](https://maximus365.sharepoint.com/sites/CCO/Resources/SOP/Training%20Delivery/Forms/AllItems.aspx?viewpath=%2Fsites%2FCCO%2FResources%2FSOP%2FTraining%20Delivery%2FForms%2FAllItems%2Easpx&amp;id=%2Fsites%2FCCO%2FResources%2FSOP%2FTraining%20Delivery%2FTD%5F12%2E0%5FReview%20Guide%5Fv1%2E9%2Epdf&amp;parent=%2Fsites%2FCCO%2FResources%2FSOP%2FTraining%20Delivery)</w:t>
      </w:r>
      <w:ins w:id="1301" w:author="McQuillan, Tyler A" w:date="2021-11-05T06:43:00Z">
        <w:r w:rsidR="009E2F7C">
          <w:t>.</w:t>
        </w:r>
      </w:ins>
      <w:r>
        <w:t>"</w:t>
      </w:r>
    </w:p>
    <w:p w14:paraId="5BB2483A" w14:textId="77777777" w:rsidR="00A049B3" w:rsidRDefault="00A049B3" w:rsidP="00A049B3">
      <w:r>
        <w:t xml:space="preserve">            ],</w:t>
      </w:r>
    </w:p>
    <w:p w14:paraId="6189C4F7" w14:textId="77777777" w:rsidR="00A049B3" w:rsidRDefault="00A049B3" w:rsidP="00A049B3">
      <w:r>
        <w:t xml:space="preserve">            "</w:t>
      </w:r>
      <w:proofErr w:type="spellStart"/>
      <w:r>
        <w:t>context_set</w:t>
      </w:r>
      <w:proofErr w:type="spellEnd"/>
      <w:r>
        <w:t>": ""</w:t>
      </w:r>
    </w:p>
    <w:p w14:paraId="7D562725" w14:textId="77777777" w:rsidR="00A049B3" w:rsidRDefault="00A049B3" w:rsidP="00A049B3">
      <w:r>
        <w:t xml:space="preserve">        },</w:t>
      </w:r>
    </w:p>
    <w:p w14:paraId="6D28BA76" w14:textId="77777777" w:rsidR="00A049B3" w:rsidRDefault="00A049B3" w:rsidP="00A049B3">
      <w:r>
        <w:t xml:space="preserve">        {</w:t>
      </w:r>
    </w:p>
    <w:p w14:paraId="4E86432B" w14:textId="77777777" w:rsidR="00A049B3" w:rsidRDefault="00A049B3" w:rsidP="00A049B3">
      <w:r>
        <w:t xml:space="preserve">            "tag": </w:t>
      </w:r>
      <w:commentRangeStart w:id="1302"/>
      <w:r>
        <w:t>"Q55",</w:t>
      </w:r>
      <w:commentRangeEnd w:id="1302"/>
      <w:r w:rsidR="00293FCC">
        <w:rPr>
          <w:rStyle w:val="CommentReference"/>
        </w:rPr>
        <w:commentReference w:id="1302"/>
      </w:r>
    </w:p>
    <w:p w14:paraId="0FCB9DAB" w14:textId="77777777" w:rsidR="00A049B3" w:rsidRDefault="00A049B3" w:rsidP="00A049B3">
      <w:r>
        <w:t xml:space="preserve">            "patterns": [</w:t>
      </w:r>
    </w:p>
    <w:p w14:paraId="665D7D76" w14:textId="77777777" w:rsidR="00204FA8" w:rsidRDefault="00A049B3" w:rsidP="00204FA8">
      <w:pPr>
        <w:rPr>
          <w:ins w:id="1303" w:author="McQuillan, Tyler A" w:date="2021-11-05T06:47:00Z"/>
        </w:rPr>
      </w:pPr>
      <w:r>
        <w:t xml:space="preserve">                </w:t>
      </w:r>
      <w:ins w:id="1304" w:author="McQuillan, Tyler A" w:date="2021-11-05T06:47:00Z">
        <w:del w:id="1305" w:author="Cintron, Matthew I (CTR)" w:date="2021-11-15T11:11:00Z">
          <w:r w:rsidR="00204FA8" w:rsidDel="00631827">
            <w:delText>*</w:delText>
          </w:r>
        </w:del>
        <w:r w:rsidR="00204FA8">
          <w:t>"How to view Level One results.",</w:t>
        </w:r>
      </w:ins>
    </w:p>
    <w:p w14:paraId="26A29212" w14:textId="45CA7542" w:rsidR="00204FA8" w:rsidRDefault="00204FA8" w:rsidP="00204FA8">
      <w:pPr>
        <w:rPr>
          <w:ins w:id="1306" w:author="McQuillan, Tyler A" w:date="2021-11-05T06:47:00Z"/>
        </w:rPr>
      </w:pPr>
      <w:ins w:id="1307" w:author="McQuillan, Tyler A" w:date="2021-11-05T06:47:00Z">
        <w:r>
          <w:tab/>
        </w:r>
        <w:del w:id="1308" w:author="Cintron, Matthew I (CTR)" w:date="2021-11-15T11:11:00Z">
          <w:r w:rsidDel="00631827">
            <w:delText>*</w:delText>
          </w:r>
        </w:del>
        <w:r>
          <w:t>"Level One results.",</w:t>
        </w:r>
      </w:ins>
    </w:p>
    <w:p w14:paraId="116C62D2" w14:textId="25A0D89C" w:rsidR="00A049B3" w:rsidRDefault="00A049B3">
      <w:pPr>
        <w:ind w:firstLine="720"/>
        <w:pPrChange w:id="1309" w:author="McQuillan, Tyler A" w:date="2021-11-05T06:47:00Z">
          <w:pPr/>
        </w:pPrChange>
      </w:pPr>
      <w:r>
        <w:t>"How do I pull my Level 1 results? ",</w:t>
      </w:r>
    </w:p>
    <w:p w14:paraId="0617C086" w14:textId="77777777" w:rsidR="00A049B3" w:rsidRDefault="00A049B3" w:rsidP="00A049B3">
      <w:r>
        <w:t xml:space="preserve">                "How do I pull my Level One results?"</w:t>
      </w:r>
    </w:p>
    <w:p w14:paraId="58418AED" w14:textId="77777777" w:rsidR="00A049B3" w:rsidRDefault="00A049B3" w:rsidP="00A049B3">
      <w:r>
        <w:t xml:space="preserve">            ],</w:t>
      </w:r>
    </w:p>
    <w:p w14:paraId="657B936B" w14:textId="77777777" w:rsidR="00A049B3" w:rsidRDefault="00A049B3" w:rsidP="00A049B3">
      <w:r>
        <w:t xml:space="preserve">            "responses": [</w:t>
      </w:r>
    </w:p>
    <w:p w14:paraId="50D34A3C" w14:textId="3EBE0A32" w:rsidR="00A049B3" w:rsidRDefault="00A049B3" w:rsidP="00A049B3">
      <w:r>
        <w:t xml:space="preserve">                "</w:t>
      </w:r>
      <w:del w:id="1310" w:author="McQuillan, Tyler A" w:date="2021-11-05T06:50:00Z">
        <w:r w:rsidDel="00293FCC">
          <w:delText>Refer to</w:delText>
        </w:r>
      </w:del>
      <w:ins w:id="1311" w:author="McQuillan, Tyler A" w:date="2021-11-05T06:50:00Z">
        <w:r w:rsidR="00293FCC">
          <w:t>Find your Level One results by accessing</w:t>
        </w:r>
      </w:ins>
      <w:r>
        <w:t xml:space="preserve"> [Level </w:t>
      </w:r>
      <w:ins w:id="1312" w:author="McQuillan, Tyler A" w:date="2021-11-05T06:51:00Z">
        <w:r w:rsidR="00293FCC">
          <w:t>1</w:t>
        </w:r>
      </w:ins>
      <w:del w:id="1313" w:author="McQuillan, Tyler A" w:date="2021-11-05T06:51:00Z">
        <w:r w:rsidDel="00293FCC">
          <w:delText>One</w:delText>
        </w:r>
      </w:del>
      <w:r>
        <w:t xml:space="preserve"> Trainer Reports](https://maximus365.sharepoint.com/sites/CCO/Support/KSTP/CCO_Training_Delivery_Trainer_Resources/SmileSheetsLevel1/WebPartPages/Level1Trainer.aspx)</w:t>
      </w:r>
      <w:ins w:id="1314" w:author="McQuillan, Tyler A" w:date="2021-11-05T06:47:00Z">
        <w:r w:rsidR="00204FA8">
          <w:t>.</w:t>
        </w:r>
      </w:ins>
      <w:r>
        <w:t>"</w:t>
      </w:r>
    </w:p>
    <w:p w14:paraId="54D3BBE2" w14:textId="77777777" w:rsidR="00A049B3" w:rsidRDefault="00A049B3" w:rsidP="00A049B3">
      <w:r>
        <w:t xml:space="preserve">            ],</w:t>
      </w:r>
    </w:p>
    <w:p w14:paraId="59DBB001" w14:textId="77777777" w:rsidR="00A049B3" w:rsidRDefault="00A049B3" w:rsidP="00A049B3">
      <w:r>
        <w:t xml:space="preserve">            "</w:t>
      </w:r>
      <w:proofErr w:type="spellStart"/>
      <w:r>
        <w:t>context_set</w:t>
      </w:r>
      <w:proofErr w:type="spellEnd"/>
      <w:r>
        <w:t>": ""</w:t>
      </w:r>
    </w:p>
    <w:p w14:paraId="5BFC0D93" w14:textId="77777777" w:rsidR="00A049B3" w:rsidRDefault="00A049B3" w:rsidP="00A049B3">
      <w:r>
        <w:t xml:space="preserve">        },</w:t>
      </w:r>
    </w:p>
    <w:p w14:paraId="6FA199DD" w14:textId="77777777" w:rsidR="00A049B3" w:rsidRDefault="00A049B3" w:rsidP="00A049B3">
      <w:r>
        <w:t xml:space="preserve">        {</w:t>
      </w:r>
    </w:p>
    <w:p w14:paraId="2598AED8" w14:textId="77777777" w:rsidR="00A049B3" w:rsidRDefault="00A049B3" w:rsidP="00A049B3">
      <w:r>
        <w:t xml:space="preserve">            "tag": "Q56",</w:t>
      </w:r>
    </w:p>
    <w:p w14:paraId="6D785C2C" w14:textId="77777777" w:rsidR="00A049B3" w:rsidRDefault="00A049B3" w:rsidP="00A049B3">
      <w:r>
        <w:t xml:space="preserve">            "patterns": [</w:t>
      </w:r>
    </w:p>
    <w:p w14:paraId="35E3DACE" w14:textId="77777777" w:rsidR="00E56BBF" w:rsidRDefault="00A049B3" w:rsidP="00E56BBF">
      <w:pPr>
        <w:rPr>
          <w:ins w:id="1315" w:author="McQuillan, Tyler A" w:date="2021-11-05T06:52:00Z"/>
        </w:rPr>
      </w:pPr>
      <w:r>
        <w:lastRenderedPageBreak/>
        <w:t xml:space="preserve">                </w:t>
      </w:r>
      <w:ins w:id="1316" w:author="McQuillan, Tyler A" w:date="2021-11-05T06:52:00Z">
        <w:del w:id="1317" w:author="Cintron, Matthew I (CTR)" w:date="2021-11-15T11:11:00Z">
          <w:r w:rsidR="00E56BBF" w:rsidDel="00631827">
            <w:delText>*</w:delText>
          </w:r>
        </w:del>
        <w:r w:rsidR="00E56BBF">
          <w:t>"How to submit termination requests.",</w:t>
        </w:r>
      </w:ins>
    </w:p>
    <w:p w14:paraId="7DAA96D1" w14:textId="1468C142" w:rsidR="00E56BBF" w:rsidRDefault="00E56BBF" w:rsidP="00E56BBF">
      <w:pPr>
        <w:rPr>
          <w:ins w:id="1318" w:author="McQuillan, Tyler A" w:date="2021-11-05T06:52:00Z"/>
        </w:rPr>
      </w:pPr>
      <w:ins w:id="1319" w:author="McQuillan, Tyler A" w:date="2021-11-05T06:52:00Z">
        <w:r>
          <w:tab/>
        </w:r>
        <w:del w:id="1320" w:author="Cintron, Matthew I (CTR)" w:date="2021-11-15T11:11:00Z">
          <w:r w:rsidDel="00631827">
            <w:delText>*</w:delText>
          </w:r>
        </w:del>
        <w:r>
          <w:t>"Termination requests.",</w:t>
        </w:r>
      </w:ins>
    </w:p>
    <w:p w14:paraId="3D74FDAB" w14:textId="25E5D860" w:rsidR="00A049B3" w:rsidRDefault="00A049B3">
      <w:pPr>
        <w:ind w:firstLine="720"/>
        <w:pPrChange w:id="1321" w:author="McQuillan, Tyler A" w:date="2021-11-05T06:52:00Z">
          <w:pPr/>
        </w:pPrChange>
      </w:pPr>
      <w:r>
        <w:t>"How do I request a term properly? ",</w:t>
      </w:r>
    </w:p>
    <w:p w14:paraId="4C34625C" w14:textId="77777777" w:rsidR="00A049B3" w:rsidRDefault="00A049B3" w:rsidP="00A049B3">
      <w:r>
        <w:t xml:space="preserve">                "How do I request a termination properly? ",</w:t>
      </w:r>
    </w:p>
    <w:p w14:paraId="10AE4A14" w14:textId="77777777" w:rsidR="00A049B3" w:rsidRDefault="00A049B3" w:rsidP="00A049B3">
      <w:r>
        <w:t xml:space="preserve">                "What are the proper steps to start the process of terminating a new hire? ",</w:t>
      </w:r>
    </w:p>
    <w:p w14:paraId="095C8EE7" w14:textId="77777777" w:rsidR="00A049B3" w:rsidRDefault="00A049B3" w:rsidP="00A049B3">
      <w:r>
        <w:t xml:space="preserve">                "What are the steps to properly process a termination request? ",</w:t>
      </w:r>
    </w:p>
    <w:p w14:paraId="3EE2D8C8" w14:textId="77777777" w:rsidR="00A049B3" w:rsidRDefault="00A049B3" w:rsidP="00A049B3">
      <w:r>
        <w:t xml:space="preserve">                "What do I need to do to get the process started to terminate a trainee?",</w:t>
      </w:r>
    </w:p>
    <w:p w14:paraId="1FA35896" w14:textId="77777777" w:rsidR="00A049B3" w:rsidRDefault="00A049B3" w:rsidP="00A049B3">
      <w:r>
        <w:t xml:space="preserve">                "What forms do I need to fill out to fire a new hire trainee? ",</w:t>
      </w:r>
    </w:p>
    <w:p w14:paraId="588A237E" w14:textId="77777777" w:rsidR="00A049B3" w:rsidRDefault="00A049B3" w:rsidP="00A049B3">
      <w:r>
        <w:t xml:space="preserve">                "What forms do I need to fill out to separate a new hire trainee? ",</w:t>
      </w:r>
    </w:p>
    <w:p w14:paraId="46809109" w14:textId="77777777" w:rsidR="00A049B3" w:rsidRDefault="00A049B3" w:rsidP="00A049B3">
      <w:r>
        <w:t xml:space="preserve">                "What forms do I need to fill out to terminate a new hire trainee? ",</w:t>
      </w:r>
    </w:p>
    <w:p w14:paraId="4D48CE33" w14:textId="77777777" w:rsidR="00A049B3" w:rsidRDefault="00A049B3" w:rsidP="00A049B3">
      <w:r>
        <w:t xml:space="preserve">                "What is the required information to properly request a separation? ",</w:t>
      </w:r>
    </w:p>
    <w:p w14:paraId="7D1B62C0" w14:textId="77777777" w:rsidR="00A049B3" w:rsidRDefault="00A049B3" w:rsidP="00A049B3">
      <w:r>
        <w:t xml:space="preserve">                "What is the required information to properly request a term? ",</w:t>
      </w:r>
    </w:p>
    <w:p w14:paraId="1EA852FE" w14:textId="77777777" w:rsidR="00A049B3" w:rsidRDefault="00A049B3" w:rsidP="00A049B3">
      <w:r>
        <w:t xml:space="preserve">                "What is the required information to properly request a termination? ",</w:t>
      </w:r>
    </w:p>
    <w:p w14:paraId="3A849BD6" w14:textId="0CC382D6" w:rsidR="00A049B3" w:rsidRDefault="00A049B3" w:rsidP="00A049B3">
      <w:r>
        <w:t xml:space="preserve">                "What were the proper steps to process a term request EDI form completion</w:t>
      </w:r>
      <w:ins w:id="1322" w:author="McQuillan, Tyler A" w:date="2021-11-05T06:52:00Z">
        <w:r w:rsidR="00E56BBF">
          <w:t>,</w:t>
        </w:r>
      </w:ins>
      <w:r>
        <w:t xml:space="preserve"> etc</w:t>
      </w:r>
      <w:ins w:id="1323" w:author="McQuillan, Tyler A" w:date="2021-11-05T06:52:00Z">
        <w:r w:rsidR="00E56BBF">
          <w:t>.</w:t>
        </w:r>
      </w:ins>
      <w:del w:id="1324" w:author="McQuillan, Tyler A" w:date="2021-11-05T06:52:00Z">
        <w:r w:rsidDel="00E56BBF">
          <w:delText xml:space="preserve"> </w:delText>
        </w:r>
      </w:del>
      <w:r>
        <w:t>",</w:t>
      </w:r>
    </w:p>
    <w:p w14:paraId="0C5B381D" w14:textId="77777777" w:rsidR="00A049B3" w:rsidRDefault="00A049B3" w:rsidP="00A049B3">
      <w:r>
        <w:t xml:space="preserve">                "What were the proper steps to process a term request EDI form completion?"</w:t>
      </w:r>
    </w:p>
    <w:p w14:paraId="22845C12" w14:textId="77777777" w:rsidR="00A049B3" w:rsidRDefault="00A049B3" w:rsidP="00A049B3">
      <w:r>
        <w:t xml:space="preserve">            ],</w:t>
      </w:r>
    </w:p>
    <w:p w14:paraId="4ACCE678" w14:textId="77777777" w:rsidR="00A049B3" w:rsidRDefault="00A049B3" w:rsidP="00A049B3">
      <w:r>
        <w:t xml:space="preserve">            "responses": [</w:t>
      </w:r>
    </w:p>
    <w:p w14:paraId="31B271D2" w14:textId="795141AD" w:rsidR="00A049B3" w:rsidRDefault="00A049B3" w:rsidP="00A049B3">
      <w:r>
        <w:t xml:space="preserve">                "Complete the [Urgent Term Request] </w:t>
      </w:r>
      <w:ins w:id="1325" w:author="McQuillan, Tyler A" w:date="2021-11-05T06:53:00Z">
        <w:r w:rsidR="00E56BBF">
          <w:t>l</w:t>
        </w:r>
      </w:ins>
      <w:del w:id="1326" w:author="McQuillan, Tyler A" w:date="2021-11-05T06:53:00Z">
        <w:r w:rsidDel="00E56BBF">
          <w:delText>L</w:delText>
        </w:r>
      </w:del>
      <w:r>
        <w:t>ocated in Forms and Templates on the CCO Training SharePoint (https://maximus365.sharepoint.com/sites/CCO/Support/KSTP/CCO_Training_Delivery_Trainer_Resources/Forms%20and%20Templates/Forms/AllItems.aspx?viewpath=%2Fsites%2FCCO%2FSupport%2FKSTP%2FCCO_Training_Delivery_Trainer_Resources%2FForms%20and%20Templates%2FForms%2FAllItems.aspx) and consult with your Training Manager who will refer to [Human Capital Termination Standard Operating Procedure for Project Manager]</w:t>
      </w:r>
      <w:ins w:id="1327" w:author="McQuillan, Tyler A" w:date="2021-11-05T06:53:00Z">
        <w:r w:rsidR="00E56BBF">
          <w:t>.</w:t>
        </w:r>
      </w:ins>
      <w:r>
        <w:t>"</w:t>
      </w:r>
    </w:p>
    <w:p w14:paraId="25C5522B" w14:textId="77777777" w:rsidR="00A049B3" w:rsidRDefault="00A049B3" w:rsidP="00A049B3">
      <w:r>
        <w:t xml:space="preserve">            ],</w:t>
      </w:r>
    </w:p>
    <w:p w14:paraId="1DEDFD09" w14:textId="77777777" w:rsidR="00A049B3" w:rsidRDefault="00A049B3" w:rsidP="00A049B3">
      <w:r>
        <w:t xml:space="preserve">            "</w:t>
      </w:r>
      <w:proofErr w:type="spellStart"/>
      <w:r>
        <w:t>context_set</w:t>
      </w:r>
      <w:proofErr w:type="spellEnd"/>
      <w:r>
        <w:t>": ""</w:t>
      </w:r>
    </w:p>
    <w:p w14:paraId="4E110BB3" w14:textId="77777777" w:rsidR="00A049B3" w:rsidRDefault="00A049B3" w:rsidP="00A049B3">
      <w:r>
        <w:t xml:space="preserve">        },</w:t>
      </w:r>
    </w:p>
    <w:p w14:paraId="7EFAAC2A" w14:textId="77777777" w:rsidR="00A049B3" w:rsidRDefault="00A049B3" w:rsidP="00A049B3">
      <w:r>
        <w:t xml:space="preserve">        {</w:t>
      </w:r>
    </w:p>
    <w:p w14:paraId="71ABB4CD" w14:textId="77777777" w:rsidR="00A049B3" w:rsidRDefault="00A049B3" w:rsidP="00A049B3">
      <w:r>
        <w:t xml:space="preserve">            "tag": "Q57",</w:t>
      </w:r>
    </w:p>
    <w:p w14:paraId="63440BE4" w14:textId="77777777" w:rsidR="00A049B3" w:rsidRDefault="00A049B3" w:rsidP="00A049B3">
      <w:r>
        <w:t xml:space="preserve">            "patterns": [</w:t>
      </w:r>
    </w:p>
    <w:p w14:paraId="7DEE6E48" w14:textId="77777777" w:rsidR="00915EF5" w:rsidRDefault="00A049B3" w:rsidP="00915EF5">
      <w:pPr>
        <w:rPr>
          <w:ins w:id="1328" w:author="McQuillan, Tyler A" w:date="2021-11-05T06:57:00Z"/>
        </w:rPr>
      </w:pPr>
      <w:r>
        <w:t xml:space="preserve">                </w:t>
      </w:r>
      <w:ins w:id="1329" w:author="McQuillan, Tyler A" w:date="2021-11-05T06:57:00Z">
        <w:del w:id="1330" w:author="Cintron, Matthew I (CTR)" w:date="2021-11-15T11:11:00Z">
          <w:r w:rsidR="00915EF5" w:rsidDel="00631827">
            <w:delText>*</w:delText>
          </w:r>
        </w:del>
        <w:r w:rsidR="00915EF5">
          <w:t>"How to unlock Windows LAN accounts.",</w:t>
        </w:r>
      </w:ins>
    </w:p>
    <w:p w14:paraId="5DBA1031" w14:textId="460C10A0" w:rsidR="00915EF5" w:rsidRDefault="00915EF5" w:rsidP="00915EF5">
      <w:pPr>
        <w:rPr>
          <w:ins w:id="1331" w:author="McQuillan, Tyler A" w:date="2021-11-05T06:57:00Z"/>
        </w:rPr>
      </w:pPr>
      <w:ins w:id="1332" w:author="McQuillan, Tyler A" w:date="2021-11-05T06:57:00Z">
        <w:r>
          <w:lastRenderedPageBreak/>
          <w:tab/>
        </w:r>
        <w:del w:id="1333" w:author="Cintron, Matthew I (CTR)" w:date="2021-11-15T11:11:00Z">
          <w:r w:rsidDel="00631827">
            <w:delText>*</w:delText>
          </w:r>
        </w:del>
        <w:r>
          <w:t>"Unlocking Windows LAN accounts.",</w:t>
        </w:r>
      </w:ins>
    </w:p>
    <w:p w14:paraId="44890790" w14:textId="7616A4B8" w:rsidR="00A049B3" w:rsidRDefault="00A049B3">
      <w:pPr>
        <w:ind w:firstLine="720"/>
        <w:pPrChange w:id="1334" w:author="McQuillan, Tyler A" w:date="2021-11-05T06:57:00Z">
          <w:pPr/>
        </w:pPrChange>
      </w:pPr>
      <w:r>
        <w:t>"How do I resolve Windows access issues in my class?",</w:t>
      </w:r>
    </w:p>
    <w:p w14:paraId="57F40211" w14:textId="77777777" w:rsidR="00A049B3" w:rsidRDefault="00A049B3" w:rsidP="00A049B3">
      <w:r>
        <w:t xml:space="preserve">                "How do I submit a ticket for LAN ID lockouts?",</w:t>
      </w:r>
    </w:p>
    <w:p w14:paraId="47002F73" w14:textId="77777777" w:rsidR="00A049B3" w:rsidRDefault="00A049B3" w:rsidP="00A049B3">
      <w:r>
        <w:t xml:space="preserve">                "How do I submit a ticket to unlock a Windows account?",</w:t>
      </w:r>
    </w:p>
    <w:p w14:paraId="6D29307B" w14:textId="77777777" w:rsidR="00A049B3" w:rsidRDefault="00A049B3" w:rsidP="00A049B3">
      <w:r>
        <w:t xml:space="preserve">                "How do I submit a ticket when a trainee is locked out of their computer?",</w:t>
      </w:r>
    </w:p>
    <w:p w14:paraId="6035D97D" w14:textId="77777777" w:rsidR="00A049B3" w:rsidRDefault="00A049B3" w:rsidP="00A049B3">
      <w:r>
        <w:t xml:space="preserve">                "How do I unlock an ACD ID?",</w:t>
      </w:r>
    </w:p>
    <w:p w14:paraId="0CE58587" w14:textId="77777777" w:rsidR="00A049B3" w:rsidRDefault="00A049B3" w:rsidP="00A049B3">
      <w:r>
        <w:t xml:space="preserve">                "What should I do if my trainees are locked out of Windows?"</w:t>
      </w:r>
    </w:p>
    <w:p w14:paraId="5C403BD9" w14:textId="77777777" w:rsidR="00A049B3" w:rsidRDefault="00A049B3" w:rsidP="00A049B3">
      <w:r>
        <w:t xml:space="preserve">            ],</w:t>
      </w:r>
    </w:p>
    <w:p w14:paraId="2744C954" w14:textId="77777777" w:rsidR="00A049B3" w:rsidRDefault="00A049B3" w:rsidP="00A049B3">
      <w:r>
        <w:t xml:space="preserve">            "responses": [</w:t>
      </w:r>
    </w:p>
    <w:p w14:paraId="14EC58A9" w14:textId="529C2C54" w:rsidR="00A049B3" w:rsidRDefault="00A049B3" w:rsidP="00A049B3">
      <w:r>
        <w:t xml:space="preserve">                "</w:t>
      </w:r>
      <w:ins w:id="1335" w:author="McQuillan, Tyler A" w:date="2021-11-05T06:58:00Z">
        <w:r w:rsidR="00915EF5">
          <w:t>Access (</w:t>
        </w:r>
      </w:ins>
      <w:r>
        <w:t>https://maximus365.sharepoint.com/sites/CCO/Support/KSTP/CCO_Training_Delivery_Trainer_Resources/Help/default.aspx</w:t>
      </w:r>
      <w:ins w:id="1336" w:author="McQuillan, Tyler A" w:date="2021-11-05T06:58:00Z">
        <w:r w:rsidR="00915EF5">
          <w:t>).</w:t>
        </w:r>
      </w:ins>
      <w:r>
        <w:t>"</w:t>
      </w:r>
    </w:p>
    <w:p w14:paraId="4A120743" w14:textId="77777777" w:rsidR="00A049B3" w:rsidRDefault="00A049B3" w:rsidP="00A049B3">
      <w:r>
        <w:t xml:space="preserve">            ],</w:t>
      </w:r>
    </w:p>
    <w:p w14:paraId="30AD7433" w14:textId="77777777" w:rsidR="00A049B3" w:rsidRDefault="00A049B3" w:rsidP="00A049B3">
      <w:r>
        <w:t xml:space="preserve">            "</w:t>
      </w:r>
      <w:proofErr w:type="spellStart"/>
      <w:r>
        <w:t>context_set</w:t>
      </w:r>
      <w:proofErr w:type="spellEnd"/>
      <w:r>
        <w:t>": ""</w:t>
      </w:r>
    </w:p>
    <w:p w14:paraId="094FA0B9" w14:textId="77777777" w:rsidR="00A049B3" w:rsidRDefault="00A049B3" w:rsidP="00A049B3">
      <w:r>
        <w:t xml:space="preserve">        },</w:t>
      </w:r>
    </w:p>
    <w:p w14:paraId="4ED584AA" w14:textId="77777777" w:rsidR="00A049B3" w:rsidRDefault="00A049B3" w:rsidP="00A049B3">
      <w:r>
        <w:t xml:space="preserve">        {</w:t>
      </w:r>
    </w:p>
    <w:p w14:paraId="704F5515" w14:textId="77777777" w:rsidR="00A049B3" w:rsidRDefault="00A049B3" w:rsidP="00A049B3">
      <w:r>
        <w:t xml:space="preserve">            "tag": "Q58",</w:t>
      </w:r>
    </w:p>
    <w:p w14:paraId="2E7FF2FA" w14:textId="77777777" w:rsidR="00A049B3" w:rsidRDefault="00A049B3" w:rsidP="00A049B3">
      <w:r>
        <w:t xml:space="preserve">            "patterns": [</w:t>
      </w:r>
    </w:p>
    <w:p w14:paraId="756D38A4" w14:textId="77777777" w:rsidR="00761233" w:rsidRDefault="00A049B3" w:rsidP="00761233">
      <w:pPr>
        <w:rPr>
          <w:ins w:id="1337" w:author="McQuillan, Tyler A" w:date="2021-11-05T05:30:00Z"/>
        </w:rPr>
      </w:pPr>
      <w:r>
        <w:t xml:space="preserve">                </w:t>
      </w:r>
      <w:ins w:id="1338" w:author="McQuillan, Tyler A" w:date="2021-11-05T05:30:00Z">
        <w:del w:id="1339" w:author="Cintron, Matthew I (CTR)" w:date="2021-11-15T11:11:00Z">
          <w:r w:rsidR="00761233" w:rsidDel="00631827">
            <w:delText>*</w:delText>
          </w:r>
        </w:del>
        <w:r w:rsidR="00761233">
          <w:t xml:space="preserve">"How to use WebEx for Virtual Training.", </w:t>
        </w:r>
      </w:ins>
    </w:p>
    <w:p w14:paraId="0A7E9CD7" w14:textId="365393E9" w:rsidR="00761233" w:rsidRDefault="00761233" w:rsidP="00761233">
      <w:pPr>
        <w:rPr>
          <w:ins w:id="1340" w:author="McQuillan, Tyler A" w:date="2021-11-05T05:30:00Z"/>
        </w:rPr>
      </w:pPr>
      <w:ins w:id="1341" w:author="McQuillan, Tyler A" w:date="2021-11-05T05:30:00Z">
        <w:r>
          <w:tab/>
        </w:r>
        <w:del w:id="1342" w:author="Cintron, Matthew I (CTR)" w:date="2021-11-15T11:11:00Z">
          <w:r w:rsidDel="00631827">
            <w:delText>*</w:delText>
          </w:r>
        </w:del>
        <w:r>
          <w:t>"WebEx Virtual Training.",</w:t>
        </w:r>
      </w:ins>
    </w:p>
    <w:p w14:paraId="7D992D78" w14:textId="2A29390E" w:rsidR="00A049B3" w:rsidRDefault="00A049B3">
      <w:pPr>
        <w:ind w:firstLine="720"/>
        <w:pPrChange w:id="1343" w:author="McQuillan, Tyler A" w:date="2021-11-05T05:30:00Z">
          <w:pPr/>
        </w:pPrChange>
      </w:pPr>
      <w:r>
        <w:t>"How do I set up virtual training?",</w:t>
      </w:r>
    </w:p>
    <w:p w14:paraId="78724DD3" w14:textId="77777777" w:rsidR="00A049B3" w:rsidRDefault="00A049B3" w:rsidP="00A049B3">
      <w:r>
        <w:t xml:space="preserve">                "how do i do virtual training?",</w:t>
      </w:r>
    </w:p>
    <w:p w14:paraId="542093F5" w14:textId="77777777" w:rsidR="00A049B3" w:rsidRDefault="00A049B3" w:rsidP="00A049B3">
      <w:r>
        <w:t xml:space="preserve">                "how do i set up virtual training?"</w:t>
      </w:r>
    </w:p>
    <w:p w14:paraId="00D90509" w14:textId="77777777" w:rsidR="00A049B3" w:rsidRDefault="00A049B3" w:rsidP="00A049B3">
      <w:r>
        <w:t xml:space="preserve">            ],</w:t>
      </w:r>
    </w:p>
    <w:p w14:paraId="20A2D462" w14:textId="77777777" w:rsidR="00A049B3" w:rsidRDefault="00A049B3" w:rsidP="00A049B3">
      <w:r>
        <w:t xml:space="preserve">            "responses": [</w:t>
      </w:r>
    </w:p>
    <w:p w14:paraId="21BA6A3A" w14:textId="75146DDC" w:rsidR="00A049B3" w:rsidRDefault="00A049B3" w:rsidP="00A049B3">
      <w:r>
        <w:t xml:space="preserve">                "</w:t>
      </w:r>
      <w:del w:id="1344" w:author="McQuillan, Tyler A" w:date="2021-11-05T05:29:00Z">
        <w:r w:rsidDel="00761233">
          <w:delText>Find steps</w:delText>
        </w:r>
      </w:del>
      <w:ins w:id="1345" w:author="McQuillan, Tyler A" w:date="2021-11-05T05:29:00Z">
        <w:r w:rsidR="00761233">
          <w:t>Access</w:t>
        </w:r>
      </w:ins>
      <w:r>
        <w:t xml:space="preserve"> [WebEx Training Materials](https://trainingresources.ngd.local/MTKRSite/SubSites/LearningResources/CCOLearningandWebEx/index.htm)</w:t>
      </w:r>
      <w:ins w:id="1346" w:author="McQuillan, Tyler A" w:date="2021-11-05T05:29:00Z">
        <w:r w:rsidR="00761233">
          <w:t>.</w:t>
        </w:r>
      </w:ins>
      <w:r>
        <w:t>"</w:t>
      </w:r>
    </w:p>
    <w:p w14:paraId="078A0203" w14:textId="77777777" w:rsidR="00A049B3" w:rsidRDefault="00A049B3" w:rsidP="00A049B3">
      <w:r>
        <w:t xml:space="preserve">            ],</w:t>
      </w:r>
    </w:p>
    <w:p w14:paraId="547BDB22" w14:textId="77777777" w:rsidR="00A049B3" w:rsidRDefault="00A049B3" w:rsidP="00A049B3">
      <w:r>
        <w:t xml:space="preserve">            "</w:t>
      </w:r>
      <w:proofErr w:type="spellStart"/>
      <w:r>
        <w:t>context_set</w:t>
      </w:r>
      <w:proofErr w:type="spellEnd"/>
      <w:r>
        <w:t>": ""</w:t>
      </w:r>
    </w:p>
    <w:p w14:paraId="2E9285BA" w14:textId="77777777" w:rsidR="00A049B3" w:rsidRDefault="00A049B3" w:rsidP="00A049B3">
      <w:r>
        <w:lastRenderedPageBreak/>
        <w:t xml:space="preserve">        },</w:t>
      </w:r>
    </w:p>
    <w:p w14:paraId="4620EE9C" w14:textId="77777777" w:rsidR="00A049B3" w:rsidRDefault="00A049B3" w:rsidP="00A049B3">
      <w:r>
        <w:t xml:space="preserve">        {</w:t>
      </w:r>
    </w:p>
    <w:p w14:paraId="786EBFCB" w14:textId="77777777" w:rsidR="00A049B3" w:rsidRDefault="00A049B3" w:rsidP="00A049B3">
      <w:r>
        <w:t xml:space="preserve">            "tag": "Q59",</w:t>
      </w:r>
    </w:p>
    <w:p w14:paraId="4BC0C8E1" w14:textId="77777777" w:rsidR="00A049B3" w:rsidRDefault="00A049B3" w:rsidP="00A049B3">
      <w:r>
        <w:t xml:space="preserve">            "patterns": [</w:t>
      </w:r>
    </w:p>
    <w:p w14:paraId="679DE88D" w14:textId="77777777" w:rsidR="00C45035" w:rsidRDefault="00A049B3" w:rsidP="00C45035">
      <w:pPr>
        <w:rPr>
          <w:ins w:id="1347" w:author="McQuillan, Tyler A" w:date="2021-11-05T07:05:00Z"/>
        </w:rPr>
      </w:pPr>
      <w:r>
        <w:t xml:space="preserve">                </w:t>
      </w:r>
      <w:ins w:id="1348" w:author="McQuillan, Tyler A" w:date="2021-11-05T07:05:00Z">
        <w:del w:id="1349" w:author="Cintron, Matthew I (CTR)" w:date="2021-11-15T11:11:00Z">
          <w:r w:rsidR="00C45035" w:rsidDel="00631827">
            <w:delText>*</w:delText>
          </w:r>
        </w:del>
        <w:r w:rsidR="00C45035">
          <w:t>"How to submit IT tickets. ",</w:t>
        </w:r>
      </w:ins>
    </w:p>
    <w:p w14:paraId="1D06A177" w14:textId="226D10A6" w:rsidR="00C45035" w:rsidRDefault="00C45035" w:rsidP="00C45035">
      <w:pPr>
        <w:rPr>
          <w:ins w:id="1350" w:author="McQuillan, Tyler A" w:date="2021-11-05T07:05:00Z"/>
        </w:rPr>
      </w:pPr>
      <w:ins w:id="1351" w:author="McQuillan, Tyler A" w:date="2021-11-05T07:05:00Z">
        <w:r>
          <w:tab/>
        </w:r>
        <w:del w:id="1352" w:author="Cintron, Matthew I (CTR)" w:date="2021-11-15T11:11:00Z">
          <w:r w:rsidDel="00631827">
            <w:delText>*</w:delText>
          </w:r>
        </w:del>
        <w:r>
          <w:t>"IT tickets. ",</w:t>
        </w:r>
      </w:ins>
    </w:p>
    <w:p w14:paraId="3DE73C93" w14:textId="0BE64C37" w:rsidR="00A049B3" w:rsidRDefault="00A049B3">
      <w:pPr>
        <w:ind w:firstLine="720"/>
        <w:pPrChange w:id="1353" w:author="McQuillan, Tyler A" w:date="2021-11-05T07:05:00Z">
          <w:pPr/>
        </w:pPrChange>
      </w:pPr>
      <w:r>
        <w:t>"How do I submit a reset password ticket correctly?",</w:t>
      </w:r>
    </w:p>
    <w:p w14:paraId="6B0BAF43" w14:textId="77777777" w:rsidR="00A049B3" w:rsidRDefault="00A049B3" w:rsidP="00A049B3">
      <w:r>
        <w:t xml:space="preserve">                "I forgot my password, what cate</w:t>
      </w:r>
      <w:del w:id="1354" w:author="McQuillan, Tyler A" w:date="2021-11-05T07:05:00Z">
        <w:r w:rsidDel="00C45035">
          <w:delText>r</w:delText>
        </w:r>
      </w:del>
      <w:r>
        <w:t>gory should I submit the ticket under?",</w:t>
      </w:r>
    </w:p>
    <w:p w14:paraId="3A4F91B4" w14:textId="77777777" w:rsidR="00A049B3" w:rsidRDefault="00A049B3" w:rsidP="00A049B3">
      <w:r>
        <w:t xml:space="preserve">                "I need a password reset. Do I need to submit a ticket?",</w:t>
      </w:r>
    </w:p>
    <w:p w14:paraId="199583AE" w14:textId="77777777" w:rsidR="00A049B3" w:rsidRDefault="00A049B3" w:rsidP="00A049B3">
      <w:r>
        <w:t xml:space="preserve">                "My trainee is locked out. How can I get them back into the computer?",</w:t>
      </w:r>
    </w:p>
    <w:p w14:paraId="17E96329" w14:textId="77777777" w:rsidR="00A049B3" w:rsidRDefault="00A049B3" w:rsidP="00A049B3">
      <w:r>
        <w:t xml:space="preserve">                "What cate</w:t>
      </w:r>
      <w:del w:id="1355" w:author="McQuillan, Tyler A" w:date="2021-11-05T07:05:00Z">
        <w:r w:rsidDel="00C45035">
          <w:delText>r</w:delText>
        </w:r>
      </w:del>
      <w:r>
        <w:t>gory of ticket should I submit for a password reset?",</w:t>
      </w:r>
    </w:p>
    <w:p w14:paraId="6F8DD12A" w14:textId="77777777" w:rsidR="00A049B3" w:rsidRDefault="00A049B3" w:rsidP="00A049B3">
      <w:r>
        <w:t xml:space="preserve">                "What ticket should I submit to reset a password?"</w:t>
      </w:r>
    </w:p>
    <w:p w14:paraId="2E9E3E15" w14:textId="77777777" w:rsidR="00A049B3" w:rsidRDefault="00A049B3" w:rsidP="00A049B3">
      <w:r>
        <w:t xml:space="preserve">            ],</w:t>
      </w:r>
    </w:p>
    <w:p w14:paraId="07C06EFE" w14:textId="77777777" w:rsidR="00A049B3" w:rsidRDefault="00A049B3" w:rsidP="00A049B3">
      <w:r>
        <w:t xml:space="preserve">            "responses": [</w:t>
      </w:r>
    </w:p>
    <w:p w14:paraId="7C6EC50F" w14:textId="09D80D07" w:rsidR="00A049B3" w:rsidRDefault="00A049B3" w:rsidP="00A049B3">
      <w:r>
        <w:t xml:space="preserve">                "Access the and follow </w:t>
      </w:r>
      <w:del w:id="1356" w:author="McQuillan, Tyler A" w:date="2021-11-05T07:06:00Z">
        <w:r w:rsidDel="00C45035">
          <w:delText xml:space="preserve">the guidance </w:delText>
        </w:r>
      </w:del>
      <w:r>
        <w:t>[JobAid_LocatingCCOTicketCategories_MAXIMUSFederalServiceCatalog](https://maximus365.sharepoint.com/sites/CCO/Connection/Policies/Forms/JobAids.aspx)</w:t>
      </w:r>
      <w:ins w:id="1357" w:author="McQuillan, Tyler A" w:date="2021-11-05T07:06:00Z">
        <w:r w:rsidR="00C45035">
          <w:t>.</w:t>
        </w:r>
      </w:ins>
      <w:r>
        <w:t>"</w:t>
      </w:r>
    </w:p>
    <w:p w14:paraId="408AD8E5" w14:textId="77777777" w:rsidR="00A049B3" w:rsidRDefault="00A049B3" w:rsidP="00A049B3">
      <w:r>
        <w:t xml:space="preserve">            ],</w:t>
      </w:r>
    </w:p>
    <w:p w14:paraId="29AF9A31" w14:textId="77777777" w:rsidR="00A049B3" w:rsidRDefault="00A049B3" w:rsidP="00A049B3">
      <w:r>
        <w:t xml:space="preserve">            "</w:t>
      </w:r>
      <w:proofErr w:type="spellStart"/>
      <w:r>
        <w:t>context_set</w:t>
      </w:r>
      <w:proofErr w:type="spellEnd"/>
      <w:r>
        <w:t>": ""</w:t>
      </w:r>
    </w:p>
    <w:p w14:paraId="50BB0AD6" w14:textId="77777777" w:rsidR="00A049B3" w:rsidRDefault="00A049B3" w:rsidP="00A049B3">
      <w:r>
        <w:t xml:space="preserve">        },</w:t>
      </w:r>
    </w:p>
    <w:p w14:paraId="329BA70F" w14:textId="77777777" w:rsidR="00A049B3" w:rsidRDefault="00A049B3" w:rsidP="00A049B3">
      <w:r>
        <w:t xml:space="preserve">        {</w:t>
      </w:r>
    </w:p>
    <w:p w14:paraId="1864B2D5" w14:textId="77777777" w:rsidR="00A049B3" w:rsidRDefault="00A049B3" w:rsidP="00A049B3">
      <w:r>
        <w:t xml:space="preserve">            "tag": "Q60",</w:t>
      </w:r>
    </w:p>
    <w:p w14:paraId="6A2D5AAF" w14:textId="77777777" w:rsidR="00A049B3" w:rsidRDefault="00A049B3" w:rsidP="00A049B3">
      <w:r>
        <w:t xml:space="preserve">            "patterns": [</w:t>
      </w:r>
    </w:p>
    <w:p w14:paraId="5E7A34E5" w14:textId="77777777" w:rsidR="00AE27FD" w:rsidRDefault="00A049B3" w:rsidP="00AE27FD">
      <w:pPr>
        <w:rPr>
          <w:ins w:id="1358" w:author="McQuillan, Tyler A" w:date="2021-11-05T07:15:00Z"/>
        </w:rPr>
      </w:pPr>
      <w:r>
        <w:t xml:space="preserve">                </w:t>
      </w:r>
      <w:ins w:id="1359" w:author="McQuillan, Tyler A" w:date="2021-11-05T07:15:00Z">
        <w:del w:id="1360" w:author="Cintron, Matthew I (CTR)" w:date="2021-11-15T11:11:00Z">
          <w:r w:rsidR="00AE27FD" w:rsidDel="00631827">
            <w:delText>*</w:delText>
          </w:r>
        </w:del>
        <w:r w:rsidR="00AE27FD">
          <w:t>"How to resolve access issues. ",</w:t>
        </w:r>
      </w:ins>
    </w:p>
    <w:p w14:paraId="350C3C3B" w14:textId="316F8331" w:rsidR="00AE27FD" w:rsidRDefault="00AE27FD" w:rsidP="00AE27FD">
      <w:pPr>
        <w:rPr>
          <w:ins w:id="1361" w:author="McQuillan, Tyler A" w:date="2021-11-05T07:15:00Z"/>
        </w:rPr>
      </w:pPr>
      <w:ins w:id="1362" w:author="McQuillan, Tyler A" w:date="2021-11-05T07:15:00Z">
        <w:r>
          <w:tab/>
        </w:r>
        <w:del w:id="1363" w:author="Cintron, Matthew I (CTR)" w:date="2021-11-15T11:11:00Z">
          <w:r w:rsidDel="00631827">
            <w:delText>*</w:delText>
          </w:r>
        </w:del>
        <w:r>
          <w:t xml:space="preserve">"Access issues. ", </w:t>
        </w:r>
      </w:ins>
    </w:p>
    <w:p w14:paraId="68FCEC73" w14:textId="120A6D35" w:rsidR="00A049B3" w:rsidRDefault="00A049B3">
      <w:pPr>
        <w:ind w:firstLine="720"/>
        <w:pPrChange w:id="1364" w:author="McQuillan, Tyler A" w:date="2021-11-05T07:15:00Z">
          <w:pPr/>
        </w:pPrChange>
      </w:pPr>
      <w:r>
        <w:t>"How do I submit a ticket to unlock a trainee's computer",</w:t>
      </w:r>
    </w:p>
    <w:p w14:paraId="4A07E1CD" w14:textId="77777777" w:rsidR="00A049B3" w:rsidRDefault="00A049B3" w:rsidP="00A049B3">
      <w:r>
        <w:t xml:space="preserve">                "One of my new hires cannot access CCO Learning.  What do I do?",</w:t>
      </w:r>
    </w:p>
    <w:p w14:paraId="2B6E5023" w14:textId="77777777" w:rsidR="00A049B3" w:rsidRDefault="00A049B3" w:rsidP="00A049B3">
      <w:r>
        <w:t xml:space="preserve">                "One of my participants cannot access CCO Learning.  What do I do?",</w:t>
      </w:r>
    </w:p>
    <w:p w14:paraId="42052050" w14:textId="77777777" w:rsidR="00A049B3" w:rsidRDefault="00A049B3" w:rsidP="00A049B3">
      <w:r>
        <w:t xml:space="preserve">                "One of my trainees cannot access CCO Learning.  What do I do?",</w:t>
      </w:r>
    </w:p>
    <w:p w14:paraId="59B56F7B" w14:textId="77777777" w:rsidR="00A049B3" w:rsidRDefault="00A049B3" w:rsidP="00A049B3">
      <w:r>
        <w:lastRenderedPageBreak/>
        <w:t xml:space="preserve">                "What is the Help Desk phone number?"</w:t>
      </w:r>
    </w:p>
    <w:p w14:paraId="2082BA65" w14:textId="77777777" w:rsidR="00A049B3" w:rsidRDefault="00A049B3" w:rsidP="00A049B3">
      <w:r>
        <w:t xml:space="preserve">            ],</w:t>
      </w:r>
    </w:p>
    <w:p w14:paraId="52358012" w14:textId="77777777" w:rsidR="00A049B3" w:rsidRDefault="00A049B3" w:rsidP="00A049B3">
      <w:r>
        <w:t xml:space="preserve">            "responses": [</w:t>
      </w:r>
    </w:p>
    <w:p w14:paraId="697F0209" w14:textId="1E08CDE3" w:rsidR="00A049B3" w:rsidRDefault="00A049B3" w:rsidP="00A049B3">
      <w:r>
        <w:t xml:space="preserve">                "Refer to [IT Service Desk](https://itservicedesk.maximus.com/CherwellPortal/IT?_=422bffd2)</w:t>
      </w:r>
      <w:ins w:id="1365" w:author="McQuillan, Tyler A" w:date="2021-11-05T07:15:00Z">
        <w:r w:rsidR="00AE27FD">
          <w:t>.</w:t>
        </w:r>
      </w:ins>
      <w:r>
        <w:t>"</w:t>
      </w:r>
    </w:p>
    <w:p w14:paraId="487E08C2" w14:textId="77777777" w:rsidR="00A049B3" w:rsidRDefault="00A049B3" w:rsidP="00A049B3">
      <w:r>
        <w:t xml:space="preserve">            ],</w:t>
      </w:r>
    </w:p>
    <w:p w14:paraId="2622CD20" w14:textId="77777777" w:rsidR="00A049B3" w:rsidRDefault="00A049B3" w:rsidP="00A049B3">
      <w:r>
        <w:t xml:space="preserve">            "</w:t>
      </w:r>
      <w:proofErr w:type="spellStart"/>
      <w:r>
        <w:t>context_set</w:t>
      </w:r>
      <w:proofErr w:type="spellEnd"/>
      <w:r>
        <w:t>": ""</w:t>
      </w:r>
    </w:p>
    <w:p w14:paraId="20240584" w14:textId="77777777" w:rsidR="00A049B3" w:rsidRDefault="00A049B3" w:rsidP="00A049B3">
      <w:r>
        <w:t xml:space="preserve">        },</w:t>
      </w:r>
    </w:p>
    <w:p w14:paraId="20F457F8" w14:textId="77777777" w:rsidR="00A049B3" w:rsidRDefault="00A049B3" w:rsidP="00A049B3">
      <w:r>
        <w:t xml:space="preserve">        {</w:t>
      </w:r>
    </w:p>
    <w:p w14:paraId="58DF95B7" w14:textId="77777777" w:rsidR="00A049B3" w:rsidRDefault="00A049B3" w:rsidP="00A049B3">
      <w:r>
        <w:t xml:space="preserve">            "tag": "Q61",</w:t>
      </w:r>
    </w:p>
    <w:p w14:paraId="147F7868" w14:textId="77777777" w:rsidR="00A049B3" w:rsidRDefault="00A049B3" w:rsidP="00A049B3">
      <w:r>
        <w:t xml:space="preserve">            "patterns": [</w:t>
      </w:r>
    </w:p>
    <w:p w14:paraId="1569D901" w14:textId="77777777" w:rsidR="00567677" w:rsidRDefault="00A049B3" w:rsidP="00567677">
      <w:pPr>
        <w:rPr>
          <w:ins w:id="1366" w:author="McQuillan, Tyler A" w:date="2021-11-05T07:28:00Z"/>
        </w:rPr>
      </w:pPr>
      <w:r>
        <w:t xml:space="preserve">                </w:t>
      </w:r>
      <w:ins w:id="1367" w:author="McQuillan, Tyler A" w:date="2021-11-05T07:28:00Z">
        <w:del w:id="1368" w:author="Cintron, Matthew I (CTR)" w:date="2021-11-15T11:12:00Z">
          <w:r w:rsidR="00567677" w:rsidDel="00631827">
            <w:delText>*</w:delText>
          </w:r>
        </w:del>
        <w:r w:rsidR="00567677">
          <w:t>"Cross functional support.",</w:t>
        </w:r>
      </w:ins>
    </w:p>
    <w:p w14:paraId="20698BFF" w14:textId="0C2C710F" w:rsidR="00567677" w:rsidRDefault="00567677" w:rsidP="00567677">
      <w:pPr>
        <w:rPr>
          <w:ins w:id="1369" w:author="McQuillan, Tyler A" w:date="2021-11-05T07:28:00Z"/>
        </w:rPr>
      </w:pPr>
      <w:ins w:id="1370" w:author="McQuillan, Tyler A" w:date="2021-11-05T07:28:00Z">
        <w:r>
          <w:tab/>
        </w:r>
        <w:del w:id="1371" w:author="Cintron, Matthew I (CTR)" w:date="2021-11-15T11:12:00Z">
          <w:r w:rsidDel="00631827">
            <w:delText>*</w:delText>
          </w:r>
        </w:del>
        <w:r>
          <w:t xml:space="preserve">"Interdepartmental support.", </w:t>
        </w:r>
      </w:ins>
    </w:p>
    <w:p w14:paraId="793AE8F9" w14:textId="69028307" w:rsidR="00A049B3" w:rsidRDefault="00A049B3">
      <w:pPr>
        <w:ind w:firstLine="720"/>
        <w:pPrChange w:id="1372" w:author="McQuillan, Tyler A" w:date="2021-11-05T07:28:00Z">
          <w:pPr/>
        </w:pPrChange>
      </w:pPr>
      <w:r>
        <w:t>"How do we know what department to reach out to for different issues?",</w:t>
      </w:r>
    </w:p>
    <w:p w14:paraId="64088553" w14:textId="77777777" w:rsidR="00A049B3" w:rsidRDefault="00A049B3" w:rsidP="00A049B3">
      <w:r>
        <w:t xml:space="preserve">                "is there a good way to know which department we should reach out to?",</w:t>
      </w:r>
    </w:p>
    <w:p w14:paraId="35EFBE82" w14:textId="77777777" w:rsidR="00A049B3" w:rsidRDefault="00A049B3" w:rsidP="00A049B3">
      <w:r>
        <w:t xml:space="preserve">                "how do i find the best department to reach out to?",</w:t>
      </w:r>
    </w:p>
    <w:p w14:paraId="496C56A5" w14:textId="77777777" w:rsidR="00A049B3" w:rsidRDefault="00A049B3" w:rsidP="00A049B3">
      <w:r>
        <w:t xml:space="preserve">                "how do you know which department to reach out to for an issue?"</w:t>
      </w:r>
    </w:p>
    <w:p w14:paraId="5C44D47A" w14:textId="77777777" w:rsidR="00A049B3" w:rsidRDefault="00A049B3" w:rsidP="00A049B3">
      <w:r>
        <w:t xml:space="preserve">            ],</w:t>
      </w:r>
    </w:p>
    <w:p w14:paraId="579832AC" w14:textId="77777777" w:rsidR="00A049B3" w:rsidRDefault="00A049B3" w:rsidP="00A049B3">
      <w:r>
        <w:t xml:space="preserve">            "responses": [</w:t>
      </w:r>
    </w:p>
    <w:p w14:paraId="04DCCEF9" w14:textId="2B1F7529" w:rsidR="00A049B3" w:rsidRDefault="00A049B3" w:rsidP="00A049B3">
      <w:r>
        <w:t xml:space="preserve">                "Check with your Training Manager </w:t>
      </w:r>
      <w:del w:id="1373" w:author="McQuillan, Tyler A" w:date="2021-11-05T07:29:00Z">
        <w:r w:rsidDel="00567677">
          <w:delText>and they will be able to assist</w:delText>
        </w:r>
      </w:del>
      <w:ins w:id="1374" w:author="McQuillan, Tyler A" w:date="2021-11-05T07:29:00Z">
        <w:r w:rsidR="00567677">
          <w:t>for assistance</w:t>
        </w:r>
      </w:ins>
      <w:r>
        <w:t>."</w:t>
      </w:r>
    </w:p>
    <w:p w14:paraId="25FCDBCF" w14:textId="77777777" w:rsidR="00A049B3" w:rsidRDefault="00A049B3" w:rsidP="00A049B3">
      <w:r>
        <w:t xml:space="preserve">            ],</w:t>
      </w:r>
    </w:p>
    <w:p w14:paraId="70895443" w14:textId="77777777" w:rsidR="00A049B3" w:rsidRDefault="00A049B3" w:rsidP="00A049B3">
      <w:r>
        <w:t xml:space="preserve">            "</w:t>
      </w:r>
      <w:proofErr w:type="spellStart"/>
      <w:r>
        <w:t>context_set</w:t>
      </w:r>
      <w:proofErr w:type="spellEnd"/>
      <w:r>
        <w:t>": ""</w:t>
      </w:r>
    </w:p>
    <w:p w14:paraId="5F7273CB" w14:textId="77777777" w:rsidR="00A049B3" w:rsidRDefault="00A049B3" w:rsidP="00A049B3">
      <w:r>
        <w:t xml:space="preserve">        },</w:t>
      </w:r>
    </w:p>
    <w:p w14:paraId="44D10A7D" w14:textId="77777777" w:rsidR="00A049B3" w:rsidRDefault="00A049B3" w:rsidP="00A049B3">
      <w:r>
        <w:t xml:space="preserve">        {</w:t>
      </w:r>
    </w:p>
    <w:p w14:paraId="228C2BCA" w14:textId="77777777" w:rsidR="00A049B3" w:rsidRDefault="00A049B3" w:rsidP="00A049B3">
      <w:r>
        <w:t xml:space="preserve">            "tag": "Q62",</w:t>
      </w:r>
    </w:p>
    <w:p w14:paraId="767897B5" w14:textId="77777777" w:rsidR="00A049B3" w:rsidRDefault="00A049B3" w:rsidP="00A049B3">
      <w:r>
        <w:t xml:space="preserve">            "patterns": [</w:t>
      </w:r>
    </w:p>
    <w:p w14:paraId="3C529F1A" w14:textId="77777777" w:rsidR="00567677" w:rsidRDefault="00A049B3" w:rsidP="00567677">
      <w:pPr>
        <w:rPr>
          <w:ins w:id="1375" w:author="McQuillan, Tyler A" w:date="2021-11-05T07:29:00Z"/>
        </w:rPr>
      </w:pPr>
      <w:r>
        <w:t xml:space="preserve">                </w:t>
      </w:r>
      <w:ins w:id="1376" w:author="McQuillan, Tyler A" w:date="2021-11-05T07:29:00Z">
        <w:del w:id="1377" w:author="Cintron, Matthew I (CTR)" w:date="2021-11-15T11:12:00Z">
          <w:r w:rsidR="00567677" w:rsidDel="00631827">
            <w:delText>*</w:delText>
          </w:r>
        </w:del>
        <w:r w:rsidR="00567677">
          <w:t>"How to complete Employee Discharge Information (EDI)",</w:t>
        </w:r>
      </w:ins>
    </w:p>
    <w:p w14:paraId="7BFFC889" w14:textId="1EBD1F7D" w:rsidR="00567677" w:rsidRDefault="00567677" w:rsidP="00567677">
      <w:pPr>
        <w:rPr>
          <w:ins w:id="1378" w:author="McQuillan, Tyler A" w:date="2021-11-05T07:29:00Z"/>
        </w:rPr>
      </w:pPr>
      <w:ins w:id="1379" w:author="McQuillan, Tyler A" w:date="2021-11-05T07:29:00Z">
        <w:r>
          <w:tab/>
        </w:r>
        <w:del w:id="1380" w:author="Cintron, Matthew I (CTR)" w:date="2021-11-15T11:12:00Z">
          <w:r w:rsidDel="00631827">
            <w:delText>*</w:delText>
          </w:r>
        </w:del>
        <w:r>
          <w:t xml:space="preserve">"Employee Discharge Information (EDI) Form", </w:t>
        </w:r>
      </w:ins>
    </w:p>
    <w:p w14:paraId="0B60E4DB" w14:textId="15B280B1" w:rsidR="00A049B3" w:rsidRDefault="00A049B3">
      <w:pPr>
        <w:ind w:firstLine="720"/>
        <w:pPrChange w:id="1381" w:author="McQuillan, Tyler A" w:date="2021-11-05T07:29:00Z">
          <w:pPr/>
        </w:pPrChange>
      </w:pPr>
      <w:r>
        <w:t>"How do you properly fill out an EDI? What information is required?",</w:t>
      </w:r>
    </w:p>
    <w:p w14:paraId="1F3860D4" w14:textId="77777777" w:rsidR="00A049B3" w:rsidRDefault="00A049B3" w:rsidP="00A049B3">
      <w:r>
        <w:t xml:space="preserve">                "How do you properly fill out Employee Discharge Information Form? ",</w:t>
      </w:r>
    </w:p>
    <w:p w14:paraId="50E7727E" w14:textId="77777777" w:rsidR="00A049B3" w:rsidRDefault="00A049B3" w:rsidP="00A049B3">
      <w:r>
        <w:lastRenderedPageBreak/>
        <w:t xml:space="preserve">                "What information is needed to fill out the EDI Form?",</w:t>
      </w:r>
    </w:p>
    <w:p w14:paraId="5A201E91" w14:textId="77777777" w:rsidR="00A049B3" w:rsidRDefault="00A049B3" w:rsidP="00A049B3">
      <w:r>
        <w:t xml:space="preserve">                "What information is needed to fill out the Employee Discharge Information Form?"</w:t>
      </w:r>
    </w:p>
    <w:p w14:paraId="1D4195DE" w14:textId="77777777" w:rsidR="00A049B3" w:rsidRDefault="00A049B3" w:rsidP="00A049B3">
      <w:r>
        <w:t xml:space="preserve">            ],</w:t>
      </w:r>
    </w:p>
    <w:p w14:paraId="781F1C6B" w14:textId="77777777" w:rsidR="00A049B3" w:rsidRDefault="00A049B3" w:rsidP="00A049B3">
      <w:r>
        <w:t xml:space="preserve">            "responses": [</w:t>
      </w:r>
    </w:p>
    <w:p w14:paraId="5C922C9B" w14:textId="586DD1A8" w:rsidR="00A049B3" w:rsidRDefault="00A049B3" w:rsidP="00A049B3">
      <w:r>
        <w:t xml:space="preserve">                "Consult with your Training Manager who will refer to [Human Capital Termination Standard Operating Procedure for Project Managers]</w:t>
      </w:r>
      <w:ins w:id="1382" w:author="McQuillan, Tyler A" w:date="2021-11-05T07:29:00Z">
        <w:r w:rsidR="00567677">
          <w:t>.</w:t>
        </w:r>
      </w:ins>
      <w:r>
        <w:t>"</w:t>
      </w:r>
    </w:p>
    <w:p w14:paraId="6EC61A56" w14:textId="77777777" w:rsidR="00A049B3" w:rsidRDefault="00A049B3" w:rsidP="00A049B3">
      <w:r>
        <w:t xml:space="preserve">            ],</w:t>
      </w:r>
    </w:p>
    <w:p w14:paraId="40ED41E3" w14:textId="77777777" w:rsidR="00A049B3" w:rsidRDefault="00A049B3" w:rsidP="00A049B3">
      <w:r>
        <w:t xml:space="preserve">            "</w:t>
      </w:r>
      <w:proofErr w:type="spellStart"/>
      <w:r>
        <w:t>context_set</w:t>
      </w:r>
      <w:proofErr w:type="spellEnd"/>
      <w:r>
        <w:t>": ""</w:t>
      </w:r>
    </w:p>
    <w:p w14:paraId="690589FD" w14:textId="77777777" w:rsidR="00A049B3" w:rsidRDefault="00A049B3" w:rsidP="00A049B3">
      <w:r>
        <w:t xml:space="preserve">        },</w:t>
      </w:r>
    </w:p>
    <w:p w14:paraId="148B97AA" w14:textId="77777777" w:rsidR="00A049B3" w:rsidRDefault="00A049B3" w:rsidP="00A049B3">
      <w:r>
        <w:t xml:space="preserve">        {</w:t>
      </w:r>
    </w:p>
    <w:p w14:paraId="4A4605B0" w14:textId="77777777" w:rsidR="00A049B3" w:rsidRDefault="00A049B3" w:rsidP="00A049B3">
      <w:r>
        <w:t xml:space="preserve">            "tag": "Q63",</w:t>
      </w:r>
    </w:p>
    <w:p w14:paraId="7B54FBDD" w14:textId="77777777" w:rsidR="00A049B3" w:rsidRDefault="00A049B3" w:rsidP="00A049B3">
      <w:r>
        <w:t xml:space="preserve">            "patterns": [</w:t>
      </w:r>
    </w:p>
    <w:p w14:paraId="01F97977" w14:textId="77777777" w:rsidR="00B83E34" w:rsidRDefault="00A049B3" w:rsidP="00B83E34">
      <w:pPr>
        <w:rPr>
          <w:ins w:id="1383" w:author="McQuillan, Tyler A" w:date="2021-11-05T07:30:00Z"/>
        </w:rPr>
      </w:pPr>
      <w:r>
        <w:t xml:space="preserve">                </w:t>
      </w:r>
      <w:ins w:id="1384" w:author="McQuillan, Tyler A" w:date="2021-11-05T07:30:00Z">
        <w:del w:id="1385" w:author="Cintron, Matthew I (CTR)" w:date="2021-11-15T11:12:00Z">
          <w:r w:rsidR="00B83E34" w:rsidDel="00631827">
            <w:delText>*</w:delText>
          </w:r>
        </w:del>
        <w:r w:rsidR="00B83E34">
          <w:t xml:space="preserve">"How to remove courses in CCO Learning.", </w:t>
        </w:r>
      </w:ins>
    </w:p>
    <w:p w14:paraId="26A2733C" w14:textId="412B99C4" w:rsidR="00B83E34" w:rsidRDefault="00B83E34" w:rsidP="00B83E34">
      <w:pPr>
        <w:rPr>
          <w:ins w:id="1386" w:author="McQuillan, Tyler A" w:date="2021-11-05T07:30:00Z"/>
        </w:rPr>
      </w:pPr>
      <w:ins w:id="1387" w:author="McQuillan, Tyler A" w:date="2021-11-05T07:30:00Z">
        <w:r>
          <w:tab/>
        </w:r>
        <w:del w:id="1388" w:author="Cintron, Matthew I (CTR)" w:date="2021-11-15T11:12:00Z">
          <w:r w:rsidDel="00631827">
            <w:delText>*</w:delText>
          </w:r>
        </w:del>
        <w:r>
          <w:t xml:space="preserve">"CCO Learning course removal.", </w:t>
        </w:r>
      </w:ins>
    </w:p>
    <w:p w14:paraId="064F3FB4" w14:textId="579267BC" w:rsidR="00A049B3" w:rsidRDefault="00A049B3">
      <w:pPr>
        <w:ind w:firstLine="720"/>
        <w:pPrChange w:id="1389" w:author="McQuillan, Tyler A" w:date="2021-11-05T07:30:00Z">
          <w:pPr/>
        </w:pPrChange>
      </w:pPr>
      <w:r>
        <w:t>"How do you remove curriculum from CCO Learning? ",</w:t>
      </w:r>
    </w:p>
    <w:p w14:paraId="294B9DF4" w14:textId="77777777" w:rsidR="00A049B3" w:rsidRDefault="00A049B3" w:rsidP="00A049B3">
      <w:r>
        <w:t xml:space="preserve">                "How do you remove materials from a CCO Learning Plan?",</w:t>
      </w:r>
    </w:p>
    <w:p w14:paraId="54F77102" w14:textId="77777777" w:rsidR="00A049B3" w:rsidRDefault="00A049B3" w:rsidP="00A049B3">
      <w:r>
        <w:t xml:space="preserve">                "I added the wrong materials for my class. How can I remove the material? ",</w:t>
      </w:r>
    </w:p>
    <w:p w14:paraId="33B72BA0" w14:textId="77777777" w:rsidR="00A049B3" w:rsidRDefault="00A049B3" w:rsidP="00A049B3">
      <w:r>
        <w:t xml:space="preserve">                "The wrong curriculum was assigned to my class. ",</w:t>
      </w:r>
    </w:p>
    <w:p w14:paraId="1511610F" w14:textId="77777777" w:rsidR="00A049B3" w:rsidRDefault="00A049B3" w:rsidP="00A049B3">
      <w:r>
        <w:t xml:space="preserve">                "The wrong materials were pushed out to my class. Can I remove these? "</w:t>
      </w:r>
    </w:p>
    <w:p w14:paraId="56C53E4F" w14:textId="77777777" w:rsidR="00A049B3" w:rsidRDefault="00A049B3" w:rsidP="00A049B3">
      <w:r>
        <w:t xml:space="preserve">            ],</w:t>
      </w:r>
    </w:p>
    <w:p w14:paraId="67F44FF0" w14:textId="77777777" w:rsidR="00A049B3" w:rsidRDefault="00A049B3" w:rsidP="00A049B3">
      <w:r>
        <w:t xml:space="preserve">            "responses": [</w:t>
      </w:r>
    </w:p>
    <w:p w14:paraId="22AB91F7" w14:textId="77777777" w:rsidR="00A049B3" w:rsidRDefault="00A049B3" w:rsidP="00A049B3">
      <w:r>
        <w:t xml:space="preserve">                "Access CCO Learning-My Employees-Remove Learning from My Employees.  Then Select Management Action-Remove Items and curricula.  Click Next. Select Users - Click box under Select Users- Names will populate under 'List of Selected Users' Add Checked. Click Next. Search for Items and curriculum using key words or Exact Phrases. Locate the materials to remove and add checked. Click Next. Review for accuracy. Click Finish."</w:t>
      </w:r>
    </w:p>
    <w:p w14:paraId="2B0B7A29" w14:textId="77777777" w:rsidR="00A049B3" w:rsidRDefault="00A049B3" w:rsidP="00A049B3">
      <w:r>
        <w:t xml:space="preserve">            ],</w:t>
      </w:r>
    </w:p>
    <w:p w14:paraId="725A5108" w14:textId="77777777" w:rsidR="00A049B3" w:rsidRDefault="00A049B3" w:rsidP="00A049B3">
      <w:r>
        <w:t xml:space="preserve">            "</w:t>
      </w:r>
      <w:proofErr w:type="spellStart"/>
      <w:r>
        <w:t>context_set</w:t>
      </w:r>
      <w:proofErr w:type="spellEnd"/>
      <w:r>
        <w:t>": ""</w:t>
      </w:r>
    </w:p>
    <w:p w14:paraId="0DE38D74" w14:textId="77777777" w:rsidR="00A049B3" w:rsidRDefault="00A049B3" w:rsidP="00A049B3">
      <w:r>
        <w:t xml:space="preserve">        },</w:t>
      </w:r>
    </w:p>
    <w:p w14:paraId="6DB66431" w14:textId="77777777" w:rsidR="00A049B3" w:rsidRDefault="00A049B3" w:rsidP="00A049B3">
      <w:r>
        <w:t xml:space="preserve">        {</w:t>
      </w:r>
    </w:p>
    <w:p w14:paraId="092EAFD4" w14:textId="77777777" w:rsidR="00A049B3" w:rsidRDefault="00A049B3" w:rsidP="00A049B3">
      <w:r>
        <w:lastRenderedPageBreak/>
        <w:t xml:space="preserve">            "tag": </w:t>
      </w:r>
      <w:commentRangeStart w:id="1390"/>
      <w:r>
        <w:t>"Q64",</w:t>
      </w:r>
      <w:commentRangeEnd w:id="1390"/>
      <w:r w:rsidR="00B83E34">
        <w:rPr>
          <w:rStyle w:val="CommentReference"/>
        </w:rPr>
        <w:commentReference w:id="1390"/>
      </w:r>
    </w:p>
    <w:p w14:paraId="5F1C0D96" w14:textId="77777777" w:rsidR="00A049B3" w:rsidRDefault="00A049B3" w:rsidP="00A049B3">
      <w:r>
        <w:t xml:space="preserve">            "patterns": [</w:t>
      </w:r>
    </w:p>
    <w:p w14:paraId="4B022F77" w14:textId="77777777" w:rsidR="00B83E34" w:rsidRDefault="00A049B3" w:rsidP="00A049B3">
      <w:pPr>
        <w:rPr>
          <w:ins w:id="1391" w:author="McQuillan, Tyler A" w:date="2021-11-05T07:33:00Z"/>
        </w:rPr>
      </w:pPr>
      <w:r>
        <w:t xml:space="preserve">               </w:t>
      </w:r>
      <w:ins w:id="1392" w:author="McQuillan, Tyler A" w:date="2021-11-05T07:33:00Z">
        <w:del w:id="1393" w:author="Cintron, Matthew I (CTR)" w:date="2021-11-15T11:12:00Z">
          <w:r w:rsidR="00B83E34" w:rsidRPr="00B83E34" w:rsidDel="00631827">
            <w:delText>*</w:delText>
          </w:r>
        </w:del>
        <w:r w:rsidR="00B83E34" w:rsidRPr="00B83E34">
          <w:t>"How to complete Level One surveys.",</w:t>
        </w:r>
      </w:ins>
      <w:del w:id="1394" w:author="McQuillan, Tyler A" w:date="2021-11-05T07:33:00Z">
        <w:r w:rsidDel="00B83E34">
          <w:delText xml:space="preserve"> </w:delText>
        </w:r>
      </w:del>
    </w:p>
    <w:p w14:paraId="52422ED3" w14:textId="1CA397C5" w:rsidR="00A049B3" w:rsidRDefault="00A049B3">
      <w:pPr>
        <w:ind w:firstLine="720"/>
        <w:pPrChange w:id="1395" w:author="McQuillan, Tyler A" w:date="2021-11-05T07:33:00Z">
          <w:pPr/>
        </w:pPrChange>
      </w:pPr>
      <w:r>
        <w:t>"How does my class complete Level 1's?",</w:t>
      </w:r>
    </w:p>
    <w:p w14:paraId="500B2DBE" w14:textId="77777777" w:rsidR="00A049B3" w:rsidRDefault="00A049B3" w:rsidP="00A049B3">
      <w:r>
        <w:t xml:space="preserve">                "How does my class complete Level One's?",</w:t>
      </w:r>
    </w:p>
    <w:p w14:paraId="57E6AABD" w14:textId="77777777" w:rsidR="00A049B3" w:rsidRDefault="00A049B3" w:rsidP="00A049B3">
      <w:r>
        <w:t xml:space="preserve">                "What are the steps for completing Level One Survey? ",</w:t>
      </w:r>
    </w:p>
    <w:p w14:paraId="4730F0E6" w14:textId="77777777" w:rsidR="00A049B3" w:rsidRDefault="00A049B3" w:rsidP="00A049B3">
      <w:r>
        <w:t xml:space="preserve">                "What are the steps for completing the Level I Survey?"</w:t>
      </w:r>
    </w:p>
    <w:p w14:paraId="3B967209" w14:textId="77777777" w:rsidR="00A049B3" w:rsidRDefault="00A049B3" w:rsidP="00A049B3">
      <w:r>
        <w:t xml:space="preserve">            ],</w:t>
      </w:r>
    </w:p>
    <w:p w14:paraId="15A18BE1" w14:textId="77777777" w:rsidR="00A049B3" w:rsidRDefault="00A049B3" w:rsidP="00A049B3">
      <w:r>
        <w:t xml:space="preserve">            "responses": [</w:t>
      </w:r>
    </w:p>
    <w:p w14:paraId="717FEA96" w14:textId="2DE3CC56" w:rsidR="00A049B3" w:rsidRDefault="00A049B3" w:rsidP="00A049B3">
      <w:r>
        <w:t xml:space="preserve">                "Access [Job Aid-Level One Submission](https://maximus365.sharepoint.com/sites/CCO/Connection/Policies/Forms/JobAids.aspx)</w:t>
      </w:r>
      <w:ins w:id="1396" w:author="McQuillan, Tyler A" w:date="2021-11-05T07:33:00Z">
        <w:r w:rsidR="00B83E34">
          <w:t>.</w:t>
        </w:r>
      </w:ins>
      <w:del w:id="1397" w:author="McQuillan, Tyler A" w:date="2021-11-05T07:33:00Z">
        <w:r w:rsidDel="00B83E34">
          <w:delText xml:space="preserve"> </w:delText>
        </w:r>
      </w:del>
      <w:r>
        <w:t>"</w:t>
      </w:r>
    </w:p>
    <w:p w14:paraId="53577101" w14:textId="77777777" w:rsidR="00A049B3" w:rsidRDefault="00A049B3" w:rsidP="00A049B3">
      <w:r>
        <w:t xml:space="preserve">            ],</w:t>
      </w:r>
    </w:p>
    <w:p w14:paraId="5C971E96" w14:textId="77777777" w:rsidR="00A049B3" w:rsidRDefault="00A049B3" w:rsidP="00A049B3">
      <w:r>
        <w:t xml:space="preserve">            "</w:t>
      </w:r>
      <w:proofErr w:type="spellStart"/>
      <w:r>
        <w:t>context_set</w:t>
      </w:r>
      <w:proofErr w:type="spellEnd"/>
      <w:r>
        <w:t>": ""</w:t>
      </w:r>
    </w:p>
    <w:p w14:paraId="2C7D378F" w14:textId="77777777" w:rsidR="00A049B3" w:rsidRDefault="00A049B3" w:rsidP="00A049B3">
      <w:r>
        <w:t xml:space="preserve">        },</w:t>
      </w:r>
    </w:p>
    <w:p w14:paraId="5AC94556" w14:textId="77777777" w:rsidR="00A049B3" w:rsidRDefault="00A049B3" w:rsidP="00A049B3">
      <w:r>
        <w:t xml:space="preserve">        {</w:t>
      </w:r>
    </w:p>
    <w:p w14:paraId="7675CCA8" w14:textId="77777777" w:rsidR="00A049B3" w:rsidRDefault="00A049B3" w:rsidP="00A049B3">
      <w:r>
        <w:t xml:space="preserve">            "tag": "Q65",</w:t>
      </w:r>
    </w:p>
    <w:p w14:paraId="20392FC3" w14:textId="77777777" w:rsidR="00A049B3" w:rsidRDefault="00A049B3" w:rsidP="00A049B3">
      <w:r>
        <w:t xml:space="preserve">            "patterns": [</w:t>
      </w:r>
    </w:p>
    <w:p w14:paraId="5A30F705" w14:textId="77777777" w:rsidR="00B83E34" w:rsidRDefault="00A049B3" w:rsidP="00A049B3">
      <w:pPr>
        <w:rPr>
          <w:ins w:id="1398" w:author="McQuillan, Tyler A" w:date="2021-11-05T07:36:00Z"/>
        </w:rPr>
      </w:pPr>
      <w:r>
        <w:t xml:space="preserve">                </w:t>
      </w:r>
      <w:ins w:id="1399" w:author="McQuillan, Tyler A" w:date="2021-11-05T07:36:00Z">
        <w:del w:id="1400" w:author="Cintron, Matthew I (CTR)" w:date="2021-11-15T11:12:00Z">
          <w:r w:rsidR="00B83E34" w:rsidRPr="00B83E34" w:rsidDel="00631827">
            <w:delText>*</w:delText>
          </w:r>
        </w:del>
        <w:r w:rsidR="00B83E34" w:rsidRPr="00B83E34">
          <w:t xml:space="preserve">"How to complete </w:t>
        </w:r>
        <w:proofErr w:type="spellStart"/>
        <w:r w:rsidR="00B83E34" w:rsidRPr="00B83E34">
          <w:t>Deltek</w:t>
        </w:r>
        <w:proofErr w:type="spellEnd"/>
        <w:r w:rsidR="00B83E34" w:rsidRPr="00B83E34">
          <w:t xml:space="preserve"> timecard.", </w:t>
        </w:r>
      </w:ins>
    </w:p>
    <w:p w14:paraId="4CEA0084" w14:textId="7593B7C3" w:rsidR="00A049B3" w:rsidRDefault="00A049B3">
      <w:pPr>
        <w:ind w:firstLine="720"/>
        <w:pPrChange w:id="1401" w:author="McQuillan, Tyler A" w:date="2021-11-05T07:36:00Z">
          <w:pPr/>
        </w:pPrChange>
      </w:pPr>
      <w:r>
        <w:t xml:space="preserve">"How does my class complete their </w:t>
      </w:r>
      <w:del w:id="1402" w:author="McQuillan, Tyler A" w:date="2021-11-05T07:36:00Z">
        <w:r w:rsidDel="003370B2">
          <w:delText>Time Cards</w:delText>
        </w:r>
      </w:del>
      <w:ins w:id="1403" w:author="McQuillan, Tyler A" w:date="2021-11-05T07:36:00Z">
        <w:r w:rsidR="003370B2">
          <w:t>timecards</w:t>
        </w:r>
      </w:ins>
      <w:r>
        <w:t>?",</w:t>
      </w:r>
    </w:p>
    <w:p w14:paraId="48229607" w14:textId="77777777" w:rsidR="00A049B3" w:rsidRDefault="00A049B3" w:rsidP="00A049B3">
      <w:r>
        <w:t xml:space="preserve">                "How does my trainees fill out their time</w:t>
      </w:r>
      <w:del w:id="1404" w:author="McQuillan, Tyler A" w:date="2021-11-05T07:36:00Z">
        <w:r w:rsidDel="003370B2">
          <w:delText xml:space="preserve"> </w:delText>
        </w:r>
      </w:del>
      <w:r>
        <w:t>card?"</w:t>
      </w:r>
    </w:p>
    <w:p w14:paraId="71E26EB8" w14:textId="77777777" w:rsidR="00A049B3" w:rsidRDefault="00A049B3" w:rsidP="00A049B3">
      <w:r>
        <w:t xml:space="preserve">            ],</w:t>
      </w:r>
    </w:p>
    <w:p w14:paraId="16BE836E" w14:textId="77777777" w:rsidR="00A049B3" w:rsidRDefault="00A049B3" w:rsidP="00A049B3">
      <w:r>
        <w:t xml:space="preserve">            "responses": [</w:t>
      </w:r>
    </w:p>
    <w:p w14:paraId="25C4CCBC" w14:textId="46BF42E0" w:rsidR="00A049B3" w:rsidRDefault="00A049B3" w:rsidP="00A049B3">
      <w:r>
        <w:t xml:space="preserve">                "Refer to [Timesheet Desktop Procedures Completing Your Timesheet](https://erptime.maximus.com/DeltekTC/TimeCollection.msv) click the question mark</w:t>
      </w:r>
      <w:ins w:id="1405" w:author="McQuillan, Tyler A" w:date="2021-11-05T07:37:00Z">
        <w:r w:rsidR="007E2A5F">
          <w:t>.</w:t>
        </w:r>
      </w:ins>
      <w:r>
        <w:t>"</w:t>
      </w:r>
    </w:p>
    <w:p w14:paraId="09EEFD80" w14:textId="77777777" w:rsidR="00A049B3" w:rsidRDefault="00A049B3" w:rsidP="00A049B3">
      <w:r>
        <w:t xml:space="preserve">            ],</w:t>
      </w:r>
    </w:p>
    <w:p w14:paraId="307FC9A1" w14:textId="77777777" w:rsidR="00A049B3" w:rsidRDefault="00A049B3" w:rsidP="00A049B3">
      <w:r>
        <w:t xml:space="preserve">            "</w:t>
      </w:r>
      <w:proofErr w:type="spellStart"/>
      <w:r>
        <w:t>context_set</w:t>
      </w:r>
      <w:proofErr w:type="spellEnd"/>
      <w:r>
        <w:t>": ""</w:t>
      </w:r>
    </w:p>
    <w:p w14:paraId="3166ECD2" w14:textId="77777777" w:rsidR="00A049B3" w:rsidRDefault="00A049B3" w:rsidP="00A049B3">
      <w:r>
        <w:t xml:space="preserve">        },</w:t>
      </w:r>
    </w:p>
    <w:p w14:paraId="54980B21" w14:textId="77777777" w:rsidR="00A049B3" w:rsidRDefault="00A049B3" w:rsidP="00A049B3">
      <w:r>
        <w:t xml:space="preserve">        {</w:t>
      </w:r>
    </w:p>
    <w:p w14:paraId="67EFDED5" w14:textId="77777777" w:rsidR="00A049B3" w:rsidRDefault="00A049B3" w:rsidP="00A049B3">
      <w:r>
        <w:t xml:space="preserve">            "tag": "Q66",</w:t>
      </w:r>
    </w:p>
    <w:p w14:paraId="78447628" w14:textId="77777777" w:rsidR="00A049B3" w:rsidRDefault="00A049B3" w:rsidP="00A049B3">
      <w:r>
        <w:lastRenderedPageBreak/>
        <w:t xml:space="preserve">            "patterns": [</w:t>
      </w:r>
    </w:p>
    <w:p w14:paraId="554BCE53" w14:textId="77777777" w:rsidR="00293FCC" w:rsidRDefault="00A049B3" w:rsidP="00293FCC">
      <w:pPr>
        <w:rPr>
          <w:ins w:id="1406" w:author="McQuillan, Tyler A" w:date="2021-11-05T06:49:00Z"/>
        </w:rPr>
      </w:pPr>
      <w:r>
        <w:t xml:space="preserve">                </w:t>
      </w:r>
      <w:ins w:id="1407" w:author="McQuillan, Tyler A" w:date="2021-11-05T06:49:00Z">
        <w:del w:id="1408" w:author="Cintron, Matthew I (CTR)" w:date="2021-11-15T11:12:00Z">
          <w:r w:rsidR="00293FCC" w:rsidDel="00631827">
            <w:delText>*</w:delText>
          </w:r>
        </w:del>
        <w:r w:rsidR="00293FCC">
          <w:t>"How to view Level One results.",</w:t>
        </w:r>
      </w:ins>
    </w:p>
    <w:p w14:paraId="7698E476" w14:textId="62818AC9" w:rsidR="00293FCC" w:rsidRDefault="00293FCC" w:rsidP="00293FCC">
      <w:pPr>
        <w:rPr>
          <w:ins w:id="1409" w:author="McQuillan, Tyler A" w:date="2021-11-05T06:49:00Z"/>
        </w:rPr>
      </w:pPr>
      <w:ins w:id="1410" w:author="McQuillan, Tyler A" w:date="2021-11-05T06:49:00Z">
        <w:r>
          <w:tab/>
        </w:r>
        <w:del w:id="1411" w:author="Cintron, Matthew I (CTR)" w:date="2021-11-15T11:12:00Z">
          <w:r w:rsidDel="00631827">
            <w:delText>*</w:delText>
          </w:r>
        </w:del>
        <w:r>
          <w:t>"Level One results.",</w:t>
        </w:r>
      </w:ins>
    </w:p>
    <w:p w14:paraId="7575C222" w14:textId="578DD107" w:rsidR="00A049B3" w:rsidRDefault="00A049B3">
      <w:pPr>
        <w:ind w:firstLine="720"/>
        <w:pPrChange w:id="1412" w:author="McQuillan, Tyler A" w:date="2021-11-05T06:49:00Z">
          <w:pPr/>
        </w:pPrChange>
      </w:pPr>
      <w:r>
        <w:t>"How have I been doing as a Trainer?",</w:t>
      </w:r>
    </w:p>
    <w:p w14:paraId="41A577E1" w14:textId="77777777" w:rsidR="00A049B3" w:rsidRDefault="00A049B3" w:rsidP="00A049B3">
      <w:r>
        <w:t xml:space="preserve">                "How have I been doing as an Instructor?",</w:t>
      </w:r>
    </w:p>
    <w:p w14:paraId="03F4D160" w14:textId="77777777" w:rsidR="00A049B3" w:rsidRDefault="00A049B3" w:rsidP="00A049B3">
      <w:r>
        <w:t xml:space="preserve">                "Is there a place I can view my Level 1 Evaluations?",</w:t>
      </w:r>
    </w:p>
    <w:p w14:paraId="62111329" w14:textId="77777777" w:rsidR="00A049B3" w:rsidRDefault="00A049B3" w:rsidP="00A049B3">
      <w:r>
        <w:t xml:space="preserve">                "Is there a place I can view my Level One Evaluations?",</w:t>
      </w:r>
    </w:p>
    <w:p w14:paraId="4418EA14" w14:textId="77777777" w:rsidR="00A049B3" w:rsidRDefault="00A049B3" w:rsidP="00A049B3">
      <w:r>
        <w:t xml:space="preserve">                "Where can I find feedback from my trainees?",</w:t>
      </w:r>
    </w:p>
    <w:p w14:paraId="0AD8E779" w14:textId="77777777" w:rsidR="00A049B3" w:rsidRDefault="00A049B3" w:rsidP="00A049B3">
      <w:r>
        <w:t xml:space="preserve">                "Where is my Level One Evals?",</w:t>
      </w:r>
    </w:p>
    <w:p w14:paraId="3E34B724" w14:textId="77777777" w:rsidR="00A049B3" w:rsidRDefault="00A049B3" w:rsidP="00A049B3">
      <w:r>
        <w:t xml:space="preserve">                "Where is my Level One's?"</w:t>
      </w:r>
    </w:p>
    <w:p w14:paraId="0762C409" w14:textId="77777777" w:rsidR="00A049B3" w:rsidRDefault="00A049B3" w:rsidP="00A049B3">
      <w:r>
        <w:t xml:space="preserve">            ],</w:t>
      </w:r>
    </w:p>
    <w:p w14:paraId="73074C95" w14:textId="77777777" w:rsidR="00A049B3" w:rsidRDefault="00A049B3" w:rsidP="00A049B3">
      <w:r>
        <w:t xml:space="preserve">            "responses": [</w:t>
      </w:r>
    </w:p>
    <w:p w14:paraId="7A11DC9F" w14:textId="1EB62E0B" w:rsidR="00A049B3" w:rsidRDefault="00A049B3" w:rsidP="00A049B3">
      <w:r>
        <w:t xml:space="preserve">                "Find your Level One results by accessing [Level 1 Trainer Reports](https://maximus365.sharepoint.com/sites/CCO/Support/KSTP/CCO_Training_Delivery_Trainer_Resources/SmileSheetsLevel1/WebPartPages/Level1Trainer.aspx)</w:t>
      </w:r>
      <w:ins w:id="1413" w:author="McQuillan, Tyler A" w:date="2021-11-05T06:49:00Z">
        <w:r w:rsidR="00293FCC">
          <w:t>.</w:t>
        </w:r>
      </w:ins>
      <w:r>
        <w:t>"</w:t>
      </w:r>
    </w:p>
    <w:p w14:paraId="1A49C091" w14:textId="77777777" w:rsidR="00A049B3" w:rsidRDefault="00A049B3" w:rsidP="00A049B3">
      <w:r>
        <w:t xml:space="preserve">            ],</w:t>
      </w:r>
    </w:p>
    <w:p w14:paraId="1A6D3772" w14:textId="77777777" w:rsidR="00A049B3" w:rsidRDefault="00A049B3" w:rsidP="00A049B3">
      <w:r>
        <w:t xml:space="preserve">            "</w:t>
      </w:r>
      <w:proofErr w:type="spellStart"/>
      <w:r>
        <w:t>context_set</w:t>
      </w:r>
      <w:proofErr w:type="spellEnd"/>
      <w:r>
        <w:t>": ""</w:t>
      </w:r>
    </w:p>
    <w:p w14:paraId="6AF4CFCD" w14:textId="77777777" w:rsidR="00A049B3" w:rsidRDefault="00A049B3" w:rsidP="00A049B3">
      <w:r>
        <w:t xml:space="preserve">        },</w:t>
      </w:r>
    </w:p>
    <w:p w14:paraId="4CD4DEF0" w14:textId="77777777" w:rsidR="00A049B3" w:rsidRDefault="00A049B3" w:rsidP="00A049B3">
      <w:r>
        <w:t xml:space="preserve">        {</w:t>
      </w:r>
    </w:p>
    <w:p w14:paraId="1D797395" w14:textId="77777777" w:rsidR="00A049B3" w:rsidRDefault="00A049B3" w:rsidP="00A049B3">
      <w:r>
        <w:t xml:space="preserve">            "tag": </w:t>
      </w:r>
      <w:commentRangeStart w:id="1414"/>
      <w:r>
        <w:t>"Q67",</w:t>
      </w:r>
      <w:commentRangeEnd w:id="1414"/>
      <w:r w:rsidR="007E2A5F">
        <w:rPr>
          <w:rStyle w:val="CommentReference"/>
        </w:rPr>
        <w:commentReference w:id="1414"/>
      </w:r>
    </w:p>
    <w:p w14:paraId="5753DF2A" w14:textId="77777777" w:rsidR="00A049B3" w:rsidRDefault="00A049B3" w:rsidP="00A049B3">
      <w:r>
        <w:t xml:space="preserve">            "patterns": [</w:t>
      </w:r>
    </w:p>
    <w:p w14:paraId="53AF8AA8" w14:textId="77777777" w:rsidR="007E2A5F" w:rsidRDefault="00A049B3" w:rsidP="00A049B3">
      <w:pPr>
        <w:rPr>
          <w:ins w:id="1415" w:author="McQuillan, Tyler A" w:date="2021-11-05T07:38:00Z"/>
        </w:rPr>
      </w:pPr>
      <w:r>
        <w:t xml:space="preserve">                </w:t>
      </w:r>
      <w:ins w:id="1416" w:author="McQuillan, Tyler A" w:date="2021-11-05T07:38:00Z">
        <w:del w:id="1417" w:author="Cintron, Matthew I (CTR)" w:date="2021-11-15T11:12:00Z">
          <w:r w:rsidR="007E2A5F" w:rsidRPr="007E2A5F" w:rsidDel="00631827">
            <w:delText>*</w:delText>
          </w:r>
        </w:del>
        <w:r w:rsidR="007E2A5F" w:rsidRPr="007E2A5F">
          <w:t xml:space="preserve">"CAPA Information.", </w:t>
        </w:r>
      </w:ins>
    </w:p>
    <w:p w14:paraId="47A52566" w14:textId="2D98A2F0" w:rsidR="00A049B3" w:rsidRDefault="00A049B3">
      <w:pPr>
        <w:ind w:firstLine="720"/>
        <w:pPrChange w:id="1418" w:author="McQuillan, Tyler A" w:date="2021-11-05T07:38:00Z">
          <w:pPr/>
        </w:pPrChange>
      </w:pPr>
      <w:r>
        <w:t>"How long does a CAPA stay on my record?",</w:t>
      </w:r>
    </w:p>
    <w:p w14:paraId="25989D69" w14:textId="77777777" w:rsidR="00A049B3" w:rsidRDefault="00A049B3" w:rsidP="00A049B3">
      <w:r>
        <w:t xml:space="preserve">                "How long does a Corrective Action Preventative Action stay on my record?"</w:t>
      </w:r>
    </w:p>
    <w:p w14:paraId="6ADB9970" w14:textId="77777777" w:rsidR="00A049B3" w:rsidRDefault="00A049B3" w:rsidP="00A049B3">
      <w:r>
        <w:t xml:space="preserve">            ],</w:t>
      </w:r>
    </w:p>
    <w:p w14:paraId="059A44CB" w14:textId="77777777" w:rsidR="00A049B3" w:rsidRDefault="00A049B3" w:rsidP="00A049B3">
      <w:r>
        <w:t xml:space="preserve">            "responses": [</w:t>
      </w:r>
    </w:p>
    <w:p w14:paraId="0A4DD0D4" w14:textId="626C4F9A" w:rsidR="00A049B3" w:rsidRDefault="00A049B3" w:rsidP="00A049B3">
      <w:r>
        <w:t xml:space="preserve">                "Refer to [SOP TD 1.21.01 Instructor Responsibilities] </w:t>
      </w:r>
      <w:del w:id="1419" w:author="McQuillan, Tyler A" w:date="2021-11-05T07:38:00Z">
        <w:r w:rsidDel="007E2A5F">
          <w:delText xml:space="preserve">go to </w:delText>
        </w:r>
      </w:del>
      <w:r>
        <w:t>[Process TD 1.21.01.7 Working with Training Classes](https://maximus365.sharepoint.com/sites/CCO/Resources/SOP/Training%20Delivery/Forms/AllItems.aspx?viewpath=%2Fsites%2FCCO%2FResources%2FSOP%2F)[Process TD 1.21.01.2: Training Core Curriculum Classes] Step 8 [First Offense: Corrective Action/Preventive Action CAPA]</w:t>
      </w:r>
      <w:ins w:id="1420" w:author="McQuillan, Tyler A" w:date="2021-11-05T07:39:00Z">
        <w:r w:rsidR="007E2A5F">
          <w:t>.</w:t>
        </w:r>
      </w:ins>
      <w:r>
        <w:t>"</w:t>
      </w:r>
    </w:p>
    <w:p w14:paraId="66510784" w14:textId="77777777" w:rsidR="00A049B3" w:rsidRDefault="00A049B3" w:rsidP="00A049B3">
      <w:r>
        <w:lastRenderedPageBreak/>
        <w:t xml:space="preserve">            ],</w:t>
      </w:r>
    </w:p>
    <w:p w14:paraId="4D9A3D20" w14:textId="77777777" w:rsidR="00A049B3" w:rsidRDefault="00A049B3" w:rsidP="00A049B3">
      <w:r>
        <w:t xml:space="preserve">            "</w:t>
      </w:r>
      <w:proofErr w:type="spellStart"/>
      <w:r>
        <w:t>context_set</w:t>
      </w:r>
      <w:proofErr w:type="spellEnd"/>
      <w:r>
        <w:t>": ""</w:t>
      </w:r>
    </w:p>
    <w:p w14:paraId="3127DD3A" w14:textId="77777777" w:rsidR="00A049B3" w:rsidRDefault="00A049B3" w:rsidP="00A049B3">
      <w:r>
        <w:t xml:space="preserve">        },</w:t>
      </w:r>
    </w:p>
    <w:p w14:paraId="615EC36C" w14:textId="77777777" w:rsidR="00A049B3" w:rsidRDefault="00A049B3" w:rsidP="00A049B3">
      <w:r>
        <w:t xml:space="preserve">        {</w:t>
      </w:r>
    </w:p>
    <w:p w14:paraId="0B7BFFC6" w14:textId="77777777" w:rsidR="00A049B3" w:rsidRDefault="00A049B3" w:rsidP="00A049B3">
      <w:r>
        <w:t xml:space="preserve">            "tag": "Q68",</w:t>
      </w:r>
    </w:p>
    <w:p w14:paraId="2F0FF3DF" w14:textId="77777777" w:rsidR="00A049B3" w:rsidRDefault="00A049B3" w:rsidP="00A049B3">
      <w:r>
        <w:t xml:space="preserve">            "patterns": [</w:t>
      </w:r>
    </w:p>
    <w:p w14:paraId="23C7CD19" w14:textId="77777777" w:rsidR="007E2A5F" w:rsidRDefault="00A049B3" w:rsidP="007E2A5F">
      <w:pPr>
        <w:rPr>
          <w:ins w:id="1421" w:author="McQuillan, Tyler A" w:date="2021-11-05T07:42:00Z"/>
        </w:rPr>
      </w:pPr>
      <w:r>
        <w:t xml:space="preserve">                </w:t>
      </w:r>
      <w:ins w:id="1422" w:author="McQuillan, Tyler A" w:date="2021-11-05T07:42:00Z">
        <w:del w:id="1423" w:author="Cintron, Matthew I (CTR)" w:date="2021-11-15T11:12:00Z">
          <w:r w:rsidR="007E2A5F" w:rsidDel="00631827">
            <w:delText>*</w:delText>
          </w:r>
        </w:del>
        <w:r w:rsidR="007E2A5F">
          <w:t xml:space="preserve">"What is the final exam pass rate?", </w:t>
        </w:r>
      </w:ins>
    </w:p>
    <w:p w14:paraId="62BE29CC" w14:textId="34566541" w:rsidR="007E2A5F" w:rsidRDefault="007E2A5F" w:rsidP="007E2A5F">
      <w:pPr>
        <w:rPr>
          <w:ins w:id="1424" w:author="McQuillan, Tyler A" w:date="2021-11-05T07:42:00Z"/>
        </w:rPr>
      </w:pPr>
      <w:ins w:id="1425" w:author="McQuillan, Tyler A" w:date="2021-11-05T07:42:00Z">
        <w:r>
          <w:tab/>
        </w:r>
        <w:del w:id="1426" w:author="Cintron, Matthew I (CTR)" w:date="2021-11-15T11:12:00Z">
          <w:r w:rsidDel="00631827">
            <w:delText>*</w:delText>
          </w:r>
        </w:del>
        <w:r>
          <w:t xml:space="preserve">"Final exam pass rate.", </w:t>
        </w:r>
      </w:ins>
    </w:p>
    <w:p w14:paraId="120B7A8C" w14:textId="164EA936" w:rsidR="00A049B3" w:rsidRDefault="00A049B3">
      <w:pPr>
        <w:ind w:firstLine="720"/>
        <w:pPrChange w:id="1427" w:author="McQuillan, Tyler A" w:date="2021-11-05T07:42:00Z">
          <w:pPr/>
        </w:pPrChange>
      </w:pPr>
      <w:r>
        <w:t>"How many CSRs in my class have to pass the final assessment? ",</w:t>
      </w:r>
    </w:p>
    <w:p w14:paraId="5D68F9BD" w14:textId="77777777" w:rsidR="00A049B3" w:rsidRDefault="00A049B3" w:rsidP="00A049B3">
      <w:r>
        <w:t xml:space="preserve">                "How many CSRSs in my class have to pass the final exam?",</w:t>
      </w:r>
    </w:p>
    <w:p w14:paraId="1F41C04C" w14:textId="77777777" w:rsidR="00A049B3" w:rsidRDefault="00A049B3" w:rsidP="00A049B3">
      <w:r>
        <w:t xml:space="preserve">                "How many participants in my class have to pass the final assessment? ",</w:t>
      </w:r>
    </w:p>
    <w:p w14:paraId="387AE805" w14:textId="77777777" w:rsidR="00A049B3" w:rsidRDefault="00A049B3" w:rsidP="00A049B3">
      <w:r>
        <w:t xml:space="preserve">                "How many participants in my class have to pass the final exam?",</w:t>
      </w:r>
    </w:p>
    <w:p w14:paraId="5E23DB6F" w14:textId="77777777" w:rsidR="00A049B3" w:rsidRDefault="00A049B3" w:rsidP="00A049B3">
      <w:r>
        <w:t xml:space="preserve">                "How many trainees in my class have to pass the final assessment? ",</w:t>
      </w:r>
    </w:p>
    <w:p w14:paraId="20A62670" w14:textId="77777777" w:rsidR="00A049B3" w:rsidRDefault="00A049B3" w:rsidP="00A049B3">
      <w:r>
        <w:t xml:space="preserve">                "How many trainees in my class have to pass the final exam?"</w:t>
      </w:r>
    </w:p>
    <w:p w14:paraId="211D6CDB" w14:textId="77777777" w:rsidR="00A049B3" w:rsidRDefault="00A049B3" w:rsidP="00A049B3">
      <w:r>
        <w:t xml:space="preserve">            ],</w:t>
      </w:r>
    </w:p>
    <w:p w14:paraId="00E5E30E" w14:textId="77777777" w:rsidR="00A049B3" w:rsidRDefault="00A049B3" w:rsidP="00A049B3">
      <w:r>
        <w:t xml:space="preserve">            "responses": [</w:t>
      </w:r>
    </w:p>
    <w:p w14:paraId="0E444D3B" w14:textId="717748E6" w:rsidR="00A049B3" w:rsidRDefault="00A049B3" w:rsidP="00A049B3">
      <w:r>
        <w:t xml:space="preserve">                "Refer to [ISO Reference Material QEHS Service Level Agreements (SLA)](https://maximus365.sharepoint.com/sites/CCO/Resources/CAPA/ISO%20Card/Forms/AllItems.aspx)</w:t>
      </w:r>
      <w:ins w:id="1428" w:author="McQuillan, Tyler A" w:date="2021-11-05T07:42:00Z">
        <w:r w:rsidR="007E2A5F">
          <w:t>.</w:t>
        </w:r>
      </w:ins>
      <w:r>
        <w:t>"</w:t>
      </w:r>
    </w:p>
    <w:p w14:paraId="6D538C4D" w14:textId="77777777" w:rsidR="00A049B3" w:rsidRDefault="00A049B3" w:rsidP="00A049B3">
      <w:r>
        <w:t xml:space="preserve">            ],</w:t>
      </w:r>
    </w:p>
    <w:p w14:paraId="393A5056" w14:textId="77777777" w:rsidR="00A049B3" w:rsidRDefault="00A049B3" w:rsidP="00A049B3">
      <w:r>
        <w:t xml:space="preserve">            "</w:t>
      </w:r>
      <w:proofErr w:type="spellStart"/>
      <w:r>
        <w:t>context_set</w:t>
      </w:r>
      <w:proofErr w:type="spellEnd"/>
      <w:r>
        <w:t>": ""</w:t>
      </w:r>
    </w:p>
    <w:p w14:paraId="0D28B3C2" w14:textId="77777777" w:rsidR="00A049B3" w:rsidRDefault="00A049B3" w:rsidP="00A049B3">
      <w:r>
        <w:t xml:space="preserve">        },</w:t>
      </w:r>
    </w:p>
    <w:p w14:paraId="6D84DC03" w14:textId="77777777" w:rsidR="00A049B3" w:rsidRDefault="00A049B3" w:rsidP="00A049B3">
      <w:r>
        <w:t xml:space="preserve">        {</w:t>
      </w:r>
    </w:p>
    <w:p w14:paraId="1CF94452" w14:textId="77777777" w:rsidR="00A049B3" w:rsidRDefault="00A049B3" w:rsidP="00A049B3">
      <w:r>
        <w:t xml:space="preserve">            "tag": </w:t>
      </w:r>
      <w:commentRangeStart w:id="1429"/>
      <w:r>
        <w:t>"Q69",</w:t>
      </w:r>
      <w:commentRangeEnd w:id="1429"/>
      <w:r w:rsidR="00443AE8">
        <w:rPr>
          <w:rStyle w:val="CommentReference"/>
        </w:rPr>
        <w:commentReference w:id="1429"/>
      </w:r>
    </w:p>
    <w:p w14:paraId="21BEC08D" w14:textId="77777777" w:rsidR="00A049B3" w:rsidRDefault="00A049B3" w:rsidP="00A049B3">
      <w:r>
        <w:t xml:space="preserve">            "patterns": [</w:t>
      </w:r>
    </w:p>
    <w:p w14:paraId="11222D9E" w14:textId="77777777" w:rsidR="007E2A5F" w:rsidRDefault="00A049B3" w:rsidP="007E2A5F">
      <w:pPr>
        <w:rPr>
          <w:ins w:id="1430" w:author="McQuillan, Tyler A" w:date="2021-11-05T07:43:00Z"/>
        </w:rPr>
      </w:pPr>
      <w:r>
        <w:t xml:space="preserve">                </w:t>
      </w:r>
      <w:ins w:id="1431" w:author="McQuillan, Tyler A" w:date="2021-11-05T07:43:00Z">
        <w:del w:id="1432" w:author="Cintron, Matthew I (CTR)" w:date="2021-11-15T11:12:00Z">
          <w:r w:rsidR="007E2A5F" w:rsidDel="00631827">
            <w:delText>*</w:delText>
          </w:r>
        </w:del>
        <w:r w:rsidR="007E2A5F">
          <w:t>"What is the training attendance policy?",</w:t>
        </w:r>
      </w:ins>
    </w:p>
    <w:p w14:paraId="40FEE85E" w14:textId="0E2537B1" w:rsidR="007E2A5F" w:rsidRDefault="007E2A5F" w:rsidP="007E2A5F">
      <w:pPr>
        <w:rPr>
          <w:ins w:id="1433" w:author="McQuillan, Tyler A" w:date="2021-11-05T07:44:00Z"/>
        </w:rPr>
      </w:pPr>
      <w:ins w:id="1434" w:author="McQuillan, Tyler A" w:date="2021-11-05T07:43:00Z">
        <w:r>
          <w:tab/>
        </w:r>
        <w:del w:id="1435" w:author="Cintron, Matthew I (CTR)" w:date="2021-11-15T11:12:00Z">
          <w:r w:rsidDel="00631827">
            <w:delText>*</w:delText>
          </w:r>
        </w:del>
        <w:r>
          <w:t xml:space="preserve">"Training attendance policy.", </w:t>
        </w:r>
      </w:ins>
    </w:p>
    <w:p w14:paraId="2DEDB4FE" w14:textId="76B96259" w:rsidR="00A049B3" w:rsidRDefault="00A049B3">
      <w:pPr>
        <w:ind w:firstLine="720"/>
        <w:pPrChange w:id="1436" w:author="McQuillan, Tyler A" w:date="2021-11-05T07:44:00Z">
          <w:pPr/>
        </w:pPrChange>
      </w:pPr>
      <w:r>
        <w:t>"How many hours can a CSR miss while in training? ",</w:t>
      </w:r>
    </w:p>
    <w:p w14:paraId="134550F6" w14:textId="77777777" w:rsidR="00A049B3" w:rsidRDefault="00A049B3" w:rsidP="00A049B3">
      <w:r>
        <w:t xml:space="preserve">                "How many hours can a new hire miss while in training? ",</w:t>
      </w:r>
    </w:p>
    <w:p w14:paraId="653FBB4A" w14:textId="77777777" w:rsidR="00A049B3" w:rsidRDefault="00A049B3" w:rsidP="00A049B3">
      <w:r>
        <w:lastRenderedPageBreak/>
        <w:t xml:space="preserve">                "How many hours can a participant miss while in training? ",</w:t>
      </w:r>
    </w:p>
    <w:p w14:paraId="5901027D" w14:textId="77777777" w:rsidR="00A049B3" w:rsidRDefault="00A049B3" w:rsidP="00A049B3">
      <w:r>
        <w:t xml:space="preserve">                "How many hours can a traine</w:t>
      </w:r>
      <w:del w:id="1437" w:author="McQuillan, Tyler A" w:date="2021-11-05T07:44:00Z">
        <w:r w:rsidDel="007E2A5F">
          <w:delText>e</w:delText>
        </w:r>
      </w:del>
      <w:r>
        <w:t>e miss while in training? ",</w:t>
      </w:r>
    </w:p>
    <w:p w14:paraId="16C951E0" w14:textId="77777777" w:rsidR="00A049B3" w:rsidRDefault="00A049B3" w:rsidP="00A049B3">
      <w:r>
        <w:t xml:space="preserve">                "What attendance policy does a new hire go by while they are in training? ",</w:t>
      </w:r>
    </w:p>
    <w:p w14:paraId="4456B765" w14:textId="44D63719" w:rsidR="00A049B3" w:rsidRDefault="00A049B3" w:rsidP="00A049B3">
      <w:r>
        <w:t xml:space="preserve">                "What attendance policy does a partic</w:t>
      </w:r>
      <w:ins w:id="1438" w:author="McQuillan, Tyler A" w:date="2021-11-05T07:44:00Z">
        <w:r w:rsidR="007E2A5F">
          <w:t>i</w:t>
        </w:r>
      </w:ins>
      <w:r>
        <w:t>pant go by while they are in training? ",</w:t>
      </w:r>
    </w:p>
    <w:p w14:paraId="4DC6804C" w14:textId="77777777" w:rsidR="00A049B3" w:rsidRDefault="00A049B3" w:rsidP="00A049B3">
      <w:r>
        <w:t xml:space="preserve">                "What attendance policy does a trainee go by while they are in training? ",</w:t>
      </w:r>
    </w:p>
    <w:p w14:paraId="5334BEF2" w14:textId="77777777" w:rsidR="00A049B3" w:rsidRDefault="00A049B3" w:rsidP="00A049B3">
      <w:r>
        <w:t xml:space="preserve">                "What is the attendance policy for my class?",</w:t>
      </w:r>
    </w:p>
    <w:p w14:paraId="298E33DD" w14:textId="77777777" w:rsidR="00A049B3" w:rsidRDefault="00A049B3" w:rsidP="00A049B3">
      <w:r>
        <w:t xml:space="preserve">                "What is the Attendance Policy for new hires while they are in training? ",</w:t>
      </w:r>
    </w:p>
    <w:p w14:paraId="4F6878FB" w14:textId="77777777" w:rsidR="00A049B3" w:rsidRDefault="00A049B3" w:rsidP="00A049B3">
      <w:r>
        <w:t xml:space="preserve">                "Where are the SOPs that outline the training attendance policy?",</w:t>
      </w:r>
    </w:p>
    <w:p w14:paraId="75F60AE6" w14:textId="77777777" w:rsidR="00A049B3" w:rsidRDefault="00A049B3" w:rsidP="00A049B3">
      <w:r>
        <w:t xml:space="preserve">                "Where can I find the Attendance Policy for new hires in training?"</w:t>
      </w:r>
    </w:p>
    <w:p w14:paraId="7B0D11F6" w14:textId="77777777" w:rsidR="00A049B3" w:rsidRDefault="00A049B3" w:rsidP="00A049B3">
      <w:r>
        <w:t xml:space="preserve">            ],</w:t>
      </w:r>
    </w:p>
    <w:p w14:paraId="3F7706AC" w14:textId="77777777" w:rsidR="00A049B3" w:rsidRDefault="00A049B3" w:rsidP="00A049B3">
      <w:r>
        <w:t xml:space="preserve">            "responses": [</w:t>
      </w:r>
    </w:p>
    <w:p w14:paraId="5447DB83" w14:textId="690CA3F4" w:rsidR="00A049B3" w:rsidRDefault="00A049B3" w:rsidP="00A049B3">
      <w:r>
        <w:t xml:space="preserve">                "Refer to [Attendance Policy-CCO Limited Service Employees](https://maximus365.sharepoint.com/sites/CCO/Connection/Policies/Forms/AllItems.aspx)</w:t>
      </w:r>
      <w:ins w:id="1439" w:author="McQuillan, Tyler A" w:date="2021-11-05T07:44:00Z">
        <w:r w:rsidR="007E2A5F">
          <w:t>.</w:t>
        </w:r>
      </w:ins>
      <w:r>
        <w:t>"</w:t>
      </w:r>
    </w:p>
    <w:p w14:paraId="63BD0110" w14:textId="77777777" w:rsidR="00A049B3" w:rsidRDefault="00A049B3" w:rsidP="00A049B3">
      <w:r>
        <w:t xml:space="preserve">            ],</w:t>
      </w:r>
    </w:p>
    <w:p w14:paraId="64DE9FCC" w14:textId="77777777" w:rsidR="00A049B3" w:rsidRDefault="00A049B3" w:rsidP="00A049B3">
      <w:r>
        <w:t xml:space="preserve">            "</w:t>
      </w:r>
      <w:proofErr w:type="spellStart"/>
      <w:r>
        <w:t>context_set</w:t>
      </w:r>
      <w:proofErr w:type="spellEnd"/>
      <w:r>
        <w:t>": ""</w:t>
      </w:r>
    </w:p>
    <w:p w14:paraId="4BA53EE8" w14:textId="77777777" w:rsidR="00A049B3" w:rsidRDefault="00A049B3" w:rsidP="00A049B3">
      <w:r>
        <w:t xml:space="preserve">        },</w:t>
      </w:r>
    </w:p>
    <w:p w14:paraId="1D6B3668" w14:textId="77777777" w:rsidR="00A049B3" w:rsidRDefault="00A049B3" w:rsidP="00A049B3">
      <w:r>
        <w:t xml:space="preserve">        {</w:t>
      </w:r>
    </w:p>
    <w:p w14:paraId="3512EB61" w14:textId="77777777" w:rsidR="00A049B3" w:rsidRDefault="00A049B3" w:rsidP="00A049B3">
      <w:r>
        <w:t xml:space="preserve">            "tag": "Q70",</w:t>
      </w:r>
    </w:p>
    <w:p w14:paraId="31DCB989" w14:textId="77777777" w:rsidR="00A049B3" w:rsidRDefault="00A049B3" w:rsidP="00A049B3">
      <w:r>
        <w:t xml:space="preserve">            "patterns": [</w:t>
      </w:r>
    </w:p>
    <w:p w14:paraId="60F9ADB2" w14:textId="7D83001A" w:rsidR="00846868" w:rsidRDefault="00A049B3" w:rsidP="00846868">
      <w:pPr>
        <w:rPr>
          <w:ins w:id="1440" w:author="McQuillan, Tyler A" w:date="2021-11-05T05:54:00Z"/>
        </w:rPr>
      </w:pPr>
      <w:r>
        <w:t xml:space="preserve">                </w:t>
      </w:r>
      <w:ins w:id="1441" w:author="McQuillan, Tyler A" w:date="2021-11-05T05:54:00Z">
        <w:del w:id="1442" w:author="Cintron, Matthew I (CTR)" w:date="2021-11-15T11:13:00Z">
          <w:r w:rsidR="00846868" w:rsidDel="00631827">
            <w:delText>*</w:delText>
          </w:r>
        </w:del>
      </w:ins>
      <w:ins w:id="1443" w:author="McQuillan, Tyler A" w:date="2021-11-05T05:55:00Z">
        <w:r w:rsidR="00846868">
          <w:t>”I</w:t>
        </w:r>
      </w:ins>
      <w:ins w:id="1444" w:author="McQuillan, Tyler A" w:date="2021-11-05T05:54:00Z">
        <w:r w:rsidR="00846868">
          <w:t>nstructor observation</w:t>
        </w:r>
      </w:ins>
      <w:ins w:id="1445" w:author="McQuillan, Tyler A" w:date="2021-11-05T05:55:00Z">
        <w:r w:rsidR="00846868">
          <w:t xml:space="preserve"> requirements</w:t>
        </w:r>
      </w:ins>
      <w:ins w:id="1446" w:author="McQuillan, Tyler A" w:date="2021-11-05T05:54:00Z">
        <w:r w:rsidR="00846868">
          <w:t>. ",</w:t>
        </w:r>
      </w:ins>
    </w:p>
    <w:p w14:paraId="78B1A1F8" w14:textId="4A6C3FC9" w:rsidR="00846868" w:rsidRDefault="00846868" w:rsidP="00846868">
      <w:pPr>
        <w:rPr>
          <w:ins w:id="1447" w:author="McQuillan, Tyler A" w:date="2021-11-05T05:54:00Z"/>
        </w:rPr>
      </w:pPr>
      <w:ins w:id="1448" w:author="McQuillan, Tyler A" w:date="2021-11-05T05:54:00Z">
        <w:r>
          <w:tab/>
        </w:r>
      </w:ins>
      <w:ins w:id="1449" w:author="McQuillan, Tyler A" w:date="2021-11-05T05:55:00Z">
        <w:del w:id="1450" w:author="Cintron, Matthew I (CTR)" w:date="2021-11-15T11:13:00Z">
          <w:r w:rsidDel="00631827">
            <w:delText>*</w:delText>
          </w:r>
        </w:del>
        <w:r>
          <w:t>”Peer audit requirements.”,</w:t>
        </w:r>
      </w:ins>
    </w:p>
    <w:p w14:paraId="7BC699AD" w14:textId="67490E2C" w:rsidR="00A049B3" w:rsidRDefault="00A049B3">
      <w:pPr>
        <w:ind w:firstLine="720"/>
        <w:pPrChange w:id="1451" w:author="McQuillan, Tyler A" w:date="2021-11-05T05:54:00Z">
          <w:pPr/>
        </w:pPrChange>
      </w:pPr>
      <w:r>
        <w:t>"How many instructor observations am I supposed to complete?",</w:t>
      </w:r>
    </w:p>
    <w:p w14:paraId="0D028B0B" w14:textId="77777777" w:rsidR="00A049B3" w:rsidRDefault="00A049B3" w:rsidP="00A049B3">
      <w:r>
        <w:t xml:space="preserve">                "How many peer audits am I supposed to complete?",</w:t>
      </w:r>
    </w:p>
    <w:p w14:paraId="359CEEF4" w14:textId="77777777" w:rsidR="00A049B3" w:rsidRDefault="00A049B3" w:rsidP="00A049B3">
      <w:r>
        <w:t xml:space="preserve">                "How many peer observations am I supposed to complete? ",</w:t>
      </w:r>
    </w:p>
    <w:p w14:paraId="6087C4D4" w14:textId="77777777" w:rsidR="00A049B3" w:rsidRDefault="00A049B3" w:rsidP="00A049B3">
      <w:r>
        <w:t xml:space="preserve">                "Why do I have to complete an audit?",</w:t>
      </w:r>
    </w:p>
    <w:p w14:paraId="5396F013" w14:textId="77777777" w:rsidR="00A049B3" w:rsidRDefault="00A049B3" w:rsidP="00A049B3">
      <w:r>
        <w:t xml:space="preserve">                "Why do I have to complete an observation?"</w:t>
      </w:r>
    </w:p>
    <w:p w14:paraId="6084FACB" w14:textId="77777777" w:rsidR="00A049B3" w:rsidRDefault="00A049B3" w:rsidP="00A049B3">
      <w:r>
        <w:t xml:space="preserve">            ],</w:t>
      </w:r>
    </w:p>
    <w:p w14:paraId="68961B2E" w14:textId="77777777" w:rsidR="00A049B3" w:rsidRDefault="00A049B3" w:rsidP="00A049B3">
      <w:r>
        <w:t xml:space="preserve">            "responses": [</w:t>
      </w:r>
    </w:p>
    <w:p w14:paraId="619DA0F4" w14:textId="13ABD2B2" w:rsidR="00A049B3" w:rsidRDefault="00A049B3" w:rsidP="00A049B3">
      <w:r>
        <w:lastRenderedPageBreak/>
        <w:t xml:space="preserve">                "Refer to [SOP TD 1.21.01 Instructor Responsibilities](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1452" w:author="McQuillan, Tyler A" w:date="2021-11-05T05:57:00Z">
        <w:r w:rsidR="00B95CDF">
          <w:t>.</w:t>
        </w:r>
      </w:ins>
      <w:r>
        <w:t>"</w:t>
      </w:r>
    </w:p>
    <w:p w14:paraId="7734AA65" w14:textId="77777777" w:rsidR="00A049B3" w:rsidRDefault="00A049B3" w:rsidP="00A049B3">
      <w:r>
        <w:t xml:space="preserve">            ],</w:t>
      </w:r>
    </w:p>
    <w:p w14:paraId="3A79EB43" w14:textId="77777777" w:rsidR="00A049B3" w:rsidRDefault="00A049B3" w:rsidP="00A049B3">
      <w:r>
        <w:t xml:space="preserve">            "</w:t>
      </w:r>
      <w:proofErr w:type="spellStart"/>
      <w:r>
        <w:t>context_set</w:t>
      </w:r>
      <w:proofErr w:type="spellEnd"/>
      <w:r>
        <w:t>": ""</w:t>
      </w:r>
    </w:p>
    <w:p w14:paraId="72434BDE" w14:textId="77777777" w:rsidR="00A049B3" w:rsidRDefault="00A049B3" w:rsidP="00A049B3">
      <w:r>
        <w:t xml:space="preserve">        },</w:t>
      </w:r>
    </w:p>
    <w:p w14:paraId="1AC27E62" w14:textId="77777777" w:rsidR="00A049B3" w:rsidRDefault="00A049B3" w:rsidP="00A049B3">
      <w:r>
        <w:t xml:space="preserve">        {</w:t>
      </w:r>
    </w:p>
    <w:p w14:paraId="32773D75" w14:textId="77777777" w:rsidR="00A049B3" w:rsidRDefault="00A049B3" w:rsidP="00A049B3">
      <w:r>
        <w:t xml:space="preserve">            "tag": "Q71",</w:t>
      </w:r>
    </w:p>
    <w:p w14:paraId="237D92C3" w14:textId="77777777" w:rsidR="00A049B3" w:rsidRDefault="00A049B3" w:rsidP="00A049B3">
      <w:r>
        <w:t xml:space="preserve">            "patterns": [</w:t>
      </w:r>
    </w:p>
    <w:p w14:paraId="499B53E3" w14:textId="77777777" w:rsidR="00105685" w:rsidRDefault="00A049B3" w:rsidP="00105685">
      <w:pPr>
        <w:rPr>
          <w:ins w:id="1453" w:author="McQuillan, Tyler A" w:date="2021-11-05T07:45:00Z"/>
        </w:rPr>
      </w:pPr>
      <w:r>
        <w:t xml:space="preserve">                </w:t>
      </w:r>
      <w:ins w:id="1454" w:author="McQuillan, Tyler A" w:date="2021-11-05T07:45:00Z">
        <w:del w:id="1455" w:author="Cintron, Matthew I (CTR)" w:date="2021-11-15T11:13:00Z">
          <w:r w:rsidR="00105685" w:rsidDel="00631827">
            <w:delText>*</w:delText>
          </w:r>
        </w:del>
        <w:r w:rsidR="00105685">
          <w:t>"What are Level One survey guidelines?",</w:t>
        </w:r>
      </w:ins>
    </w:p>
    <w:p w14:paraId="7A6A6013" w14:textId="5DF4B49C" w:rsidR="00105685" w:rsidRDefault="00105685" w:rsidP="00105685">
      <w:pPr>
        <w:rPr>
          <w:ins w:id="1456" w:author="McQuillan, Tyler A" w:date="2021-11-05T07:45:00Z"/>
        </w:rPr>
      </w:pPr>
      <w:ins w:id="1457" w:author="McQuillan, Tyler A" w:date="2021-11-05T07:45:00Z">
        <w:r>
          <w:tab/>
        </w:r>
        <w:del w:id="1458" w:author="Cintron, Matthew I (CTR)" w:date="2021-11-15T11:13:00Z">
          <w:r w:rsidDel="00631827">
            <w:delText>*</w:delText>
          </w:r>
        </w:del>
        <w:r>
          <w:t xml:space="preserve">"Level One survey guidelines.", </w:t>
        </w:r>
      </w:ins>
    </w:p>
    <w:p w14:paraId="237413D7" w14:textId="7F083F1E" w:rsidR="00A049B3" w:rsidRDefault="00A049B3">
      <w:pPr>
        <w:ind w:firstLine="720"/>
        <w:pPrChange w:id="1459" w:author="McQuillan, Tyler A" w:date="2021-11-05T07:45:00Z">
          <w:pPr/>
        </w:pPrChange>
      </w:pPr>
      <w:r>
        <w:t>"How many questions are in the Level 1 Evaluation?",</w:t>
      </w:r>
    </w:p>
    <w:p w14:paraId="3729E025" w14:textId="77777777" w:rsidR="00A049B3" w:rsidRDefault="00A049B3" w:rsidP="00A049B3">
      <w:r>
        <w:t xml:space="preserve">                "How many questions are in the Level One Evaluation?",</w:t>
      </w:r>
    </w:p>
    <w:p w14:paraId="5C88B864" w14:textId="77777777" w:rsidR="00A049B3" w:rsidRDefault="00A049B3" w:rsidP="00A049B3">
      <w:r>
        <w:t xml:space="preserve">                "What is a Level 1 </w:t>
      </w:r>
      <w:proofErr w:type="spellStart"/>
      <w:r>
        <w:t>Evalution</w:t>
      </w:r>
      <w:proofErr w:type="spellEnd"/>
      <w:r>
        <w:t>?",</w:t>
      </w:r>
    </w:p>
    <w:p w14:paraId="0416C313" w14:textId="77777777" w:rsidR="00A049B3" w:rsidRDefault="00A049B3" w:rsidP="00A049B3">
      <w:r>
        <w:t xml:space="preserve">                "What is a Level One </w:t>
      </w:r>
      <w:proofErr w:type="spellStart"/>
      <w:r>
        <w:t>Evalution</w:t>
      </w:r>
      <w:proofErr w:type="spellEnd"/>
      <w:r>
        <w:t>?",</w:t>
      </w:r>
    </w:p>
    <w:p w14:paraId="78467535" w14:textId="77777777" w:rsidR="00A049B3" w:rsidRDefault="00A049B3" w:rsidP="00A049B3">
      <w:r>
        <w:t xml:space="preserve">                "When do I have my class complete Level One Evaluations?",</w:t>
      </w:r>
    </w:p>
    <w:p w14:paraId="420B7321" w14:textId="77777777" w:rsidR="00A049B3" w:rsidRDefault="00A049B3" w:rsidP="00A049B3">
      <w:r>
        <w:t xml:space="preserve">                "Who facilitates my class completing Level 1s?",</w:t>
      </w:r>
    </w:p>
    <w:p w14:paraId="4C4CA303" w14:textId="77777777" w:rsidR="00A049B3" w:rsidRDefault="00A049B3" w:rsidP="00A049B3">
      <w:r>
        <w:t xml:space="preserve">                "Who facilitates my class completing Level Ones?",</w:t>
      </w:r>
    </w:p>
    <w:p w14:paraId="331684C1" w14:textId="77777777" w:rsidR="00A049B3" w:rsidRDefault="00A049B3" w:rsidP="00A049B3">
      <w:r>
        <w:t xml:space="preserve">                "Why does my class have to complete a Level 1 on me?",</w:t>
      </w:r>
    </w:p>
    <w:p w14:paraId="01EFB1B7" w14:textId="77777777" w:rsidR="00A049B3" w:rsidRDefault="00A049B3" w:rsidP="00A049B3">
      <w:r>
        <w:t xml:space="preserve">                "Why does my class have to complete a Level One on me?"</w:t>
      </w:r>
    </w:p>
    <w:p w14:paraId="63816589" w14:textId="77777777" w:rsidR="00A049B3" w:rsidRDefault="00A049B3" w:rsidP="00A049B3">
      <w:r>
        <w:t xml:space="preserve">            ],</w:t>
      </w:r>
    </w:p>
    <w:p w14:paraId="7621317A" w14:textId="77777777" w:rsidR="00A049B3" w:rsidRDefault="00A049B3" w:rsidP="00A049B3">
      <w:r>
        <w:t xml:space="preserve">            "responses": [</w:t>
      </w:r>
    </w:p>
    <w:p w14:paraId="72741E10" w14:textId="0FC19A51" w:rsidR="00A049B3" w:rsidRDefault="00A049B3" w:rsidP="00A049B3">
      <w:r>
        <w:t xml:space="preserve">                "Refer to [SOP TD 1.3 Evaluation of Training Courses](https://maximus365.sharepoint.com/sites/CCO/Resources/SOP/Training%20Delivery/Forms/AllItems.aspx?viewpath=%2Fsites%2FCCO%2FResources%2FSOP%2FTraining%20Delivery%2FForms%2FAllItems%2Easpx&amp;id=%2Fsites%2FCCO%2FResources%2FSOP%2FTraining%20Delivery%2FTD%201%2E3%5FEvaluation%5Fof%5FTraining%5FCourses%5Fv4%2E8%2Epdf&amp;parent=%2Fsites%2FCCO%2FResources%2FSOP%2FTraining%20Delivery)</w:t>
      </w:r>
      <w:ins w:id="1460" w:author="McQuillan, Tyler A" w:date="2021-11-05T07:45:00Z">
        <w:r w:rsidR="00105685">
          <w:t>.</w:t>
        </w:r>
      </w:ins>
      <w:r>
        <w:t>"</w:t>
      </w:r>
    </w:p>
    <w:p w14:paraId="6BB238AE" w14:textId="77777777" w:rsidR="00A049B3" w:rsidRDefault="00A049B3" w:rsidP="00A049B3">
      <w:r>
        <w:t xml:space="preserve">            ],</w:t>
      </w:r>
    </w:p>
    <w:p w14:paraId="2F356891" w14:textId="77777777" w:rsidR="00A049B3" w:rsidRDefault="00A049B3" w:rsidP="00A049B3">
      <w:r>
        <w:lastRenderedPageBreak/>
        <w:t xml:space="preserve">            "</w:t>
      </w:r>
      <w:proofErr w:type="spellStart"/>
      <w:r>
        <w:t>context_set</w:t>
      </w:r>
      <w:proofErr w:type="spellEnd"/>
      <w:r>
        <w:t>": ""</w:t>
      </w:r>
    </w:p>
    <w:p w14:paraId="2EF9582C" w14:textId="77777777" w:rsidR="00A049B3" w:rsidRDefault="00A049B3" w:rsidP="00A049B3">
      <w:r>
        <w:t xml:space="preserve">        },</w:t>
      </w:r>
    </w:p>
    <w:p w14:paraId="2EB84D21" w14:textId="77777777" w:rsidR="00A049B3" w:rsidRDefault="00A049B3" w:rsidP="00A049B3">
      <w:r>
        <w:t xml:space="preserve">        {</w:t>
      </w:r>
    </w:p>
    <w:p w14:paraId="6F73A6DA" w14:textId="77777777" w:rsidR="00A049B3" w:rsidRDefault="00A049B3" w:rsidP="00A049B3">
      <w:r>
        <w:t xml:space="preserve">            "tag": "Q72",</w:t>
      </w:r>
    </w:p>
    <w:p w14:paraId="42D4FE6B" w14:textId="77777777" w:rsidR="00A049B3" w:rsidRDefault="00A049B3" w:rsidP="00A049B3">
      <w:r>
        <w:t xml:space="preserve">            "patterns": [</w:t>
      </w:r>
    </w:p>
    <w:p w14:paraId="7727F33B" w14:textId="77777777" w:rsidR="002E749E" w:rsidRDefault="00A049B3" w:rsidP="002E749E">
      <w:pPr>
        <w:rPr>
          <w:ins w:id="1461" w:author="McQuillan, Tyler A" w:date="2021-11-05T07:48:00Z"/>
        </w:rPr>
      </w:pPr>
      <w:r>
        <w:t xml:space="preserve">                </w:t>
      </w:r>
      <w:ins w:id="1462" w:author="McQuillan, Tyler A" w:date="2021-11-05T07:48:00Z">
        <w:del w:id="1463" w:author="Cintron, Matthew I (CTR)" w:date="2021-11-15T11:13:00Z">
          <w:r w:rsidR="002E749E" w:rsidDel="00631827">
            <w:delText>*</w:delText>
          </w:r>
        </w:del>
        <w:r w:rsidR="002E749E">
          <w:t>"What is the overtime limit for trainers?",</w:t>
        </w:r>
      </w:ins>
    </w:p>
    <w:p w14:paraId="5A62E67B" w14:textId="1F30D9E6" w:rsidR="002E749E" w:rsidRDefault="002E749E" w:rsidP="002E749E">
      <w:pPr>
        <w:rPr>
          <w:ins w:id="1464" w:author="McQuillan, Tyler A" w:date="2021-11-05T07:48:00Z"/>
        </w:rPr>
      </w:pPr>
      <w:ins w:id="1465" w:author="McQuillan, Tyler A" w:date="2021-11-05T07:48:00Z">
        <w:r>
          <w:tab/>
        </w:r>
        <w:del w:id="1466" w:author="Cintron, Matthew I (CTR)" w:date="2021-11-15T11:13:00Z">
          <w:r w:rsidDel="00631827">
            <w:delText>*</w:delText>
          </w:r>
        </w:del>
        <w:r>
          <w:t xml:space="preserve">"Trainer Overtime.", </w:t>
        </w:r>
      </w:ins>
    </w:p>
    <w:p w14:paraId="00312737" w14:textId="55A29CB6" w:rsidR="00A049B3" w:rsidRDefault="00A049B3">
      <w:pPr>
        <w:ind w:firstLine="720"/>
        <w:pPrChange w:id="1467" w:author="McQuillan, Tyler A" w:date="2021-11-05T07:48:00Z">
          <w:pPr/>
        </w:pPrChange>
      </w:pPr>
      <w:r>
        <w:t xml:space="preserve">"How much OT am I allow to have as </w:t>
      </w:r>
      <w:proofErr w:type="spellStart"/>
      <w:proofErr w:type="gramStart"/>
      <w:r>
        <w:t>a</w:t>
      </w:r>
      <w:proofErr w:type="spellEnd"/>
      <w:proofErr w:type="gramEnd"/>
      <w:r>
        <w:t xml:space="preserve"> instructor? ",</w:t>
      </w:r>
    </w:p>
    <w:p w14:paraId="78BA225F" w14:textId="77777777" w:rsidR="00A049B3" w:rsidRDefault="00A049B3" w:rsidP="00A049B3">
      <w:r>
        <w:t xml:space="preserve">                "How much OT am I allow to have as a trainer? ",</w:t>
      </w:r>
    </w:p>
    <w:p w14:paraId="17C59BF7" w14:textId="77777777" w:rsidR="00A049B3" w:rsidRDefault="00A049B3" w:rsidP="00A049B3">
      <w:r>
        <w:t xml:space="preserve">                "How much overtime am I allow to have as </w:t>
      </w:r>
      <w:proofErr w:type="spellStart"/>
      <w:proofErr w:type="gramStart"/>
      <w:r>
        <w:t>a</w:t>
      </w:r>
      <w:proofErr w:type="spellEnd"/>
      <w:proofErr w:type="gramEnd"/>
      <w:r>
        <w:t xml:space="preserve"> instructor?",</w:t>
      </w:r>
    </w:p>
    <w:p w14:paraId="12FD0190" w14:textId="77777777" w:rsidR="00A049B3" w:rsidRDefault="00A049B3" w:rsidP="00A049B3">
      <w:r>
        <w:t xml:space="preserve">                "How much overtime am I allow to have as a trainer?",</w:t>
      </w:r>
    </w:p>
    <w:p w14:paraId="0F31B8F2" w14:textId="77777777" w:rsidR="00A049B3" w:rsidRDefault="00A049B3" w:rsidP="00A049B3">
      <w:r>
        <w:t xml:space="preserve">                "How much time am I allowed to stay after class to complete my administrative duties?"</w:t>
      </w:r>
    </w:p>
    <w:p w14:paraId="0190E845" w14:textId="77777777" w:rsidR="00A049B3" w:rsidRDefault="00A049B3" w:rsidP="00A049B3">
      <w:r>
        <w:t xml:space="preserve">            ],</w:t>
      </w:r>
    </w:p>
    <w:p w14:paraId="2F2B5611" w14:textId="77777777" w:rsidR="00A049B3" w:rsidRDefault="00A049B3" w:rsidP="00A049B3">
      <w:r>
        <w:t xml:space="preserve">            "responses": [</w:t>
      </w:r>
    </w:p>
    <w:p w14:paraId="2C918A18" w14:textId="3023FE88" w:rsidR="00A049B3" w:rsidRDefault="00A049B3" w:rsidP="00A049B3">
      <w:r>
        <w:t xml:space="preserve">                "Based on business need and while assigned as a Trainer or Co-Trainer in a Core Curriculum Class, with your Local Training Manager's approval you may have up to 15-30 minutes of daily overtime</w:t>
      </w:r>
      <w:ins w:id="1468" w:author="McQuillan, Tyler A" w:date="2021-11-05T07:49:00Z">
        <w:r w:rsidR="002E749E">
          <w:t>.</w:t>
        </w:r>
      </w:ins>
      <w:r>
        <w:t>"</w:t>
      </w:r>
    </w:p>
    <w:p w14:paraId="666B775F" w14:textId="77777777" w:rsidR="00A049B3" w:rsidRDefault="00A049B3" w:rsidP="00A049B3">
      <w:r>
        <w:t xml:space="preserve">            ],</w:t>
      </w:r>
    </w:p>
    <w:p w14:paraId="43CF65FE" w14:textId="77777777" w:rsidR="00A049B3" w:rsidRDefault="00A049B3" w:rsidP="00A049B3">
      <w:r>
        <w:t xml:space="preserve">            "</w:t>
      </w:r>
      <w:proofErr w:type="spellStart"/>
      <w:r>
        <w:t>context_set</w:t>
      </w:r>
      <w:proofErr w:type="spellEnd"/>
      <w:r>
        <w:t>": ""</w:t>
      </w:r>
    </w:p>
    <w:p w14:paraId="0688A7C7" w14:textId="77777777" w:rsidR="00A049B3" w:rsidRDefault="00A049B3" w:rsidP="00A049B3">
      <w:r>
        <w:t xml:space="preserve">        },</w:t>
      </w:r>
    </w:p>
    <w:p w14:paraId="4399435A" w14:textId="77777777" w:rsidR="00A049B3" w:rsidRDefault="00A049B3" w:rsidP="00A049B3">
      <w:r>
        <w:t xml:space="preserve">        {</w:t>
      </w:r>
    </w:p>
    <w:p w14:paraId="69B9A72A" w14:textId="77777777" w:rsidR="00A049B3" w:rsidRDefault="00A049B3" w:rsidP="00A049B3">
      <w:r>
        <w:t xml:space="preserve">            "tag": "</w:t>
      </w:r>
      <w:commentRangeStart w:id="1469"/>
      <w:r>
        <w:t>Q73</w:t>
      </w:r>
      <w:commentRangeEnd w:id="1469"/>
      <w:r w:rsidR="00C73F01">
        <w:rPr>
          <w:rStyle w:val="CommentReference"/>
        </w:rPr>
        <w:commentReference w:id="1469"/>
      </w:r>
      <w:r>
        <w:t>",</w:t>
      </w:r>
    </w:p>
    <w:p w14:paraId="124EDD70" w14:textId="77777777" w:rsidR="00A049B3" w:rsidRDefault="00A049B3" w:rsidP="00A049B3">
      <w:r>
        <w:t xml:space="preserve">            "patterns": [</w:t>
      </w:r>
    </w:p>
    <w:p w14:paraId="2A2D99B9" w14:textId="77777777" w:rsidR="002E749E" w:rsidRDefault="00A049B3" w:rsidP="002E749E">
      <w:pPr>
        <w:rPr>
          <w:ins w:id="1470" w:author="McQuillan, Tyler A" w:date="2021-11-05T07:50:00Z"/>
        </w:rPr>
      </w:pPr>
      <w:r>
        <w:t xml:space="preserve">                </w:t>
      </w:r>
      <w:ins w:id="1471" w:author="McQuillan, Tyler A" w:date="2021-11-05T07:50:00Z">
        <w:del w:id="1472" w:author="Cintron, Matthew I (CTR)" w:date="2021-11-15T11:13:00Z">
          <w:r w:rsidR="002E749E" w:rsidDel="00631827">
            <w:delText>*</w:delText>
          </w:r>
        </w:del>
        <w:r w:rsidR="002E749E">
          <w:t>"What is the training attendance policy? ",</w:t>
        </w:r>
      </w:ins>
    </w:p>
    <w:p w14:paraId="70A1D867" w14:textId="0BF7DF3B" w:rsidR="002E749E" w:rsidRDefault="002E749E" w:rsidP="002E749E">
      <w:pPr>
        <w:rPr>
          <w:ins w:id="1473" w:author="McQuillan, Tyler A" w:date="2021-11-05T07:50:00Z"/>
        </w:rPr>
      </w:pPr>
      <w:ins w:id="1474" w:author="McQuillan, Tyler A" w:date="2021-11-05T07:50:00Z">
        <w:r>
          <w:tab/>
        </w:r>
        <w:del w:id="1475" w:author="Cintron, Matthew I (CTR)" w:date="2021-11-15T11:13:00Z">
          <w:r w:rsidDel="00631827">
            <w:delText>*</w:delText>
          </w:r>
        </w:del>
        <w:r>
          <w:t xml:space="preserve">"Training attendance policy.", </w:t>
        </w:r>
      </w:ins>
    </w:p>
    <w:p w14:paraId="7691C9BB" w14:textId="5E4DFAF8" w:rsidR="00A049B3" w:rsidRDefault="00A049B3">
      <w:pPr>
        <w:ind w:firstLine="720"/>
        <w:pPrChange w:id="1476" w:author="McQuillan, Tyler A" w:date="2021-11-05T07:50:00Z">
          <w:pPr/>
        </w:pPrChange>
      </w:pPr>
      <w:r>
        <w:t>"How much time can a new hire trainee miss?",</w:t>
      </w:r>
    </w:p>
    <w:p w14:paraId="51F5060A" w14:textId="77777777" w:rsidR="00A049B3" w:rsidRDefault="00A049B3" w:rsidP="00A049B3">
      <w:r>
        <w:t xml:space="preserve">                "If a new hire misses, can I fire them?",</w:t>
      </w:r>
    </w:p>
    <w:p w14:paraId="3FF59842" w14:textId="77777777" w:rsidR="00A049B3" w:rsidRDefault="00A049B3" w:rsidP="00A049B3">
      <w:r>
        <w:t xml:space="preserve">                "If a participant misses, can I fire them?",</w:t>
      </w:r>
    </w:p>
    <w:p w14:paraId="4BDEE1A9" w14:textId="77777777" w:rsidR="00A049B3" w:rsidRDefault="00A049B3" w:rsidP="00A049B3">
      <w:r>
        <w:t xml:space="preserve">                "If a trainee misses, can I fire them?",</w:t>
      </w:r>
    </w:p>
    <w:p w14:paraId="4083E763" w14:textId="77777777" w:rsidR="00A049B3" w:rsidRDefault="00A049B3" w:rsidP="00A049B3">
      <w:r>
        <w:lastRenderedPageBreak/>
        <w:t xml:space="preserve">                "Should I term a new hire if they miss time in training?",</w:t>
      </w:r>
    </w:p>
    <w:p w14:paraId="1F509663" w14:textId="77777777" w:rsidR="00A049B3" w:rsidRDefault="00A049B3" w:rsidP="00A049B3">
      <w:r>
        <w:t xml:space="preserve">                "Should I term a participant if they miss time in training?",</w:t>
      </w:r>
    </w:p>
    <w:p w14:paraId="71A60A23" w14:textId="77777777" w:rsidR="00A049B3" w:rsidRDefault="00A049B3" w:rsidP="00A049B3">
      <w:r>
        <w:t xml:space="preserve">                "Should I term a trainee if they miss time in training?",</w:t>
      </w:r>
    </w:p>
    <w:p w14:paraId="09DFC712" w14:textId="77777777" w:rsidR="00A049B3" w:rsidRDefault="00A049B3" w:rsidP="00A049B3">
      <w:r>
        <w:t xml:space="preserve">                "Should I terminate a new hire if they miss time in training?",</w:t>
      </w:r>
    </w:p>
    <w:p w14:paraId="68E4B5CF" w14:textId="77777777" w:rsidR="00A049B3" w:rsidRDefault="00A049B3" w:rsidP="00A049B3">
      <w:r>
        <w:t xml:space="preserve">                "Should I terminate a participant if they miss time in training?",</w:t>
      </w:r>
    </w:p>
    <w:p w14:paraId="291FAFDA" w14:textId="77777777" w:rsidR="00A049B3" w:rsidRDefault="00A049B3" w:rsidP="00A049B3">
      <w:r>
        <w:t xml:space="preserve">                "Should I terminate a trainee if they miss time in training?",</w:t>
      </w:r>
    </w:p>
    <w:p w14:paraId="3FA9F604" w14:textId="77777777" w:rsidR="00A049B3" w:rsidRDefault="00A049B3" w:rsidP="00A049B3">
      <w:r>
        <w:t xml:space="preserve">                "What if all my participants don't show up, what will I need to do?"</w:t>
      </w:r>
    </w:p>
    <w:p w14:paraId="764FDDA7" w14:textId="77777777" w:rsidR="00A049B3" w:rsidRDefault="00A049B3" w:rsidP="00A049B3">
      <w:r>
        <w:t xml:space="preserve">            ],</w:t>
      </w:r>
    </w:p>
    <w:p w14:paraId="70F74694" w14:textId="77777777" w:rsidR="00A049B3" w:rsidRDefault="00A049B3" w:rsidP="00A049B3">
      <w:r>
        <w:t xml:space="preserve">            "responses": [</w:t>
      </w:r>
    </w:p>
    <w:p w14:paraId="595B7FCB" w14:textId="1A10BC0C" w:rsidR="00A049B3" w:rsidRDefault="00A049B3" w:rsidP="00A049B3">
      <w:r>
        <w:t xml:space="preserve">                "</w:t>
      </w:r>
      <w:ins w:id="1477" w:author="McQuillan, Tyler A" w:date="2021-11-05T07:50:00Z">
        <w:r w:rsidR="002E749E">
          <w:t xml:space="preserve">Access the </w:t>
        </w:r>
      </w:ins>
      <w:r>
        <w:t>Attendance Policy CCO Limited Service Employees](https://maximus365.sharepoint.com/sites/CCO/Connection/Policies/Forms/AllItems.aspx)</w:t>
      </w:r>
      <w:ins w:id="1478" w:author="McQuillan, Tyler A" w:date="2021-11-05T07:50:00Z">
        <w:r w:rsidR="002E749E">
          <w:t>.</w:t>
        </w:r>
      </w:ins>
      <w:r>
        <w:t xml:space="preserve"> </w:t>
      </w:r>
      <w:ins w:id="1479" w:author="McQuillan, Tyler A" w:date="2021-11-05T07:50:00Z">
        <w:r w:rsidR="002E749E">
          <w:t>R</w:t>
        </w:r>
      </w:ins>
      <w:del w:id="1480" w:author="McQuillan, Tyler A" w:date="2021-11-05T07:50:00Z">
        <w:r w:rsidDel="002E749E">
          <w:delText>r</w:delText>
        </w:r>
      </w:del>
      <w:r>
        <w:t>efer to section 2.0 Training Guidelines for number of hours New Hire Trainees can miss. "</w:t>
      </w:r>
    </w:p>
    <w:p w14:paraId="26427B78" w14:textId="77777777" w:rsidR="00A049B3" w:rsidRDefault="00A049B3" w:rsidP="00A049B3">
      <w:r>
        <w:t xml:space="preserve">            ],</w:t>
      </w:r>
    </w:p>
    <w:p w14:paraId="5F877393" w14:textId="77777777" w:rsidR="00A049B3" w:rsidRDefault="00A049B3" w:rsidP="00A049B3">
      <w:r>
        <w:t xml:space="preserve">            "</w:t>
      </w:r>
      <w:proofErr w:type="spellStart"/>
      <w:r>
        <w:t>context_set</w:t>
      </w:r>
      <w:proofErr w:type="spellEnd"/>
      <w:r>
        <w:t>": ""</w:t>
      </w:r>
    </w:p>
    <w:p w14:paraId="6A69A518" w14:textId="77777777" w:rsidR="00A049B3" w:rsidRDefault="00A049B3" w:rsidP="00A049B3">
      <w:r>
        <w:t xml:space="preserve">        },</w:t>
      </w:r>
    </w:p>
    <w:p w14:paraId="71EF69A0" w14:textId="77777777" w:rsidR="00A049B3" w:rsidRDefault="00A049B3" w:rsidP="00A049B3">
      <w:r>
        <w:t xml:space="preserve">        {</w:t>
      </w:r>
    </w:p>
    <w:p w14:paraId="08B40C26" w14:textId="77777777" w:rsidR="00A049B3" w:rsidRDefault="00A049B3" w:rsidP="00A049B3">
      <w:r>
        <w:t xml:space="preserve">            "tag": </w:t>
      </w:r>
      <w:commentRangeStart w:id="1481"/>
      <w:r>
        <w:t>"Q74",</w:t>
      </w:r>
      <w:commentRangeEnd w:id="1481"/>
      <w:r w:rsidR="00443AE8">
        <w:rPr>
          <w:rStyle w:val="CommentReference"/>
        </w:rPr>
        <w:commentReference w:id="1481"/>
      </w:r>
    </w:p>
    <w:p w14:paraId="7E42CC5E" w14:textId="77777777" w:rsidR="00A049B3" w:rsidRDefault="00A049B3" w:rsidP="00A049B3">
      <w:r>
        <w:t xml:space="preserve">            "patterns": [</w:t>
      </w:r>
    </w:p>
    <w:p w14:paraId="05B10C50" w14:textId="77777777" w:rsidR="00443AE8" w:rsidRDefault="00A049B3" w:rsidP="00443AE8">
      <w:pPr>
        <w:rPr>
          <w:ins w:id="1482" w:author="McQuillan, Tyler A" w:date="2021-11-05T07:52:00Z"/>
        </w:rPr>
      </w:pPr>
      <w:r>
        <w:t xml:space="preserve">                </w:t>
      </w:r>
      <w:ins w:id="1483" w:author="McQuillan, Tyler A" w:date="2021-11-05T07:52:00Z">
        <w:del w:id="1484" w:author="Cintron, Matthew I (CTR)" w:date="2021-11-15T11:13:00Z">
          <w:r w:rsidR="00443AE8" w:rsidDel="00631827">
            <w:delText>*</w:delText>
          </w:r>
        </w:del>
        <w:r w:rsidR="00443AE8">
          <w:t>"What are new hire orientation guidelines?",</w:t>
        </w:r>
      </w:ins>
    </w:p>
    <w:p w14:paraId="5484E775" w14:textId="09B04A33" w:rsidR="00443AE8" w:rsidRDefault="00443AE8" w:rsidP="00443AE8">
      <w:pPr>
        <w:rPr>
          <w:ins w:id="1485" w:author="McQuillan, Tyler A" w:date="2021-11-05T07:52:00Z"/>
        </w:rPr>
      </w:pPr>
      <w:ins w:id="1486" w:author="McQuillan, Tyler A" w:date="2021-11-05T07:52:00Z">
        <w:r>
          <w:tab/>
        </w:r>
        <w:del w:id="1487" w:author="Cintron, Matthew I (CTR)" w:date="2021-11-15T11:13:00Z">
          <w:r w:rsidDel="00631827">
            <w:delText>*</w:delText>
          </w:r>
        </w:del>
        <w:r>
          <w:t xml:space="preserve">"New hire orientation guidelines.", </w:t>
        </w:r>
      </w:ins>
    </w:p>
    <w:p w14:paraId="63A725B0" w14:textId="097E7CC2" w:rsidR="00A049B3" w:rsidRDefault="00A049B3">
      <w:pPr>
        <w:ind w:firstLine="720"/>
        <w:pPrChange w:id="1488" w:author="McQuillan, Tyler A" w:date="2021-11-05T07:52:00Z">
          <w:pPr/>
        </w:pPrChange>
      </w:pPr>
      <w:r>
        <w:t>"How much time should my CSRs spend on Day 0 and Day 1 courses?",</w:t>
      </w:r>
    </w:p>
    <w:p w14:paraId="1E5DAE60" w14:textId="77777777" w:rsidR="00A049B3" w:rsidRDefault="00A049B3" w:rsidP="00A049B3">
      <w:r>
        <w:t xml:space="preserve">                "How much time should my CSRs spend on Day Zero and Day One courses?",</w:t>
      </w:r>
    </w:p>
    <w:p w14:paraId="0AF75FC3" w14:textId="77777777" w:rsidR="00A049B3" w:rsidRDefault="00A049B3" w:rsidP="00A049B3">
      <w:r>
        <w:t xml:space="preserve">                "How much time should my New Hires spend on Day 0 and Day 1 courses?",</w:t>
      </w:r>
    </w:p>
    <w:p w14:paraId="4F2168DF" w14:textId="77777777" w:rsidR="00A049B3" w:rsidRDefault="00A049B3" w:rsidP="00A049B3">
      <w:r>
        <w:t xml:space="preserve">                "How much time should my New Hires spend on Day Zero and Day One courses?",</w:t>
      </w:r>
    </w:p>
    <w:p w14:paraId="4FC11338" w14:textId="6F75DF8F" w:rsidR="00A049B3" w:rsidRDefault="00A049B3" w:rsidP="00A049B3">
      <w:r>
        <w:t xml:space="preserve">                "How much time should my partic</w:t>
      </w:r>
      <w:ins w:id="1489" w:author="McQuillan, Tyler A" w:date="2021-11-05T07:53:00Z">
        <w:r w:rsidR="00443AE8">
          <w:t>i</w:t>
        </w:r>
      </w:ins>
      <w:r>
        <w:t>pants spend on Day 0 and Day 1 courses?",</w:t>
      </w:r>
    </w:p>
    <w:p w14:paraId="3D0B2DE0" w14:textId="180E55CE" w:rsidR="00A049B3" w:rsidRDefault="00A049B3" w:rsidP="00A049B3">
      <w:r>
        <w:t xml:space="preserve">                "How much time should my partic</w:t>
      </w:r>
      <w:ins w:id="1490" w:author="McQuillan, Tyler A" w:date="2021-11-05T07:53:00Z">
        <w:r w:rsidR="00443AE8">
          <w:t>i</w:t>
        </w:r>
      </w:ins>
      <w:r>
        <w:t>pants spend on Day Zero and Day One courses?",</w:t>
      </w:r>
    </w:p>
    <w:p w14:paraId="70EBBEBE" w14:textId="77777777" w:rsidR="00A049B3" w:rsidRDefault="00A049B3" w:rsidP="00A049B3">
      <w:r>
        <w:t xml:space="preserve">                "How much time should my trainees spend on Day 0 and Day 1 courses?",</w:t>
      </w:r>
    </w:p>
    <w:p w14:paraId="1F016D18" w14:textId="77777777" w:rsidR="00A049B3" w:rsidRDefault="00A049B3" w:rsidP="00A049B3">
      <w:r>
        <w:t xml:space="preserve">                "How much time should my trainees spend on Day Zero and Day One courses?",</w:t>
      </w:r>
    </w:p>
    <w:p w14:paraId="14C3051E" w14:textId="77777777" w:rsidR="00A049B3" w:rsidRDefault="00A049B3" w:rsidP="00A049B3">
      <w:r>
        <w:t xml:space="preserve">                "What is my class supposed to do the first day of Medicare new hire class?",</w:t>
      </w:r>
    </w:p>
    <w:p w14:paraId="18A809BF" w14:textId="77777777" w:rsidR="00A049B3" w:rsidRDefault="00A049B3" w:rsidP="00A049B3">
      <w:r>
        <w:lastRenderedPageBreak/>
        <w:t xml:space="preserve">                "What is the amount of time should my Medicare class spend completing compliance training?",</w:t>
      </w:r>
    </w:p>
    <w:p w14:paraId="018AA08F" w14:textId="77777777" w:rsidR="00A049B3" w:rsidRDefault="00A049B3" w:rsidP="00A049B3">
      <w:r>
        <w:t xml:space="preserve">                "Where can I find the agenda for Day Zero of Medicare?",</w:t>
      </w:r>
    </w:p>
    <w:p w14:paraId="3E3E3BF5" w14:textId="77777777" w:rsidR="00A049B3" w:rsidRDefault="00A049B3" w:rsidP="00A049B3">
      <w:r>
        <w:t xml:space="preserve">                "Where can I find the handbook for the first two days of Medicare new hire?"</w:t>
      </w:r>
    </w:p>
    <w:p w14:paraId="748EEDB5" w14:textId="77777777" w:rsidR="00A049B3" w:rsidRDefault="00A049B3" w:rsidP="00A049B3">
      <w:r>
        <w:t xml:space="preserve">            ],</w:t>
      </w:r>
    </w:p>
    <w:p w14:paraId="2A423DE7" w14:textId="77777777" w:rsidR="00A049B3" w:rsidRDefault="00A049B3" w:rsidP="00A049B3">
      <w:r>
        <w:t xml:space="preserve">            "responses": [</w:t>
      </w:r>
    </w:p>
    <w:p w14:paraId="4A4D9837" w14:textId="4B1B4012" w:rsidR="00A049B3" w:rsidRDefault="00A049B3" w:rsidP="00A049B3">
      <w:r>
        <w:t xml:space="preserve">                "Refer to [Maximus New Hire Orientation and Intro to Medicare Handbook](https://maximus365.sharepoint.com/sites/CCO/Resources/BCC-U/TngDev/Materials/Forms/AllItems.aspx?FolderCTID=0x0120005DDD547C42D3F&amp;id=%2Fsites%2FCCO%2FResources%2FBCC%2DU%2FTngDev%2FMaterials%2FMedicare%20Day%20Zero%20materials%20%2D%20Marketplace%20Days%201%2C%202%2C%2010%20materials%2FMedicare%20Day%20Zero%20Materials%2FMaximus%20New%20Hire%20Orientation%20and%20Intro%20to%20Medicare%20Handbook%5F10%2D21%2D20%5Fv10%2E8%2Epdf&amp;parent=%2Fsites%2FCCO%2FResources%2FBCC%2DU%2FTngDev%2FMaterials%2FMedicare%20Day%20Zero%20materials%20%2D%20Marketplace%20Days%201%2C%202%2C%2010%20materials%2FMedicare%20Day%20Zero%20Materials)</w:t>
      </w:r>
      <w:ins w:id="1491" w:author="McQuillan, Tyler A" w:date="2021-11-05T07:53:00Z">
        <w:r w:rsidR="00443AE8">
          <w:t>.</w:t>
        </w:r>
      </w:ins>
      <w:r>
        <w:t>"</w:t>
      </w:r>
    </w:p>
    <w:p w14:paraId="1DD552E5" w14:textId="77777777" w:rsidR="00A049B3" w:rsidRDefault="00A049B3" w:rsidP="00A049B3">
      <w:r>
        <w:t xml:space="preserve">            ],</w:t>
      </w:r>
    </w:p>
    <w:p w14:paraId="1BD9D7A9" w14:textId="77777777" w:rsidR="00A049B3" w:rsidRDefault="00A049B3" w:rsidP="00A049B3">
      <w:r>
        <w:t xml:space="preserve">            "</w:t>
      </w:r>
      <w:proofErr w:type="spellStart"/>
      <w:r>
        <w:t>context_set</w:t>
      </w:r>
      <w:proofErr w:type="spellEnd"/>
      <w:r>
        <w:t>": ""</w:t>
      </w:r>
    </w:p>
    <w:p w14:paraId="0F333847" w14:textId="77777777" w:rsidR="00A049B3" w:rsidRDefault="00A049B3" w:rsidP="00A049B3">
      <w:r>
        <w:t xml:space="preserve">        },</w:t>
      </w:r>
    </w:p>
    <w:p w14:paraId="3B02B304" w14:textId="77777777" w:rsidR="00A049B3" w:rsidRDefault="00A049B3" w:rsidP="00A049B3">
      <w:r>
        <w:t xml:space="preserve">        {</w:t>
      </w:r>
    </w:p>
    <w:p w14:paraId="719A7545" w14:textId="77777777" w:rsidR="00A049B3" w:rsidRDefault="00A049B3" w:rsidP="00A049B3">
      <w:r>
        <w:t xml:space="preserve">            "tag": </w:t>
      </w:r>
      <w:commentRangeStart w:id="1492"/>
      <w:r>
        <w:t>"Q75",</w:t>
      </w:r>
      <w:commentRangeEnd w:id="1492"/>
      <w:r w:rsidR="00443AE8">
        <w:rPr>
          <w:rStyle w:val="CommentReference"/>
        </w:rPr>
        <w:commentReference w:id="1492"/>
      </w:r>
    </w:p>
    <w:p w14:paraId="4D91C995" w14:textId="77777777" w:rsidR="00A049B3" w:rsidRDefault="00A049B3" w:rsidP="00A049B3">
      <w:r>
        <w:t xml:space="preserve">            "patterns": [</w:t>
      </w:r>
    </w:p>
    <w:p w14:paraId="7FB11961" w14:textId="77777777" w:rsidR="00443AE8" w:rsidRDefault="00A049B3" w:rsidP="00443AE8">
      <w:pPr>
        <w:rPr>
          <w:ins w:id="1493" w:author="McQuillan, Tyler A" w:date="2021-11-05T07:54:00Z"/>
        </w:rPr>
      </w:pPr>
      <w:r>
        <w:t xml:space="preserve">                </w:t>
      </w:r>
      <w:ins w:id="1494" w:author="McQuillan, Tyler A" w:date="2021-11-05T07:54:00Z">
        <w:del w:id="1495" w:author="Cintron, Matthew I (CTR)" w:date="2021-11-15T11:13:00Z">
          <w:r w:rsidR="00443AE8" w:rsidDel="00631827">
            <w:delText>*</w:delText>
          </w:r>
        </w:del>
        <w:r w:rsidR="00443AE8">
          <w:t>"How to answer payroll and incentive questions.",</w:t>
        </w:r>
      </w:ins>
    </w:p>
    <w:p w14:paraId="035DA49E" w14:textId="3A80EA16" w:rsidR="00443AE8" w:rsidRDefault="00443AE8" w:rsidP="00443AE8">
      <w:pPr>
        <w:rPr>
          <w:ins w:id="1496" w:author="McQuillan, Tyler A" w:date="2021-11-05T07:54:00Z"/>
        </w:rPr>
      </w:pPr>
      <w:ins w:id="1497" w:author="McQuillan, Tyler A" w:date="2021-11-05T07:54:00Z">
        <w:r>
          <w:tab/>
        </w:r>
        <w:del w:id="1498" w:author="Cintron, Matthew I (CTR)" w:date="2021-11-15T11:13:00Z">
          <w:r w:rsidDel="00631827">
            <w:delText>*</w:delText>
          </w:r>
        </w:del>
        <w:r>
          <w:t>"Payroll and incentives.",</w:t>
        </w:r>
      </w:ins>
    </w:p>
    <w:p w14:paraId="6CEF3A29" w14:textId="2FA90CD2" w:rsidR="00A049B3" w:rsidRDefault="00A049B3">
      <w:pPr>
        <w:ind w:firstLine="720"/>
        <w:pPrChange w:id="1499" w:author="McQuillan, Tyler A" w:date="2021-11-05T07:54:00Z">
          <w:pPr/>
        </w:pPrChange>
      </w:pPr>
      <w:r>
        <w:t>"How to address questions about payroll and incentives?",</w:t>
      </w:r>
    </w:p>
    <w:p w14:paraId="3097195A" w14:textId="77777777" w:rsidR="00A049B3" w:rsidRDefault="00A049B3" w:rsidP="00A049B3">
      <w:r>
        <w:t xml:space="preserve">                "My class has questions about incentives and payroll? ",</w:t>
      </w:r>
    </w:p>
    <w:p w14:paraId="2FB45F3F" w14:textId="77777777" w:rsidR="00A049B3" w:rsidRDefault="00A049B3" w:rsidP="00A049B3">
      <w:r>
        <w:t xml:space="preserve">                "Where do I find answers to questions about incentives? "</w:t>
      </w:r>
    </w:p>
    <w:p w14:paraId="35B6CDA7" w14:textId="77777777" w:rsidR="00A049B3" w:rsidRDefault="00A049B3" w:rsidP="00A049B3">
      <w:r>
        <w:t xml:space="preserve">            ],</w:t>
      </w:r>
    </w:p>
    <w:p w14:paraId="40FC4A5F" w14:textId="77777777" w:rsidR="00A049B3" w:rsidRDefault="00A049B3" w:rsidP="00A049B3">
      <w:r>
        <w:t xml:space="preserve">            "responses": [</w:t>
      </w:r>
    </w:p>
    <w:p w14:paraId="29BDFC06" w14:textId="6C8B550B" w:rsidR="00A049B3" w:rsidRDefault="00A049B3" w:rsidP="00A049B3">
      <w:r>
        <w:t xml:space="preserve">                "Payroll questions are to be emailed to [Payroll@Maximus.com]</w:t>
      </w:r>
      <w:ins w:id="1500" w:author="McQuillan, Tyler A" w:date="2021-11-05T07:55:00Z">
        <w:r w:rsidR="00443AE8">
          <w:t>.</w:t>
        </w:r>
      </w:ins>
      <w:r>
        <w:t xml:space="preserve"> </w:t>
      </w:r>
      <w:ins w:id="1501" w:author="McQuillan, Tyler A" w:date="2021-11-05T07:55:00Z">
        <w:r w:rsidR="00443AE8">
          <w:t>F</w:t>
        </w:r>
      </w:ins>
      <w:del w:id="1502" w:author="McQuillan, Tyler A" w:date="2021-11-05T07:55:00Z">
        <w:r w:rsidDel="00443AE8">
          <w:delText>f</w:delText>
        </w:r>
      </w:del>
      <w:r>
        <w:t>or Incentive questions</w:t>
      </w:r>
      <w:ins w:id="1503" w:author="McQuillan, Tyler A" w:date="2021-11-05T07:55:00Z">
        <w:r w:rsidR="00443AE8">
          <w:t>,</w:t>
        </w:r>
      </w:ins>
      <w:r>
        <w:t xml:space="preserve"> first refer to [Incentive FAQs](https://maximus365.sharepoint.com/sites/CCO/Resources/Incentives/SitePages/Incentives-Frequently-Asked-Questions.aspx)</w:t>
      </w:r>
      <w:ins w:id="1504" w:author="McQuillan, Tyler A" w:date="2021-11-05T07:56:00Z">
        <w:r w:rsidR="00443AE8">
          <w:t>.</w:t>
        </w:r>
      </w:ins>
      <w:r>
        <w:t xml:space="preserve"> </w:t>
      </w:r>
      <w:del w:id="1505" w:author="McQuillan, Tyler A" w:date="2021-11-05T07:56:00Z">
        <w:r w:rsidDel="00443AE8">
          <w:delText>i</w:delText>
        </w:r>
      </w:del>
      <w:ins w:id="1506" w:author="McQuillan, Tyler A" w:date="2021-11-05T07:56:00Z">
        <w:r w:rsidR="00443AE8">
          <w:t>I</w:t>
        </w:r>
      </w:ins>
      <w:r>
        <w:t>f answer is not located, the trainer should send the question via email to [CCO_Incentives@maximus.com]</w:t>
      </w:r>
      <w:ins w:id="1507" w:author="McQuillan, Tyler A" w:date="2021-11-05T07:55:00Z">
        <w:r w:rsidR="00443AE8">
          <w:t>.</w:t>
        </w:r>
      </w:ins>
      <w:r>
        <w:t>"</w:t>
      </w:r>
    </w:p>
    <w:p w14:paraId="787A4007" w14:textId="77777777" w:rsidR="00A049B3" w:rsidRDefault="00A049B3" w:rsidP="00A049B3">
      <w:r>
        <w:lastRenderedPageBreak/>
        <w:t xml:space="preserve">            ],</w:t>
      </w:r>
    </w:p>
    <w:p w14:paraId="04F7422F" w14:textId="77777777" w:rsidR="00A049B3" w:rsidRDefault="00A049B3" w:rsidP="00A049B3">
      <w:r>
        <w:t xml:space="preserve">            "</w:t>
      </w:r>
      <w:proofErr w:type="spellStart"/>
      <w:r>
        <w:t>context_set</w:t>
      </w:r>
      <w:proofErr w:type="spellEnd"/>
      <w:r>
        <w:t>": ""</w:t>
      </w:r>
    </w:p>
    <w:p w14:paraId="1CB2BF72" w14:textId="77777777" w:rsidR="00A049B3" w:rsidRDefault="00A049B3" w:rsidP="00A049B3">
      <w:r>
        <w:t xml:space="preserve">        },</w:t>
      </w:r>
    </w:p>
    <w:p w14:paraId="10673F00" w14:textId="77777777" w:rsidR="00A049B3" w:rsidRDefault="00A049B3" w:rsidP="00A049B3">
      <w:r>
        <w:t xml:space="preserve">        {</w:t>
      </w:r>
    </w:p>
    <w:p w14:paraId="63E89A85" w14:textId="77777777" w:rsidR="00A049B3" w:rsidRDefault="00A049B3" w:rsidP="00A049B3">
      <w:r>
        <w:t xml:space="preserve">            "tag": "Q76",</w:t>
      </w:r>
    </w:p>
    <w:p w14:paraId="6D7CD102" w14:textId="77777777" w:rsidR="00A049B3" w:rsidRDefault="00A049B3" w:rsidP="00A049B3">
      <w:r>
        <w:t xml:space="preserve">            "patterns": [</w:t>
      </w:r>
    </w:p>
    <w:p w14:paraId="5DC6C551" w14:textId="77777777" w:rsidR="00443AE8" w:rsidRDefault="00A049B3" w:rsidP="00443AE8">
      <w:pPr>
        <w:rPr>
          <w:ins w:id="1508" w:author="McQuillan, Tyler A" w:date="2021-11-05T07:55:00Z"/>
        </w:rPr>
      </w:pPr>
      <w:r>
        <w:t xml:space="preserve">                </w:t>
      </w:r>
      <w:ins w:id="1509" w:author="McQuillan, Tyler A" w:date="2021-11-05T07:55:00Z">
        <w:del w:id="1510" w:author="Cintron, Matthew I (CTR)" w:date="2021-11-15T11:13:00Z">
          <w:r w:rsidR="00443AE8" w:rsidDel="00631827">
            <w:delText>*</w:delText>
          </w:r>
        </w:del>
        <w:r w:rsidR="00443AE8">
          <w:t>"How to answer payroll and incentive questions.",</w:t>
        </w:r>
      </w:ins>
    </w:p>
    <w:p w14:paraId="5677FFD6" w14:textId="549E97A6" w:rsidR="00443AE8" w:rsidRDefault="00443AE8" w:rsidP="00443AE8">
      <w:pPr>
        <w:rPr>
          <w:ins w:id="1511" w:author="McQuillan, Tyler A" w:date="2021-11-05T07:55:00Z"/>
        </w:rPr>
      </w:pPr>
      <w:ins w:id="1512" w:author="McQuillan, Tyler A" w:date="2021-11-05T07:55:00Z">
        <w:r>
          <w:tab/>
        </w:r>
        <w:del w:id="1513" w:author="Cintron, Matthew I (CTR)" w:date="2021-11-15T11:13:00Z">
          <w:r w:rsidDel="00631827">
            <w:delText>*</w:delText>
          </w:r>
        </w:del>
        <w:r>
          <w:t>"Payroll and incentives.",</w:t>
        </w:r>
      </w:ins>
    </w:p>
    <w:p w14:paraId="686B1AC2" w14:textId="0725F6C1" w:rsidR="00A049B3" w:rsidRDefault="00A049B3">
      <w:pPr>
        <w:ind w:firstLine="720"/>
        <w:pPrChange w:id="1514" w:author="McQuillan, Tyler A" w:date="2021-11-05T07:55:00Z">
          <w:pPr/>
        </w:pPrChange>
      </w:pPr>
      <w:r>
        <w:t xml:space="preserve">"How to answer any </w:t>
      </w:r>
      <w:proofErr w:type="spellStart"/>
      <w:r>
        <w:t>csr's</w:t>
      </w:r>
      <w:proofErr w:type="spellEnd"/>
      <w:r>
        <w:t xml:space="preserve"> incentive\\bonus questions?",</w:t>
      </w:r>
    </w:p>
    <w:p w14:paraId="6FEE6701" w14:textId="77777777" w:rsidR="00A049B3" w:rsidRDefault="00A049B3" w:rsidP="00A049B3">
      <w:r>
        <w:t xml:space="preserve">                "Is there a place I can find FAQs for incentives? ",</w:t>
      </w:r>
    </w:p>
    <w:p w14:paraId="27F28C19" w14:textId="77777777" w:rsidR="00A049B3" w:rsidRDefault="00A049B3" w:rsidP="00A049B3">
      <w:r>
        <w:t xml:space="preserve">                "My class has questions about their incentives. ",</w:t>
      </w:r>
    </w:p>
    <w:p w14:paraId="1EF562F1" w14:textId="77777777" w:rsidR="00A049B3" w:rsidRDefault="00A049B3" w:rsidP="00A049B3">
      <w:r>
        <w:t xml:space="preserve">                "What incentives will my new hire class receive? "</w:t>
      </w:r>
    </w:p>
    <w:p w14:paraId="46E17272" w14:textId="77777777" w:rsidR="00A049B3" w:rsidRDefault="00A049B3" w:rsidP="00A049B3">
      <w:r>
        <w:t xml:space="preserve">            ],</w:t>
      </w:r>
    </w:p>
    <w:p w14:paraId="51F05069" w14:textId="77777777" w:rsidR="00A049B3" w:rsidRDefault="00A049B3" w:rsidP="00A049B3">
      <w:r>
        <w:t xml:space="preserve">            "responses": [</w:t>
      </w:r>
    </w:p>
    <w:p w14:paraId="0B49B38D" w14:textId="4442868D" w:rsidR="00A049B3" w:rsidRDefault="00A049B3" w:rsidP="00A049B3">
      <w:r>
        <w:t xml:space="preserve">                "First refer to [Incentive FAQs](https://maximus365.sharepoint.com/sites/CCO/Resources/Incentives/SitePages/Incentives-Frequently-Asked-Questions.aspx)</w:t>
      </w:r>
      <w:ins w:id="1515" w:author="McQuillan, Tyler A" w:date="2021-11-05T07:57:00Z">
        <w:r w:rsidR="003C45BF">
          <w:t>.</w:t>
        </w:r>
      </w:ins>
      <w:r>
        <w:t xml:space="preserve"> </w:t>
      </w:r>
      <w:ins w:id="1516" w:author="McQuillan, Tyler A" w:date="2021-11-05T07:57:00Z">
        <w:r w:rsidR="003C45BF">
          <w:t>I</w:t>
        </w:r>
      </w:ins>
      <w:del w:id="1517" w:author="McQuillan, Tyler A" w:date="2021-11-05T07:57:00Z">
        <w:r w:rsidDel="003C45BF">
          <w:delText>i</w:delText>
        </w:r>
      </w:del>
      <w:r>
        <w:t xml:space="preserve">f answer is not </w:t>
      </w:r>
      <w:proofErr w:type="gramStart"/>
      <w:r>
        <w:t>located,</w:t>
      </w:r>
      <w:proofErr w:type="gramEnd"/>
      <w:r>
        <w:t xml:space="preserve"> the trainer should send the question via email to [CCO_Incentives@maximus.com]</w:t>
      </w:r>
      <w:ins w:id="1518" w:author="McQuillan, Tyler A" w:date="2021-11-05T07:57:00Z">
        <w:r w:rsidR="003C45BF">
          <w:t>.</w:t>
        </w:r>
      </w:ins>
      <w:r>
        <w:t>"</w:t>
      </w:r>
    </w:p>
    <w:p w14:paraId="2579CED0" w14:textId="77777777" w:rsidR="00A049B3" w:rsidRDefault="00A049B3" w:rsidP="00A049B3">
      <w:r>
        <w:t xml:space="preserve">            ],</w:t>
      </w:r>
    </w:p>
    <w:p w14:paraId="4CFFC9F1" w14:textId="77777777" w:rsidR="00A049B3" w:rsidRDefault="00A049B3" w:rsidP="00A049B3">
      <w:r>
        <w:t xml:space="preserve">            "</w:t>
      </w:r>
      <w:proofErr w:type="spellStart"/>
      <w:r>
        <w:t>context_set</w:t>
      </w:r>
      <w:proofErr w:type="spellEnd"/>
      <w:r>
        <w:t>": ""</w:t>
      </w:r>
    </w:p>
    <w:p w14:paraId="0BF30E3A" w14:textId="77777777" w:rsidR="00A049B3" w:rsidRDefault="00A049B3" w:rsidP="00A049B3">
      <w:r>
        <w:t xml:space="preserve">        },</w:t>
      </w:r>
    </w:p>
    <w:p w14:paraId="06757B39" w14:textId="77777777" w:rsidR="00A049B3" w:rsidRDefault="00A049B3" w:rsidP="00A049B3">
      <w:r>
        <w:t xml:space="preserve">        {</w:t>
      </w:r>
    </w:p>
    <w:p w14:paraId="6404FD5E" w14:textId="77777777" w:rsidR="00A049B3" w:rsidRDefault="00A049B3" w:rsidP="00A049B3">
      <w:r>
        <w:t xml:space="preserve">            "tag": "Q77",</w:t>
      </w:r>
    </w:p>
    <w:p w14:paraId="2E78D9D0" w14:textId="77777777" w:rsidR="00A049B3" w:rsidRDefault="00A049B3" w:rsidP="00A049B3">
      <w:r>
        <w:t xml:space="preserve">            "patterns": [</w:t>
      </w:r>
    </w:p>
    <w:p w14:paraId="7DF8CB58" w14:textId="77777777" w:rsidR="003C45BF" w:rsidRDefault="00A049B3" w:rsidP="003C45BF">
      <w:pPr>
        <w:rPr>
          <w:ins w:id="1519" w:author="McQuillan, Tyler A" w:date="2021-11-05T07:58:00Z"/>
        </w:rPr>
      </w:pPr>
      <w:r>
        <w:t xml:space="preserve">                </w:t>
      </w:r>
      <w:ins w:id="1520" w:author="McQuillan, Tyler A" w:date="2021-11-05T07:58:00Z">
        <w:del w:id="1521" w:author="Cintron, Matthew I (CTR)" w:date="2021-11-15T11:13:00Z">
          <w:r w:rsidR="003C45BF" w:rsidDel="00631827">
            <w:delText>*</w:delText>
          </w:r>
        </w:del>
        <w:r w:rsidR="003C45BF">
          <w:t>"What are new hire orientation guidelines?",</w:t>
        </w:r>
      </w:ins>
    </w:p>
    <w:p w14:paraId="033C6C89" w14:textId="401C80B0" w:rsidR="003C45BF" w:rsidRDefault="003C45BF" w:rsidP="003C45BF">
      <w:pPr>
        <w:rPr>
          <w:ins w:id="1522" w:author="McQuillan, Tyler A" w:date="2021-11-05T07:58:00Z"/>
        </w:rPr>
      </w:pPr>
      <w:ins w:id="1523" w:author="McQuillan, Tyler A" w:date="2021-11-05T07:58:00Z">
        <w:r>
          <w:tab/>
        </w:r>
        <w:del w:id="1524" w:author="Cintron, Matthew I (CTR)" w:date="2021-11-15T11:13:00Z">
          <w:r w:rsidDel="00631827">
            <w:delText>*</w:delText>
          </w:r>
        </w:del>
        <w:r>
          <w:t>"New hire orientation guidelines.",</w:t>
        </w:r>
      </w:ins>
    </w:p>
    <w:p w14:paraId="6D48D228" w14:textId="5F3B5BC5" w:rsidR="00A049B3" w:rsidRDefault="00A049B3">
      <w:pPr>
        <w:ind w:firstLine="720"/>
        <w:pPrChange w:id="1525" w:author="McQuillan, Tyler A" w:date="2021-11-05T07:58:00Z">
          <w:pPr/>
        </w:pPrChange>
      </w:pPr>
      <w:r>
        <w:t>"How to arrange all day one essential tasks in a prioritized manner.",</w:t>
      </w:r>
    </w:p>
    <w:p w14:paraId="1DB34151" w14:textId="77777777" w:rsidR="00A049B3" w:rsidRDefault="00A049B3" w:rsidP="00A049B3">
      <w:r>
        <w:t xml:space="preserve">                "how do i arrange all day essential tasks in a prioritized manner?"</w:t>
      </w:r>
    </w:p>
    <w:p w14:paraId="00DD92C7" w14:textId="77777777" w:rsidR="00A049B3" w:rsidRDefault="00A049B3" w:rsidP="00A049B3">
      <w:r>
        <w:t xml:space="preserve">            ],</w:t>
      </w:r>
    </w:p>
    <w:p w14:paraId="4F54814F" w14:textId="77777777" w:rsidR="00A049B3" w:rsidRDefault="00A049B3" w:rsidP="00A049B3">
      <w:r>
        <w:t xml:space="preserve">            "responses": [</w:t>
      </w:r>
    </w:p>
    <w:p w14:paraId="77F18332" w14:textId="2081AD45" w:rsidR="00A049B3" w:rsidRDefault="00A049B3" w:rsidP="00A049B3">
      <w:r>
        <w:lastRenderedPageBreak/>
        <w:t xml:space="preserve">                "For Marketplace New Hires Refer to [Maximus New Hire Orientation and Intro to Marketplace Handbook](https://maximus365.sharepoint.com/sites/CCO/Resources/BCC-U/TngDev/Materials/Forms/AllItems.aspx?FolderCTID=0x0120005DDD547C42D3F&amp;id=%2Fsites%2FCCO%2FResources%2FBCC%2DU%2FTngDev%2FMaterials%2FMedicare%20Day%20Zero%20materials%20%2D%20Marketplace%20Days%201%2C%202%2C%2010%20materials%2FMarketplace%20Day%20One%2C%20Two%2C%20and%20Ten%20file%2FMaximus%20New%20Hire%20Orientation%20and%20Intro%20to%20Marketplace%20Handbook%5F10%2E21%2E20%5Fv5%2E7%2Epdf&amp;parent=%2Fsites%2FCCO%2FResources%2FBCC%2DU%2FTngDev%2FMaterials%2FMedicare%20Day%20Zero%20materials%20%2D%20Marketplace%20Days%201%2C%202%2C%2010%20materials%2FMarketplace%20Day%20One%2C%20Two%2C%20and%20Ten%20file) for Medicare New Hire Refer to [Maximus New Hire Orientation and Intro to Medicare Handbook](https://maximus365.sharepoint.com/sites/CCO/Resources/BCC-U/TngDev/Materials/Forms/AllItems.aspx?FolderCTID=0x0120005DDD547C42D3F&amp;id=%2Fsites%2FCCO%2FResources%2FBCC%2DU%2FTngDev%2FMaterials%2FMedicare%20Day%20Zero%20materials%20%2D%20Marketplace%20Days%201%2C%202%2C%2010%20materials%2FMedicare%20Day%20Zero%20Materials%2FMaximus%20New%20Hire%20Orientation%20and%20Intro%20to%20Medicare%20Handbook%5F10%2D21%2D20%5Fv10%2E8%2Epdf&amp;parent=%2Fsites%2FCCO%2FResources%2FBCC%2DU%2FTngDev%2FMaterials%2FMedicare%20Day%20Zero%20materials%20%2D%20Marketplace%20Days%201%2C%202%2C%2010%20materials%2FMedicare%20Day%20Zero%20Materials)</w:t>
      </w:r>
      <w:ins w:id="1526" w:author="McQuillan, Tyler A" w:date="2021-11-05T07:58:00Z">
        <w:r w:rsidR="003C45BF">
          <w:t>.</w:t>
        </w:r>
      </w:ins>
      <w:r>
        <w:t>"</w:t>
      </w:r>
    </w:p>
    <w:p w14:paraId="0743161F" w14:textId="77777777" w:rsidR="00A049B3" w:rsidRDefault="00A049B3" w:rsidP="00A049B3">
      <w:r>
        <w:t xml:space="preserve">            ],</w:t>
      </w:r>
    </w:p>
    <w:p w14:paraId="33B4479A" w14:textId="77777777" w:rsidR="00A049B3" w:rsidRDefault="00A049B3" w:rsidP="00A049B3">
      <w:r>
        <w:t xml:space="preserve">            "</w:t>
      </w:r>
      <w:proofErr w:type="spellStart"/>
      <w:r>
        <w:t>context_set</w:t>
      </w:r>
      <w:proofErr w:type="spellEnd"/>
      <w:r>
        <w:t>": ""</w:t>
      </w:r>
    </w:p>
    <w:p w14:paraId="262BBC75" w14:textId="77777777" w:rsidR="00A049B3" w:rsidRDefault="00A049B3" w:rsidP="00A049B3">
      <w:r>
        <w:t xml:space="preserve">        },</w:t>
      </w:r>
    </w:p>
    <w:p w14:paraId="76E9A25A" w14:textId="77777777" w:rsidR="00A049B3" w:rsidRDefault="00A049B3" w:rsidP="00A049B3">
      <w:r>
        <w:t xml:space="preserve">        {</w:t>
      </w:r>
    </w:p>
    <w:p w14:paraId="7C064C54" w14:textId="77777777" w:rsidR="00A049B3" w:rsidRDefault="00A049B3" w:rsidP="00A049B3">
      <w:r>
        <w:t xml:space="preserve">            "tag": "Q78",</w:t>
      </w:r>
    </w:p>
    <w:p w14:paraId="18AB399D" w14:textId="77777777" w:rsidR="00A049B3" w:rsidRDefault="00A049B3" w:rsidP="00A049B3">
      <w:r>
        <w:t xml:space="preserve">            "patterns": [</w:t>
      </w:r>
    </w:p>
    <w:p w14:paraId="3E51B724" w14:textId="77777777" w:rsidR="003C45BF" w:rsidRDefault="00A049B3" w:rsidP="00A049B3">
      <w:pPr>
        <w:rPr>
          <w:ins w:id="1527" w:author="McQuillan, Tyler A" w:date="2021-11-05T07:59:00Z"/>
        </w:rPr>
      </w:pPr>
      <w:r>
        <w:t xml:space="preserve">                </w:t>
      </w:r>
      <w:ins w:id="1528" w:author="McQuillan, Tyler A" w:date="2021-11-05T07:59:00Z">
        <w:del w:id="1529" w:author="Cintron, Matthew I (CTR)" w:date="2021-11-15T11:13:00Z">
          <w:r w:rsidR="003C45BF" w:rsidRPr="003C45BF" w:rsidDel="00631827">
            <w:delText>*</w:delText>
          </w:r>
        </w:del>
        <w:r w:rsidR="003C45BF" w:rsidRPr="003C45BF">
          <w:t>"IT ticket prioritization.",</w:t>
        </w:r>
      </w:ins>
    </w:p>
    <w:p w14:paraId="7BCE02B0" w14:textId="41F3BACA" w:rsidR="00A049B3" w:rsidRDefault="00A049B3">
      <w:pPr>
        <w:ind w:firstLine="720"/>
        <w:pPrChange w:id="1530" w:author="McQuillan, Tyler A" w:date="2021-11-05T07:59:00Z">
          <w:pPr/>
        </w:pPrChange>
      </w:pPr>
      <w:r>
        <w:t>"How to fast track tickets through Local Site Administrators ?",</w:t>
      </w:r>
    </w:p>
    <w:p w14:paraId="294A2528" w14:textId="77777777" w:rsidR="00A049B3" w:rsidRDefault="00A049B3" w:rsidP="00A049B3">
      <w:r>
        <w:t xml:space="preserve">                "How to fast track tickets through LSA ?",</w:t>
      </w:r>
    </w:p>
    <w:p w14:paraId="1C8035E4" w14:textId="77777777" w:rsidR="00A049B3" w:rsidRDefault="00A049B3" w:rsidP="00A049B3">
      <w:r>
        <w:t xml:space="preserve">                "I have been waiting a long time to have my ticket addressed by Local Site </w:t>
      </w:r>
      <w:proofErr w:type="spellStart"/>
      <w:r>
        <w:t>Adminstrator</w:t>
      </w:r>
      <w:proofErr w:type="spellEnd"/>
      <w:r>
        <w:t>. Is there a way to have it prioritized? ",</w:t>
      </w:r>
    </w:p>
    <w:p w14:paraId="7DA034CE" w14:textId="77777777" w:rsidR="00A049B3" w:rsidRDefault="00A049B3" w:rsidP="00A049B3">
      <w:r>
        <w:t xml:space="preserve">                "I have been waiting a long time to have my ticket addressed by LSA. Is there a way to have it prioritized? ",</w:t>
      </w:r>
    </w:p>
    <w:p w14:paraId="0616BFE5" w14:textId="77777777" w:rsidR="00A049B3" w:rsidRDefault="00A049B3" w:rsidP="00A049B3">
      <w:r>
        <w:t xml:space="preserve">                "Is there a way to get my ticket addressed faster? ",</w:t>
      </w:r>
    </w:p>
    <w:p w14:paraId="31CC6DD0" w14:textId="77777777" w:rsidR="00A049B3" w:rsidRDefault="00A049B3" w:rsidP="00A049B3">
      <w:r>
        <w:t xml:space="preserve">                "My LSA ticket is a priority, how can I fast track it? "</w:t>
      </w:r>
    </w:p>
    <w:p w14:paraId="0A9D9231" w14:textId="77777777" w:rsidR="00A049B3" w:rsidRDefault="00A049B3" w:rsidP="00A049B3">
      <w:r>
        <w:t xml:space="preserve">            ],</w:t>
      </w:r>
    </w:p>
    <w:p w14:paraId="59FE1C2B" w14:textId="77777777" w:rsidR="00A049B3" w:rsidRDefault="00A049B3" w:rsidP="00A049B3">
      <w:r>
        <w:t xml:space="preserve">            "responses": [</w:t>
      </w:r>
    </w:p>
    <w:p w14:paraId="048B8A92" w14:textId="5FEBBF29" w:rsidR="00A049B3" w:rsidRDefault="00A049B3" w:rsidP="00A049B3">
      <w:r>
        <w:lastRenderedPageBreak/>
        <w:t xml:space="preserve">                "The priority of the ticket submitted is chosen at the time it is submitted, the fastest priority will be given when there is a work stop</w:t>
      </w:r>
      <w:ins w:id="1531" w:author="McQuillan, Tyler A" w:date="2021-11-05T07:59:00Z">
        <w:r w:rsidR="003C45BF">
          <w:t>p</w:t>
        </w:r>
      </w:ins>
      <w:r>
        <w:t>age. "</w:t>
      </w:r>
    </w:p>
    <w:p w14:paraId="784FBA8F" w14:textId="77777777" w:rsidR="00A049B3" w:rsidRDefault="00A049B3" w:rsidP="00A049B3">
      <w:r>
        <w:t xml:space="preserve">            ],</w:t>
      </w:r>
    </w:p>
    <w:p w14:paraId="25B4F0A5" w14:textId="77777777" w:rsidR="00A049B3" w:rsidRDefault="00A049B3" w:rsidP="00A049B3">
      <w:r>
        <w:t xml:space="preserve">            "</w:t>
      </w:r>
      <w:proofErr w:type="spellStart"/>
      <w:r>
        <w:t>context_set</w:t>
      </w:r>
      <w:proofErr w:type="spellEnd"/>
      <w:r>
        <w:t>": ""</w:t>
      </w:r>
    </w:p>
    <w:p w14:paraId="2980A49D" w14:textId="77777777" w:rsidR="00A049B3" w:rsidRDefault="00A049B3" w:rsidP="00A049B3">
      <w:r>
        <w:t xml:space="preserve">        },</w:t>
      </w:r>
    </w:p>
    <w:p w14:paraId="4737D721" w14:textId="77777777" w:rsidR="00A049B3" w:rsidRDefault="00A049B3" w:rsidP="00A049B3">
      <w:r>
        <w:t xml:space="preserve">        {</w:t>
      </w:r>
    </w:p>
    <w:p w14:paraId="4444DA64" w14:textId="77777777" w:rsidR="00A049B3" w:rsidRDefault="00A049B3" w:rsidP="00A049B3">
      <w:r>
        <w:t xml:space="preserve">            "tag": "Q79",</w:t>
      </w:r>
    </w:p>
    <w:p w14:paraId="207AFA28" w14:textId="77777777" w:rsidR="00A049B3" w:rsidRDefault="00A049B3" w:rsidP="00A049B3">
      <w:r>
        <w:t xml:space="preserve">            "patterns": [</w:t>
      </w:r>
    </w:p>
    <w:p w14:paraId="2582A83B" w14:textId="77777777" w:rsidR="00710A16" w:rsidRDefault="00A049B3" w:rsidP="00A049B3">
      <w:pPr>
        <w:rPr>
          <w:ins w:id="1532" w:author="McQuillan, Tyler A" w:date="2021-11-05T08:00:00Z"/>
        </w:rPr>
      </w:pPr>
      <w:r>
        <w:t xml:space="preserve">                </w:t>
      </w:r>
      <w:ins w:id="1533" w:author="McQuillan, Tyler A" w:date="2021-11-05T08:00:00Z">
        <w:del w:id="1534" w:author="Cintron, Matthew I (CTR)" w:date="2021-11-15T11:13:00Z">
          <w:r w:rsidR="00710A16" w:rsidRPr="00710A16" w:rsidDel="00631827">
            <w:delText>*</w:delText>
          </w:r>
        </w:del>
        <w:r w:rsidR="00710A16" w:rsidRPr="00710A16">
          <w:t>"WebEx and other technical issues.",</w:t>
        </w:r>
      </w:ins>
    </w:p>
    <w:p w14:paraId="28DBA37B" w14:textId="25A42741" w:rsidR="00A049B3" w:rsidRDefault="00A049B3">
      <w:pPr>
        <w:ind w:firstLine="720"/>
        <w:pPrChange w:id="1535" w:author="McQuillan, Tyler A" w:date="2021-11-05T08:00:00Z">
          <w:pPr/>
        </w:pPrChange>
      </w:pPr>
      <w:r>
        <w:t>"How to properly deal with WebEx and Internet unexpected setbacks that occur throughout the day?</w:t>
      </w:r>
      <w:ins w:id="1536" w:author="McQuillan, Tyler A" w:date="2021-11-05T07:59:00Z">
        <w:r w:rsidR="00710A16" w:rsidDel="00710A16">
          <w:t xml:space="preserve"> </w:t>
        </w:r>
      </w:ins>
      <w:del w:id="1537" w:author="McQuillan, Tyler A" w:date="2021-11-05T07:59:00Z">
        <w:r w:rsidDel="00710A16">
          <w:delText>\u00a0</w:delText>
        </w:r>
      </w:del>
      <w:r>
        <w:t>",</w:t>
      </w:r>
    </w:p>
    <w:p w14:paraId="0D1B5C16" w14:textId="77777777" w:rsidR="00A049B3" w:rsidRDefault="00A049B3" w:rsidP="00A049B3">
      <w:r>
        <w:t xml:space="preserve">                "how do i deal with unexpected internet issues while </w:t>
      </w:r>
      <w:proofErr w:type="spellStart"/>
      <w:r>
        <w:t>i'm</w:t>
      </w:r>
      <w:proofErr w:type="spellEnd"/>
      <w:r>
        <w:t xml:space="preserve"> still web-based?",</w:t>
      </w:r>
    </w:p>
    <w:p w14:paraId="6DA86685" w14:textId="77777777" w:rsidR="00A049B3" w:rsidRDefault="00A049B3" w:rsidP="00A049B3">
      <w:r>
        <w:t xml:space="preserve">                "how do </w:t>
      </w:r>
      <w:proofErr w:type="spellStart"/>
      <w:r>
        <w:t>i</w:t>
      </w:r>
      <w:proofErr w:type="spellEnd"/>
      <w:r>
        <w:t xml:space="preserve"> handle unexpected </w:t>
      </w:r>
      <w:proofErr w:type="spellStart"/>
      <w:r>
        <w:t>webex</w:t>
      </w:r>
      <w:proofErr w:type="spellEnd"/>
      <w:r>
        <w:t xml:space="preserve"> and internet setbacks?",</w:t>
      </w:r>
    </w:p>
    <w:p w14:paraId="7071F4CC" w14:textId="77777777" w:rsidR="00A049B3" w:rsidRDefault="00A049B3" w:rsidP="00A049B3">
      <w:r>
        <w:t xml:space="preserve">                "tell me the best way to deal with unexpected setbacks with </w:t>
      </w:r>
      <w:proofErr w:type="spellStart"/>
      <w:r>
        <w:t>webex</w:t>
      </w:r>
      <w:proofErr w:type="spellEnd"/>
      <w:r>
        <w:t>?"</w:t>
      </w:r>
    </w:p>
    <w:p w14:paraId="5EC9394F" w14:textId="77777777" w:rsidR="00A049B3" w:rsidRDefault="00A049B3" w:rsidP="00A049B3">
      <w:r>
        <w:t xml:space="preserve">            ],</w:t>
      </w:r>
    </w:p>
    <w:p w14:paraId="68A867A2" w14:textId="77777777" w:rsidR="00A049B3" w:rsidRDefault="00A049B3" w:rsidP="00A049B3">
      <w:r>
        <w:t xml:space="preserve">            "responses": [</w:t>
      </w:r>
    </w:p>
    <w:p w14:paraId="1F9CAD30" w14:textId="04234DDC" w:rsidR="00A049B3" w:rsidRDefault="00A049B3" w:rsidP="00A049B3">
      <w:r>
        <w:t xml:space="preserve">                "Always have a back</w:t>
      </w:r>
      <w:ins w:id="1538" w:author="McQuillan, Tyler A" w:date="2021-11-05T07:59:00Z">
        <w:r w:rsidR="00710A16">
          <w:t>-</w:t>
        </w:r>
      </w:ins>
      <w:del w:id="1539" w:author="McQuillan, Tyler A" w:date="2021-11-05T07:59:00Z">
        <w:r w:rsidDel="00710A16">
          <w:delText xml:space="preserve"> </w:delText>
        </w:r>
      </w:del>
      <w:r>
        <w:t>up plan or conti</w:t>
      </w:r>
      <w:ins w:id="1540" w:author="McQuillan, Tyler A" w:date="2021-11-05T07:59:00Z">
        <w:r w:rsidR="00710A16">
          <w:t>n</w:t>
        </w:r>
      </w:ins>
      <w:r>
        <w:t>gency plan for unexpected technical difficulties such as hands on activities to reinforce the lesson.  Report WebEx Incidents by following the steps outlined in [SOP TD 20.0 WebEx Incident Reporting] located (https://maximus365.sharepoint.com/sites/CCO/Resources/SOP/Training%20Delivery/Forms/AllItems.aspx?viewpath=%2Fsites%2FCCO%2FResources%2FSOP%2FTraining%20Delivery%2FForms%2FAllItems.aspx)"</w:t>
      </w:r>
    </w:p>
    <w:p w14:paraId="58ACBD2A" w14:textId="77777777" w:rsidR="00A049B3" w:rsidRDefault="00A049B3" w:rsidP="00A049B3">
      <w:r>
        <w:t xml:space="preserve">            ],</w:t>
      </w:r>
    </w:p>
    <w:p w14:paraId="75E1CCF8" w14:textId="77777777" w:rsidR="00A049B3" w:rsidRDefault="00A049B3" w:rsidP="00A049B3">
      <w:r>
        <w:t xml:space="preserve">            "</w:t>
      </w:r>
      <w:proofErr w:type="spellStart"/>
      <w:r>
        <w:t>context_set</w:t>
      </w:r>
      <w:proofErr w:type="spellEnd"/>
      <w:r>
        <w:t>": ""</w:t>
      </w:r>
    </w:p>
    <w:p w14:paraId="728148B1" w14:textId="77777777" w:rsidR="00A049B3" w:rsidRDefault="00A049B3" w:rsidP="00A049B3">
      <w:r>
        <w:t xml:space="preserve">        },</w:t>
      </w:r>
    </w:p>
    <w:p w14:paraId="64CE9F37" w14:textId="77777777" w:rsidR="00A049B3" w:rsidRDefault="00A049B3" w:rsidP="00A049B3">
      <w:r>
        <w:t xml:space="preserve">        {</w:t>
      </w:r>
    </w:p>
    <w:p w14:paraId="65BEF6FE" w14:textId="77777777" w:rsidR="00A049B3" w:rsidRDefault="00A049B3" w:rsidP="00A049B3">
      <w:r>
        <w:t xml:space="preserve">            "tag": "Q80",</w:t>
      </w:r>
    </w:p>
    <w:p w14:paraId="6A164B55" w14:textId="77777777" w:rsidR="00A049B3" w:rsidRDefault="00A049B3" w:rsidP="00A049B3">
      <w:r>
        <w:t xml:space="preserve">            "patterns": [</w:t>
      </w:r>
    </w:p>
    <w:p w14:paraId="34EB4841" w14:textId="77777777" w:rsidR="00710A16" w:rsidRDefault="00A049B3" w:rsidP="00710A16">
      <w:pPr>
        <w:rPr>
          <w:ins w:id="1541" w:author="McQuillan, Tyler A" w:date="2021-11-05T08:01:00Z"/>
        </w:rPr>
      </w:pPr>
      <w:r>
        <w:t xml:space="preserve">                </w:t>
      </w:r>
      <w:ins w:id="1542" w:author="McQuillan, Tyler A" w:date="2021-11-05T08:01:00Z">
        <w:del w:id="1543" w:author="Cintron, Matthew I (CTR)" w:date="2021-11-15T11:13:00Z">
          <w:r w:rsidR="00710A16" w:rsidDel="00631827">
            <w:delText>*</w:delText>
          </w:r>
        </w:del>
        <w:r w:rsidR="00710A16">
          <w:t>"How to view IT ticket status.",</w:t>
        </w:r>
      </w:ins>
    </w:p>
    <w:p w14:paraId="6483EBB9" w14:textId="33F71257" w:rsidR="00710A16" w:rsidRDefault="00710A16" w:rsidP="00710A16">
      <w:pPr>
        <w:rPr>
          <w:ins w:id="1544" w:author="McQuillan, Tyler A" w:date="2021-11-05T08:01:00Z"/>
        </w:rPr>
      </w:pPr>
      <w:ins w:id="1545" w:author="McQuillan, Tyler A" w:date="2021-11-05T08:01:00Z">
        <w:r>
          <w:tab/>
        </w:r>
        <w:del w:id="1546" w:author="Cintron, Matthew I (CTR)" w:date="2021-11-15T11:13:00Z">
          <w:r w:rsidDel="00631827">
            <w:delText>*</w:delText>
          </w:r>
        </w:del>
        <w:r>
          <w:t>"IT ticket status.",</w:t>
        </w:r>
      </w:ins>
    </w:p>
    <w:p w14:paraId="7454ECA5" w14:textId="47105EA9" w:rsidR="00A049B3" w:rsidRDefault="00A049B3">
      <w:pPr>
        <w:ind w:firstLine="720"/>
        <w:pPrChange w:id="1547" w:author="McQuillan, Tyler A" w:date="2021-11-05T08:01:00Z">
          <w:pPr/>
        </w:pPrChange>
      </w:pPr>
      <w:r>
        <w:t>"How to properly submit tickets and check the status of them or have a list of people we can reach out</w:t>
      </w:r>
      <w:ins w:id="1548" w:author="McQuillan, Tyler A" w:date="2021-11-05T08:01:00Z">
        <w:r w:rsidR="00710A16">
          <w:t xml:space="preserve"> </w:t>
        </w:r>
      </w:ins>
      <w:del w:id="1549" w:author="McQuillan, Tyler A" w:date="2021-11-05T08:01:00Z">
        <w:r w:rsidDel="00710A16">
          <w:delText>\u00a0</w:delText>
        </w:r>
      </w:del>
      <w:r>
        <w:t>to regarding them</w:t>
      </w:r>
      <w:del w:id="1550" w:author="McQuillan, Tyler A" w:date="2021-11-05T08:01:00Z">
        <w:r w:rsidDel="00710A16">
          <w:delText>.\u00a0",</w:delText>
        </w:r>
      </w:del>
      <w:ins w:id="1551" w:author="McQuillan, Tyler A" w:date="2021-11-05T08:01:00Z">
        <w:r w:rsidR="00710A16">
          <w:t>.,</w:t>
        </w:r>
      </w:ins>
    </w:p>
    <w:p w14:paraId="79075DF0" w14:textId="76F9C8BF" w:rsidR="00A049B3" w:rsidRDefault="00A049B3" w:rsidP="00A049B3">
      <w:r>
        <w:lastRenderedPageBreak/>
        <w:t xml:space="preserve">                "How to properly submit tickets and check the status of them or have a list of people we can reach ou</w:t>
      </w:r>
      <w:ins w:id="1552" w:author="McQuillan, Tyler A" w:date="2021-11-05T08:01:00Z">
        <w:r w:rsidR="00710A16">
          <w:t xml:space="preserve">t </w:t>
        </w:r>
      </w:ins>
      <w:del w:id="1553" w:author="McQuillan, Tyler A" w:date="2021-11-05T08:01:00Z">
        <w:r w:rsidDel="00710A16">
          <w:delText>t\u00a0</w:delText>
        </w:r>
      </w:del>
      <w:r>
        <w:t>to regarding them.</w:t>
      </w:r>
      <w:del w:id="1554" w:author="McQuillan, Tyler A" w:date="2021-11-05T08:01:00Z">
        <w:r w:rsidDel="00710A16">
          <w:delText>\u00a0</w:delText>
        </w:r>
      </w:del>
      <w:r>
        <w:t>"</w:t>
      </w:r>
    </w:p>
    <w:p w14:paraId="2AABC4E3" w14:textId="77777777" w:rsidR="00A049B3" w:rsidRDefault="00A049B3" w:rsidP="00A049B3">
      <w:r>
        <w:t xml:space="preserve">            ],</w:t>
      </w:r>
    </w:p>
    <w:p w14:paraId="1AAD0651" w14:textId="77777777" w:rsidR="00A049B3" w:rsidRDefault="00A049B3" w:rsidP="00A049B3">
      <w:r>
        <w:t xml:space="preserve">            "responses": [</w:t>
      </w:r>
    </w:p>
    <w:p w14:paraId="7AD820B2" w14:textId="77777777" w:rsidR="00A049B3" w:rsidRDefault="00A049B3" w:rsidP="00A049B3">
      <w:r>
        <w:t xml:space="preserve">                "1. Go to [IT Service Help Desk Cherwell] (https://itservicedesk.maximus.com/CherwellPortal/IT?_=6c6a1b39)  2. Log in using </w:t>
      </w:r>
      <w:del w:id="1555" w:author="McQuillan, Tyler A" w:date="2021-11-05T08:01:00Z">
        <w:r w:rsidDel="00710A16">
          <w:delText xml:space="preserve"> </w:delText>
        </w:r>
      </w:del>
      <w:r>
        <w:t>your employee number and Outlook password 3. Click My Tickets.  4. Find the ticket and see the status"</w:t>
      </w:r>
    </w:p>
    <w:p w14:paraId="506B539C" w14:textId="77777777" w:rsidR="00A049B3" w:rsidRDefault="00A049B3" w:rsidP="00A049B3">
      <w:r>
        <w:t xml:space="preserve">            ],</w:t>
      </w:r>
    </w:p>
    <w:p w14:paraId="407366C2" w14:textId="77777777" w:rsidR="00A049B3" w:rsidRDefault="00A049B3" w:rsidP="00A049B3">
      <w:r>
        <w:t xml:space="preserve">            "</w:t>
      </w:r>
      <w:proofErr w:type="spellStart"/>
      <w:r>
        <w:t>context_set</w:t>
      </w:r>
      <w:proofErr w:type="spellEnd"/>
      <w:r>
        <w:t>": ""</w:t>
      </w:r>
    </w:p>
    <w:p w14:paraId="2639E736" w14:textId="77777777" w:rsidR="00A049B3" w:rsidRDefault="00A049B3" w:rsidP="00A049B3">
      <w:r>
        <w:t xml:space="preserve">        },</w:t>
      </w:r>
    </w:p>
    <w:p w14:paraId="1667C814" w14:textId="77777777" w:rsidR="00A049B3" w:rsidRDefault="00A049B3" w:rsidP="00A049B3">
      <w:r>
        <w:t xml:space="preserve">        {</w:t>
      </w:r>
    </w:p>
    <w:p w14:paraId="2673695B" w14:textId="77777777" w:rsidR="00A049B3" w:rsidRDefault="00A049B3" w:rsidP="00A049B3">
      <w:r>
        <w:t xml:space="preserve">            "tag": </w:t>
      </w:r>
      <w:commentRangeStart w:id="1556"/>
      <w:r>
        <w:t>"Q81",</w:t>
      </w:r>
      <w:commentRangeEnd w:id="1556"/>
      <w:r w:rsidR="00D14A6A">
        <w:rPr>
          <w:rStyle w:val="CommentReference"/>
        </w:rPr>
        <w:commentReference w:id="1556"/>
      </w:r>
    </w:p>
    <w:p w14:paraId="349D837A" w14:textId="77777777" w:rsidR="00A049B3" w:rsidRDefault="00A049B3" w:rsidP="00A049B3">
      <w:r>
        <w:t xml:space="preserve">            "patterns": [</w:t>
      </w:r>
    </w:p>
    <w:p w14:paraId="3320CC41" w14:textId="77777777" w:rsidR="00D34466" w:rsidRDefault="00A049B3" w:rsidP="00A049B3">
      <w:pPr>
        <w:rPr>
          <w:ins w:id="1557" w:author="McQuillan, Tyler A" w:date="2021-11-05T08:02:00Z"/>
        </w:rPr>
      </w:pPr>
      <w:r>
        <w:t xml:space="preserve">                </w:t>
      </w:r>
      <w:ins w:id="1558" w:author="McQuillan, Tyler A" w:date="2021-11-05T08:02:00Z">
        <w:del w:id="1559" w:author="Cintron, Matthew I (CTR)" w:date="2021-11-15T11:14:00Z">
          <w:r w:rsidR="00D34466" w:rsidRPr="00D34466" w:rsidDel="00631827">
            <w:delText>*</w:delText>
          </w:r>
        </w:del>
        <w:r w:rsidR="00D34466" w:rsidRPr="00D34466">
          <w:t>"Training agenda questions.",</w:t>
        </w:r>
      </w:ins>
    </w:p>
    <w:p w14:paraId="19C9BABC" w14:textId="63259061" w:rsidR="00A049B3" w:rsidRDefault="00A049B3">
      <w:pPr>
        <w:ind w:firstLine="720"/>
        <w:pPrChange w:id="1560" w:author="McQuillan, Tyler A" w:date="2021-11-05T08:02:00Z">
          <w:pPr/>
        </w:pPrChange>
      </w:pPr>
      <w:r>
        <w:t>"How to understand and follow the agenda for Day 1 and Day 2?",</w:t>
      </w:r>
    </w:p>
    <w:p w14:paraId="6B0D88D9" w14:textId="77777777" w:rsidR="00A049B3" w:rsidRDefault="00A049B3" w:rsidP="00A049B3">
      <w:r>
        <w:t xml:space="preserve">                "How to understand and follow the agenda for Day One and Day Two?",</w:t>
      </w:r>
    </w:p>
    <w:p w14:paraId="0147E2C6" w14:textId="77777777" w:rsidR="00A049B3" w:rsidRDefault="00A049B3" w:rsidP="00A049B3">
      <w:r>
        <w:t xml:space="preserve">                "I am having trouble understanding the day 1 and 2 agendas.",</w:t>
      </w:r>
    </w:p>
    <w:p w14:paraId="3DD375CF" w14:textId="77777777" w:rsidR="00A049B3" w:rsidRDefault="00A049B3" w:rsidP="00A049B3">
      <w:r>
        <w:t xml:space="preserve">                "I am having trouble understanding the day one and two agendas.",</w:t>
      </w:r>
    </w:p>
    <w:p w14:paraId="745B62A9" w14:textId="77777777" w:rsidR="00A049B3" w:rsidRDefault="00A049B3" w:rsidP="00A049B3">
      <w:r>
        <w:t xml:space="preserve">                "I have questions about the Day 1 and Day 2 agenda. ",</w:t>
      </w:r>
    </w:p>
    <w:p w14:paraId="70E4D83D" w14:textId="77777777" w:rsidR="00A049B3" w:rsidRDefault="00A049B3" w:rsidP="00A049B3">
      <w:r>
        <w:t xml:space="preserve">                "I have questions about the Day One and Day Two agenda. ",</w:t>
      </w:r>
    </w:p>
    <w:p w14:paraId="16489D44" w14:textId="77777777" w:rsidR="00A049B3" w:rsidRDefault="00A049B3" w:rsidP="00A049B3">
      <w:r>
        <w:t xml:space="preserve">                "I need assistance with completing the agenda on Day 1 and Day 2. ",</w:t>
      </w:r>
    </w:p>
    <w:p w14:paraId="7AC5EBFA" w14:textId="77777777" w:rsidR="00A049B3" w:rsidRDefault="00A049B3" w:rsidP="00A049B3">
      <w:r>
        <w:t xml:space="preserve">                "I need assistance with completing the agenda on Day One and Day Two. "</w:t>
      </w:r>
    </w:p>
    <w:p w14:paraId="15FAD174" w14:textId="77777777" w:rsidR="00A049B3" w:rsidRDefault="00A049B3" w:rsidP="00A049B3">
      <w:r>
        <w:t xml:space="preserve">            ],</w:t>
      </w:r>
    </w:p>
    <w:p w14:paraId="52421DE4" w14:textId="77777777" w:rsidR="00A049B3" w:rsidRDefault="00A049B3" w:rsidP="00A049B3">
      <w:r>
        <w:t xml:space="preserve">            "responses": [</w:t>
      </w:r>
    </w:p>
    <w:p w14:paraId="4D8189FF" w14:textId="77777777" w:rsidR="00A049B3" w:rsidRDefault="00A049B3" w:rsidP="00A049B3">
      <w:r>
        <w:t xml:space="preserve">                "For questions regarding the understanding of the agenda for Day 1 and Day 2, please consult with your Training Manager. "</w:t>
      </w:r>
    </w:p>
    <w:p w14:paraId="7D97D120" w14:textId="77777777" w:rsidR="00A049B3" w:rsidRDefault="00A049B3" w:rsidP="00A049B3">
      <w:r>
        <w:t xml:space="preserve">            ],</w:t>
      </w:r>
    </w:p>
    <w:p w14:paraId="443EC27E" w14:textId="77777777" w:rsidR="00A049B3" w:rsidRDefault="00A049B3" w:rsidP="00A049B3">
      <w:r>
        <w:t xml:space="preserve">            "</w:t>
      </w:r>
      <w:proofErr w:type="spellStart"/>
      <w:r>
        <w:t>context_set</w:t>
      </w:r>
      <w:proofErr w:type="spellEnd"/>
      <w:r>
        <w:t>": ""</w:t>
      </w:r>
    </w:p>
    <w:p w14:paraId="36B83E01" w14:textId="77777777" w:rsidR="00A049B3" w:rsidRDefault="00A049B3" w:rsidP="00A049B3">
      <w:r>
        <w:t xml:space="preserve">        },</w:t>
      </w:r>
    </w:p>
    <w:p w14:paraId="552F8B39" w14:textId="77777777" w:rsidR="00A049B3" w:rsidRDefault="00A049B3" w:rsidP="00A049B3">
      <w:r>
        <w:t xml:space="preserve">        {</w:t>
      </w:r>
    </w:p>
    <w:p w14:paraId="1BFCE1E6" w14:textId="77777777" w:rsidR="00A049B3" w:rsidRDefault="00A049B3" w:rsidP="00A049B3">
      <w:r>
        <w:lastRenderedPageBreak/>
        <w:t xml:space="preserve">            "tag": "Q82",</w:t>
      </w:r>
    </w:p>
    <w:p w14:paraId="4F730660" w14:textId="77777777" w:rsidR="00A049B3" w:rsidRDefault="00A049B3" w:rsidP="00A049B3">
      <w:r>
        <w:t xml:space="preserve">            "patterns": [</w:t>
      </w:r>
    </w:p>
    <w:p w14:paraId="05AE3A03" w14:textId="77777777" w:rsidR="00D34466" w:rsidRDefault="00A049B3" w:rsidP="00D34466">
      <w:pPr>
        <w:rPr>
          <w:ins w:id="1561" w:author="McQuillan, Tyler A" w:date="2021-11-05T08:03:00Z"/>
        </w:rPr>
      </w:pPr>
      <w:r>
        <w:t xml:space="preserve">                </w:t>
      </w:r>
      <w:ins w:id="1562" w:author="McQuillan, Tyler A" w:date="2021-11-05T08:03:00Z">
        <w:del w:id="1563" w:author="Cintron, Matthew I (CTR)" w:date="2021-11-15T11:14:00Z">
          <w:r w:rsidR="00D34466" w:rsidDel="00631827">
            <w:delText>*</w:delText>
          </w:r>
        </w:del>
        <w:r w:rsidR="00D34466">
          <w:t>"How to request time off.",</w:t>
        </w:r>
      </w:ins>
    </w:p>
    <w:p w14:paraId="65750035" w14:textId="5495E012" w:rsidR="00D34466" w:rsidRDefault="00D34466" w:rsidP="00D34466">
      <w:pPr>
        <w:rPr>
          <w:ins w:id="1564" w:author="McQuillan, Tyler A" w:date="2021-11-05T08:03:00Z"/>
        </w:rPr>
      </w:pPr>
      <w:ins w:id="1565" w:author="McQuillan, Tyler A" w:date="2021-11-05T08:03:00Z">
        <w:r>
          <w:tab/>
        </w:r>
        <w:del w:id="1566" w:author="Cintron, Matthew I (CTR)" w:date="2021-11-15T11:14:00Z">
          <w:r w:rsidDel="00631827">
            <w:delText>*</w:delText>
          </w:r>
        </w:del>
        <w:r>
          <w:t>"Trainer time off requests.",</w:t>
        </w:r>
      </w:ins>
    </w:p>
    <w:p w14:paraId="0AC87834" w14:textId="4024F919" w:rsidR="00A049B3" w:rsidRDefault="00A049B3">
      <w:pPr>
        <w:ind w:firstLine="720"/>
        <w:pPrChange w:id="1567" w:author="McQuillan, Tyler A" w:date="2021-11-05T08:03:00Z">
          <w:pPr/>
        </w:pPrChange>
      </w:pPr>
      <w:r>
        <w:t xml:space="preserve">"I </w:t>
      </w:r>
      <w:del w:id="1568" w:author="McQuillan, Tyler A" w:date="2021-11-05T08:03:00Z">
        <w:r w:rsidDel="00D34466">
          <w:delText xml:space="preserve">am </w:delText>
        </w:r>
      </w:del>
      <w:r>
        <w:t>need a day off, how do I request a day off?",</w:t>
      </w:r>
    </w:p>
    <w:p w14:paraId="47B828E0" w14:textId="77777777" w:rsidR="00A049B3" w:rsidRDefault="00A049B3" w:rsidP="00A049B3">
      <w:r>
        <w:t xml:space="preserve">                "I am needing next Friday off, how do I request this day off?",</w:t>
      </w:r>
    </w:p>
    <w:p w14:paraId="7F04E5E0" w14:textId="77777777" w:rsidR="00A049B3" w:rsidRDefault="00A049B3" w:rsidP="00A049B3">
      <w:r>
        <w:t xml:space="preserve">                "I need to request time off.  What is the process?"</w:t>
      </w:r>
    </w:p>
    <w:p w14:paraId="79F3ADAB" w14:textId="77777777" w:rsidR="00A049B3" w:rsidRDefault="00A049B3" w:rsidP="00A049B3">
      <w:r>
        <w:t xml:space="preserve">            ],</w:t>
      </w:r>
    </w:p>
    <w:p w14:paraId="145A7D86" w14:textId="77777777" w:rsidR="00A049B3" w:rsidRDefault="00A049B3" w:rsidP="00A049B3">
      <w:r>
        <w:t xml:space="preserve">            "responses": [</w:t>
      </w:r>
    </w:p>
    <w:p w14:paraId="6E8E2FA8" w14:textId="77777777" w:rsidR="00A049B3" w:rsidRDefault="00A049B3" w:rsidP="00A049B3">
      <w:r>
        <w:t xml:space="preserve">                "Add your request on your local Training SharePoint site's time off calendar. "</w:t>
      </w:r>
    </w:p>
    <w:p w14:paraId="5FC71FCA" w14:textId="77777777" w:rsidR="00A049B3" w:rsidRDefault="00A049B3" w:rsidP="00A049B3">
      <w:r>
        <w:t xml:space="preserve">            ],</w:t>
      </w:r>
    </w:p>
    <w:p w14:paraId="751B679D" w14:textId="77777777" w:rsidR="00A049B3" w:rsidRDefault="00A049B3" w:rsidP="00A049B3">
      <w:r>
        <w:t xml:space="preserve">            "</w:t>
      </w:r>
      <w:proofErr w:type="spellStart"/>
      <w:r>
        <w:t>context_set</w:t>
      </w:r>
      <w:proofErr w:type="spellEnd"/>
      <w:r>
        <w:t>": ""</w:t>
      </w:r>
    </w:p>
    <w:p w14:paraId="3762ED11" w14:textId="77777777" w:rsidR="00A049B3" w:rsidRDefault="00A049B3" w:rsidP="00A049B3">
      <w:r>
        <w:t xml:space="preserve">        },</w:t>
      </w:r>
    </w:p>
    <w:p w14:paraId="692D88E7" w14:textId="77777777" w:rsidR="00A049B3" w:rsidRDefault="00A049B3" w:rsidP="00A049B3">
      <w:r>
        <w:t xml:space="preserve">        {</w:t>
      </w:r>
    </w:p>
    <w:p w14:paraId="12E9FD0F" w14:textId="77777777" w:rsidR="00A049B3" w:rsidRDefault="00A049B3" w:rsidP="00A049B3">
      <w:r>
        <w:t xml:space="preserve">            "tag": </w:t>
      </w:r>
      <w:commentRangeStart w:id="1569"/>
      <w:r>
        <w:t>"Q83",</w:t>
      </w:r>
      <w:commentRangeEnd w:id="1569"/>
      <w:r w:rsidR="00D14A6A">
        <w:rPr>
          <w:rStyle w:val="CommentReference"/>
        </w:rPr>
        <w:commentReference w:id="1569"/>
      </w:r>
    </w:p>
    <w:p w14:paraId="359DD495" w14:textId="77777777" w:rsidR="00A049B3" w:rsidRDefault="00A049B3" w:rsidP="00A049B3">
      <w:r>
        <w:t xml:space="preserve">            "patterns": [</w:t>
      </w:r>
    </w:p>
    <w:p w14:paraId="2C91F5C8" w14:textId="77777777" w:rsidR="00D34466" w:rsidRDefault="00A049B3" w:rsidP="00A049B3">
      <w:pPr>
        <w:rPr>
          <w:ins w:id="1570" w:author="McQuillan, Tyler A" w:date="2021-11-05T08:04:00Z"/>
        </w:rPr>
      </w:pPr>
      <w:r>
        <w:t xml:space="preserve">                </w:t>
      </w:r>
      <w:ins w:id="1571" w:author="McQuillan, Tyler A" w:date="2021-11-05T08:04:00Z">
        <w:del w:id="1572" w:author="Cintron, Matthew I (CTR)" w:date="2021-11-15T11:14:00Z">
          <w:r w:rsidR="00D34466" w:rsidRPr="00D34466" w:rsidDel="00631827">
            <w:delText>*</w:delText>
          </w:r>
        </w:del>
        <w:r w:rsidR="00D34466" w:rsidRPr="00D34466">
          <w:t>"Are trainees assigned to trainer or co-trainer?",</w:t>
        </w:r>
      </w:ins>
    </w:p>
    <w:p w14:paraId="02F13173" w14:textId="010B60EC" w:rsidR="00A049B3" w:rsidRDefault="00A049B3">
      <w:pPr>
        <w:ind w:firstLine="720"/>
        <w:pPrChange w:id="1573" w:author="McQuillan, Tyler A" w:date="2021-11-05T08:04:00Z">
          <w:pPr/>
        </w:pPrChange>
      </w:pPr>
      <w:r>
        <w:t>"I am the co-instructor of a class. Will I have the co-instructor assigned to me? ",</w:t>
      </w:r>
    </w:p>
    <w:p w14:paraId="7A02A9AB" w14:textId="14C2052F" w:rsidR="00A049B3" w:rsidRDefault="00A049B3" w:rsidP="00A049B3">
      <w:r>
        <w:t xml:space="preserve">                "I am the co</w:t>
      </w:r>
      <w:ins w:id="1574" w:author="McQuillan, Tyler A" w:date="2021-11-05T08:03:00Z">
        <w:r w:rsidR="00D34466">
          <w:t>-</w:t>
        </w:r>
      </w:ins>
      <w:r>
        <w:t>trainer of a class. Will I have the trainees assigned to me? ",</w:t>
      </w:r>
    </w:p>
    <w:p w14:paraId="5333FB5C" w14:textId="724D8C1A" w:rsidR="00A049B3" w:rsidRDefault="00A049B3" w:rsidP="00A049B3">
      <w:r>
        <w:t xml:space="preserve">                "I am the trainer of a class with a co</w:t>
      </w:r>
      <w:ins w:id="1575" w:author="McQuillan, Tyler A" w:date="2021-11-05T08:03:00Z">
        <w:r w:rsidR="00D34466">
          <w:t>-</w:t>
        </w:r>
      </w:ins>
      <w:r>
        <w:t>trainer.  What is the difference? ",</w:t>
      </w:r>
    </w:p>
    <w:p w14:paraId="0C3EDB1B" w14:textId="2404ABD8" w:rsidR="00A049B3" w:rsidRDefault="00A049B3" w:rsidP="00A049B3">
      <w:r>
        <w:t xml:space="preserve">                "What is the difference between a trainer and co</w:t>
      </w:r>
      <w:ins w:id="1576" w:author="McQuillan, Tyler A" w:date="2021-11-05T08:03:00Z">
        <w:r w:rsidR="00D34466">
          <w:t>-</w:t>
        </w:r>
      </w:ins>
      <w:r>
        <w:t>trainer?"</w:t>
      </w:r>
    </w:p>
    <w:p w14:paraId="626856C0" w14:textId="77777777" w:rsidR="00A049B3" w:rsidRDefault="00A049B3" w:rsidP="00A049B3">
      <w:r>
        <w:t xml:space="preserve">            ],</w:t>
      </w:r>
    </w:p>
    <w:p w14:paraId="57D4E994" w14:textId="77777777" w:rsidR="00A049B3" w:rsidRDefault="00A049B3" w:rsidP="00A049B3">
      <w:r>
        <w:t xml:space="preserve">            "responses": [</w:t>
      </w:r>
    </w:p>
    <w:p w14:paraId="1E11A6D6" w14:textId="40D43572" w:rsidR="00A049B3" w:rsidRDefault="00A049B3" w:rsidP="00A049B3">
      <w:r>
        <w:t xml:space="preserve">                "The Trainer will have all trainees in the class </w:t>
      </w:r>
      <w:proofErr w:type="spellStart"/>
      <w:r>
        <w:t>assis</w:t>
      </w:r>
      <w:ins w:id="1577" w:author="McQuillan, Tyler A" w:date="2021-11-05T08:04:00Z">
        <w:r w:rsidR="00D34466">
          <w:t>ned</w:t>
        </w:r>
      </w:ins>
      <w:proofErr w:type="spellEnd"/>
      <w:del w:id="1578" w:author="McQuillan, Tyler A" w:date="2021-11-05T08:04:00Z">
        <w:r w:rsidDel="00D34466">
          <w:delText>gn</w:delText>
        </w:r>
      </w:del>
      <w:r>
        <w:t xml:space="preserve"> </w:t>
      </w:r>
      <w:del w:id="1579" w:author="McQuillan, Tyler A" w:date="2021-11-05T08:04:00Z">
        <w:r w:rsidDel="00D34466">
          <w:delText xml:space="preserve">to them </w:delText>
        </w:r>
      </w:del>
      <w:r>
        <w:t>in CCO Learning and CROP. "</w:t>
      </w:r>
    </w:p>
    <w:p w14:paraId="263A31F1" w14:textId="77777777" w:rsidR="00A049B3" w:rsidRDefault="00A049B3" w:rsidP="00A049B3">
      <w:r>
        <w:t xml:space="preserve">            ],</w:t>
      </w:r>
    </w:p>
    <w:p w14:paraId="219AA7FF" w14:textId="77777777" w:rsidR="00A049B3" w:rsidRDefault="00A049B3" w:rsidP="00A049B3">
      <w:r>
        <w:t xml:space="preserve">            "</w:t>
      </w:r>
      <w:proofErr w:type="spellStart"/>
      <w:r>
        <w:t>context_set</w:t>
      </w:r>
      <w:proofErr w:type="spellEnd"/>
      <w:r>
        <w:t>": ""</w:t>
      </w:r>
    </w:p>
    <w:p w14:paraId="452B9304" w14:textId="77777777" w:rsidR="00A049B3" w:rsidRDefault="00A049B3" w:rsidP="00A049B3">
      <w:r>
        <w:t xml:space="preserve">        },</w:t>
      </w:r>
    </w:p>
    <w:p w14:paraId="33B3CED4" w14:textId="77777777" w:rsidR="00A049B3" w:rsidRDefault="00A049B3" w:rsidP="00A049B3">
      <w:r>
        <w:t xml:space="preserve">        {</w:t>
      </w:r>
    </w:p>
    <w:p w14:paraId="141274B5" w14:textId="77777777" w:rsidR="00A049B3" w:rsidRDefault="00A049B3" w:rsidP="00A049B3">
      <w:r>
        <w:t xml:space="preserve">            "tag": "Q84",</w:t>
      </w:r>
    </w:p>
    <w:p w14:paraId="2314077E" w14:textId="77777777" w:rsidR="00A049B3" w:rsidRDefault="00A049B3" w:rsidP="00A049B3">
      <w:r>
        <w:lastRenderedPageBreak/>
        <w:t xml:space="preserve">            "patterns": [</w:t>
      </w:r>
    </w:p>
    <w:p w14:paraId="3E662238" w14:textId="77777777" w:rsidR="00D34466" w:rsidRDefault="00A049B3" w:rsidP="00D34466">
      <w:pPr>
        <w:rPr>
          <w:ins w:id="1580" w:author="McQuillan, Tyler A" w:date="2021-11-05T08:05:00Z"/>
        </w:rPr>
      </w:pPr>
      <w:r>
        <w:t xml:space="preserve">                </w:t>
      </w:r>
      <w:ins w:id="1581" w:author="McQuillan, Tyler A" w:date="2021-11-05T08:05:00Z">
        <w:del w:id="1582" w:author="Cintron, Matthew I (CTR)" w:date="2021-11-15T11:14:00Z">
          <w:r w:rsidR="00D34466" w:rsidDel="00631827">
            <w:delText>*</w:delText>
          </w:r>
        </w:del>
        <w:r w:rsidR="00D34466">
          <w:t>"Locating instructor observations form.",</w:t>
        </w:r>
      </w:ins>
    </w:p>
    <w:p w14:paraId="0DA87CE5" w14:textId="13CC1AEF" w:rsidR="00D34466" w:rsidRDefault="00D34466" w:rsidP="00D34466">
      <w:pPr>
        <w:rPr>
          <w:ins w:id="1583" w:author="McQuillan, Tyler A" w:date="2021-11-05T08:05:00Z"/>
        </w:rPr>
      </w:pPr>
      <w:ins w:id="1584" w:author="McQuillan, Tyler A" w:date="2021-11-05T08:05:00Z">
        <w:r>
          <w:tab/>
        </w:r>
        <w:del w:id="1585" w:author="Cintron, Matthew I (CTR)" w:date="2021-11-15T11:14:00Z">
          <w:r w:rsidDel="00631827">
            <w:delText>*</w:delText>
          </w:r>
        </w:del>
        <w:r>
          <w:t>"Instructor observation form.",</w:t>
        </w:r>
      </w:ins>
    </w:p>
    <w:p w14:paraId="5270280A" w14:textId="18321014" w:rsidR="00A049B3" w:rsidRDefault="00A049B3">
      <w:pPr>
        <w:ind w:firstLine="720"/>
        <w:pPrChange w:id="1586" w:author="McQuillan, Tyler A" w:date="2021-11-05T08:05:00Z">
          <w:pPr/>
        </w:pPrChange>
      </w:pPr>
      <w:r>
        <w:t>"I have just completed an instructor observation of my co</w:t>
      </w:r>
      <w:ins w:id="1587" w:author="McQuillan, Tyler A" w:date="2021-11-05T08:05:00Z">
        <w:r w:rsidR="00D34466">
          <w:t>-</w:t>
        </w:r>
      </w:ins>
      <w:r>
        <w:t>instructor. Where is the form?",</w:t>
      </w:r>
    </w:p>
    <w:p w14:paraId="33BCFB79" w14:textId="77777777" w:rsidR="00A049B3" w:rsidRDefault="00A049B3" w:rsidP="00A049B3">
      <w:r>
        <w:t xml:space="preserve">                "I have just completed an instructor observation of my trainer. Where is the form?",</w:t>
      </w:r>
    </w:p>
    <w:p w14:paraId="740823C0" w14:textId="539F8D28" w:rsidR="00A049B3" w:rsidRDefault="00A049B3" w:rsidP="00A049B3">
      <w:r>
        <w:t xml:space="preserve">                "I have just completed an observation of my co</w:t>
      </w:r>
      <w:ins w:id="1588" w:author="McQuillan, Tyler A" w:date="2021-11-05T08:05:00Z">
        <w:r w:rsidR="00D34466">
          <w:t>-</w:t>
        </w:r>
      </w:ins>
      <w:r>
        <w:t>instructor. Where is the form?",</w:t>
      </w:r>
    </w:p>
    <w:p w14:paraId="775071EF" w14:textId="2AF712B8" w:rsidR="00A049B3" w:rsidRDefault="00A049B3" w:rsidP="00A049B3">
      <w:r>
        <w:t xml:space="preserve">                "I have just completed an observation of my co</w:t>
      </w:r>
      <w:ins w:id="1589" w:author="McQuillan, Tyler A" w:date="2021-11-05T08:05:00Z">
        <w:r w:rsidR="00D34466">
          <w:t>-</w:t>
        </w:r>
      </w:ins>
      <w:r>
        <w:t>trainer. Where is the form?",</w:t>
      </w:r>
    </w:p>
    <w:p w14:paraId="642FE152" w14:textId="77777777" w:rsidR="00A049B3" w:rsidRDefault="00A049B3" w:rsidP="00A049B3">
      <w:r>
        <w:t xml:space="preserve">                "What form do I use to complete a peer audit?",</w:t>
      </w:r>
    </w:p>
    <w:p w14:paraId="1BE3FE9A" w14:textId="6395F8DB" w:rsidR="00A049B3" w:rsidRDefault="00A049B3" w:rsidP="00A049B3">
      <w:r>
        <w:t xml:space="preserve">                "What form do I use to complete a peer instructor ob</w:t>
      </w:r>
      <w:ins w:id="1590" w:author="McQuillan, Tyler A" w:date="2021-11-05T08:05:00Z">
        <w:r w:rsidR="00D34466">
          <w:t>s</w:t>
        </w:r>
      </w:ins>
      <w:r>
        <w:t>ervation?",</w:t>
      </w:r>
    </w:p>
    <w:p w14:paraId="14AB1E6F" w14:textId="77777777" w:rsidR="00A049B3" w:rsidRDefault="00A049B3" w:rsidP="00A049B3">
      <w:r>
        <w:t xml:space="preserve">                "What form do I use to complete a peer IOF? ",</w:t>
      </w:r>
    </w:p>
    <w:p w14:paraId="03BB3C8E" w14:textId="77777777" w:rsidR="00A049B3" w:rsidRDefault="00A049B3" w:rsidP="00A049B3">
      <w:r>
        <w:t xml:space="preserve">                "What form do I use to complete a peer observation?"</w:t>
      </w:r>
    </w:p>
    <w:p w14:paraId="410EB7DA" w14:textId="77777777" w:rsidR="00A049B3" w:rsidRDefault="00A049B3" w:rsidP="00A049B3">
      <w:r>
        <w:t xml:space="preserve">            ],</w:t>
      </w:r>
    </w:p>
    <w:p w14:paraId="6CAFFCBC" w14:textId="77777777" w:rsidR="00A049B3" w:rsidRDefault="00A049B3" w:rsidP="00A049B3">
      <w:r>
        <w:t xml:space="preserve">            "responses": [</w:t>
      </w:r>
    </w:p>
    <w:p w14:paraId="367FB0A2" w14:textId="0B78C580" w:rsidR="00A049B3" w:rsidRDefault="00A049B3" w:rsidP="00A049B3">
      <w:r>
        <w:t xml:space="preserve">                "Refer to [CCO Instructor Observation Form](https://maximus365.sharepoint.com/sites/CCO/Support/KSTP/CCO_Training_Delivery_Trainer_Resources/IOF/SiteAssets/IOF.aspx)</w:t>
      </w:r>
      <w:ins w:id="1591" w:author="McQuillan, Tyler A" w:date="2021-11-05T08:06:00Z">
        <w:r w:rsidR="00D34466">
          <w:t>.</w:t>
        </w:r>
      </w:ins>
      <w:r>
        <w:t>"</w:t>
      </w:r>
    </w:p>
    <w:p w14:paraId="5BA805E6" w14:textId="77777777" w:rsidR="00A049B3" w:rsidRDefault="00A049B3" w:rsidP="00A049B3">
      <w:r>
        <w:t xml:space="preserve">            ],</w:t>
      </w:r>
    </w:p>
    <w:p w14:paraId="57F73A98" w14:textId="77777777" w:rsidR="00A049B3" w:rsidRDefault="00A049B3" w:rsidP="00A049B3">
      <w:r>
        <w:t xml:space="preserve">            "</w:t>
      </w:r>
      <w:proofErr w:type="spellStart"/>
      <w:r>
        <w:t>context_set</w:t>
      </w:r>
      <w:proofErr w:type="spellEnd"/>
      <w:r>
        <w:t>": ""</w:t>
      </w:r>
    </w:p>
    <w:p w14:paraId="428FC497" w14:textId="77777777" w:rsidR="00A049B3" w:rsidRDefault="00A049B3" w:rsidP="00A049B3">
      <w:r>
        <w:t xml:space="preserve">        },</w:t>
      </w:r>
    </w:p>
    <w:p w14:paraId="2075B9DC" w14:textId="77777777" w:rsidR="00A049B3" w:rsidRDefault="00A049B3" w:rsidP="00A049B3">
      <w:r>
        <w:t xml:space="preserve">        {</w:t>
      </w:r>
    </w:p>
    <w:p w14:paraId="5F680111" w14:textId="77777777" w:rsidR="00A049B3" w:rsidRDefault="00A049B3" w:rsidP="00A049B3">
      <w:r>
        <w:t xml:space="preserve">            "tag": "Q85",</w:t>
      </w:r>
    </w:p>
    <w:p w14:paraId="33FDC257" w14:textId="77777777" w:rsidR="00A049B3" w:rsidRDefault="00A049B3" w:rsidP="00A049B3">
      <w:r>
        <w:t xml:space="preserve">            "patterns": [</w:t>
      </w:r>
    </w:p>
    <w:p w14:paraId="7DE16D4D" w14:textId="77777777" w:rsidR="00D34466" w:rsidRDefault="00A049B3" w:rsidP="00D34466">
      <w:pPr>
        <w:rPr>
          <w:ins w:id="1592" w:author="McQuillan, Tyler A" w:date="2021-11-05T08:06:00Z"/>
        </w:rPr>
      </w:pPr>
      <w:r>
        <w:t xml:space="preserve">                </w:t>
      </w:r>
      <w:ins w:id="1593" w:author="McQuillan, Tyler A" w:date="2021-11-05T08:06:00Z">
        <w:del w:id="1594" w:author="Cintron, Matthew I (CTR)" w:date="2021-11-15T11:14:00Z">
          <w:r w:rsidR="00D34466" w:rsidDel="00631827">
            <w:delText>*</w:delText>
          </w:r>
        </w:del>
        <w:r w:rsidR="00D34466">
          <w:t>"Who reviews training material feedback?",</w:t>
        </w:r>
      </w:ins>
    </w:p>
    <w:p w14:paraId="4DE1585C" w14:textId="5907ADB1" w:rsidR="00D34466" w:rsidRDefault="00D34466" w:rsidP="00D34466">
      <w:pPr>
        <w:rPr>
          <w:ins w:id="1595" w:author="McQuillan, Tyler A" w:date="2021-11-05T08:06:00Z"/>
        </w:rPr>
      </w:pPr>
      <w:ins w:id="1596" w:author="McQuillan, Tyler A" w:date="2021-11-05T08:06:00Z">
        <w:r>
          <w:tab/>
        </w:r>
        <w:del w:id="1597" w:author="Cintron, Matthew I (CTR)" w:date="2021-11-15T11:14:00Z">
          <w:r w:rsidDel="00631827">
            <w:delText>*</w:delText>
          </w:r>
        </w:del>
        <w:r>
          <w:t>"Training material feedback.",</w:t>
        </w:r>
      </w:ins>
    </w:p>
    <w:p w14:paraId="2915634A" w14:textId="2BA401AF" w:rsidR="00A049B3" w:rsidRDefault="00A049B3">
      <w:pPr>
        <w:ind w:firstLine="720"/>
        <w:pPrChange w:id="1598" w:author="McQuillan, Tyler A" w:date="2021-11-05T08:06:00Z">
          <w:pPr/>
        </w:pPrChange>
      </w:pPr>
      <w:r>
        <w:t>"I just submitted feedback on the training materials. Who reads my feedback? ",</w:t>
      </w:r>
    </w:p>
    <w:p w14:paraId="348EE600" w14:textId="77777777" w:rsidR="00A049B3" w:rsidRDefault="00A049B3" w:rsidP="00A049B3">
      <w:r>
        <w:t xml:space="preserve">                "My class is completing the daily surveys. Who reviews these?",</w:t>
      </w:r>
    </w:p>
    <w:p w14:paraId="691A58DA" w14:textId="77777777" w:rsidR="00A049B3" w:rsidRDefault="00A049B3" w:rsidP="00A049B3">
      <w:r>
        <w:t xml:space="preserve">                "What is a Training Operations Lead?",</w:t>
      </w:r>
    </w:p>
    <w:p w14:paraId="32CF8EA5" w14:textId="77777777" w:rsidR="00A049B3" w:rsidRDefault="00A049B3" w:rsidP="00A049B3">
      <w:r>
        <w:t xml:space="preserve">                "Who receives the feedback when I complete a material review?"</w:t>
      </w:r>
    </w:p>
    <w:p w14:paraId="5FA0158C" w14:textId="77777777" w:rsidR="00A049B3" w:rsidRDefault="00A049B3" w:rsidP="00A049B3">
      <w:r>
        <w:t xml:space="preserve">            ],</w:t>
      </w:r>
    </w:p>
    <w:p w14:paraId="1B679240" w14:textId="77777777" w:rsidR="00A049B3" w:rsidRDefault="00A049B3" w:rsidP="00A049B3">
      <w:r>
        <w:lastRenderedPageBreak/>
        <w:t xml:space="preserve">            "responses": [</w:t>
      </w:r>
    </w:p>
    <w:p w14:paraId="6F62546C" w14:textId="52B7EA57" w:rsidR="00A049B3" w:rsidRDefault="00A049B3" w:rsidP="00A049B3">
      <w:r>
        <w:t xml:space="preserve">                "Training Operations Leads (TOLs) are Training Managers</w:t>
      </w:r>
      <w:del w:id="1599" w:author="McQuillan, Tyler A" w:date="2021-11-05T08:08:00Z">
        <w:r w:rsidDel="00707C3E">
          <w:delText xml:space="preserve"> that</w:delText>
        </w:r>
      </w:del>
      <w:ins w:id="1600" w:author="McQuillan, Tyler A" w:date="2021-11-05T08:08:00Z">
        <w:r w:rsidR="00707C3E">
          <w:t xml:space="preserve"> who</w:t>
        </w:r>
      </w:ins>
      <w:r>
        <w:t xml:space="preserve"> review</w:t>
      </w:r>
      <w:del w:id="1601" w:author="McQuillan, Tyler A" w:date="2021-11-05T08:08:00Z">
        <w:r w:rsidDel="00707C3E">
          <w:delText>s</w:delText>
        </w:r>
      </w:del>
      <w:r>
        <w:t xml:space="preserve"> feedback and reporting to improve materials and processes. "</w:t>
      </w:r>
    </w:p>
    <w:p w14:paraId="2A4DB5C3" w14:textId="77777777" w:rsidR="00A049B3" w:rsidRDefault="00A049B3" w:rsidP="00A049B3">
      <w:r>
        <w:t xml:space="preserve">            ],</w:t>
      </w:r>
    </w:p>
    <w:p w14:paraId="0242BD81" w14:textId="77777777" w:rsidR="00A049B3" w:rsidRDefault="00A049B3" w:rsidP="00A049B3">
      <w:r>
        <w:t xml:space="preserve">            "</w:t>
      </w:r>
      <w:proofErr w:type="spellStart"/>
      <w:r>
        <w:t>context_set</w:t>
      </w:r>
      <w:proofErr w:type="spellEnd"/>
      <w:r>
        <w:t>": ""</w:t>
      </w:r>
    </w:p>
    <w:p w14:paraId="556CB22A" w14:textId="77777777" w:rsidR="00A049B3" w:rsidRDefault="00A049B3" w:rsidP="00A049B3">
      <w:r>
        <w:t xml:space="preserve">        },</w:t>
      </w:r>
    </w:p>
    <w:p w14:paraId="45FBC6DB" w14:textId="7C4F3B3B" w:rsidR="00A049B3" w:rsidDel="0060006F" w:rsidRDefault="00A049B3" w:rsidP="00A049B3">
      <w:pPr>
        <w:rPr>
          <w:del w:id="1602" w:author="Cintron, Matthew I (CTR)" w:date="2021-11-22T04:46:00Z"/>
        </w:rPr>
      </w:pPr>
      <w:del w:id="1603" w:author="Cintron, Matthew I (CTR)" w:date="2021-11-22T04:46:00Z">
        <w:r w:rsidDel="0060006F">
          <w:delText xml:space="preserve">        {</w:delText>
        </w:r>
      </w:del>
    </w:p>
    <w:p w14:paraId="6708A8FB" w14:textId="4B52E91A" w:rsidR="00A049B3" w:rsidDel="0060006F" w:rsidRDefault="00A049B3" w:rsidP="00A049B3">
      <w:pPr>
        <w:rPr>
          <w:del w:id="1604" w:author="Cintron, Matthew I (CTR)" w:date="2021-11-22T04:46:00Z"/>
        </w:rPr>
      </w:pPr>
      <w:del w:id="1605" w:author="Cintron, Matthew I (CTR)" w:date="2021-11-22T04:46:00Z">
        <w:r w:rsidDel="0060006F">
          <w:delText xml:space="preserve">            "tag": "Q86",</w:delText>
        </w:r>
      </w:del>
    </w:p>
    <w:p w14:paraId="524794D3" w14:textId="1BB3CC91" w:rsidR="00A049B3" w:rsidDel="0060006F" w:rsidRDefault="00A049B3" w:rsidP="00A049B3">
      <w:pPr>
        <w:rPr>
          <w:del w:id="1606" w:author="Cintron, Matthew I (CTR)" w:date="2021-11-22T04:46:00Z"/>
        </w:rPr>
      </w:pPr>
      <w:del w:id="1607" w:author="Cintron, Matthew I (CTR)" w:date="2021-11-22T04:46:00Z">
        <w:r w:rsidDel="0060006F">
          <w:delText xml:space="preserve">            "patterns": [</w:delText>
        </w:r>
      </w:del>
    </w:p>
    <w:p w14:paraId="575C8D9C" w14:textId="5DC30275" w:rsidR="001C1BF1" w:rsidDel="0060006F" w:rsidRDefault="00A049B3" w:rsidP="001C1BF1">
      <w:pPr>
        <w:rPr>
          <w:ins w:id="1608" w:author="McQuillan, Tyler A" w:date="2021-11-05T08:09:00Z"/>
          <w:del w:id="1609" w:author="Cintron, Matthew I (CTR)" w:date="2021-11-22T04:46:00Z"/>
        </w:rPr>
      </w:pPr>
      <w:del w:id="1610" w:author="Cintron, Matthew I (CTR)" w:date="2021-11-22T04:46:00Z">
        <w:r w:rsidDel="0060006F">
          <w:delText xml:space="preserve">                </w:delText>
        </w:r>
      </w:del>
      <w:ins w:id="1611" w:author="McQuillan, Tyler A" w:date="2021-11-05T08:09:00Z">
        <w:del w:id="1612" w:author="Cintron, Matthew I (CTR)" w:date="2021-11-15T11:14:00Z">
          <w:r w:rsidR="001C1BF1" w:rsidDel="00631827">
            <w:delText>*</w:delText>
          </w:r>
        </w:del>
        <w:del w:id="1613" w:author="Cintron, Matthew I (CTR)" w:date="2021-11-22T04:46:00Z">
          <w:r w:rsidR="001C1BF1" w:rsidDel="0060006F">
            <w:delText xml:space="preserve">"How to complete Daily Training Report (DTR).", </w:delText>
          </w:r>
        </w:del>
      </w:ins>
    </w:p>
    <w:p w14:paraId="060F7B81" w14:textId="2DFC12B3" w:rsidR="001C1BF1" w:rsidDel="0060006F" w:rsidRDefault="001C1BF1" w:rsidP="001C1BF1">
      <w:pPr>
        <w:rPr>
          <w:ins w:id="1614" w:author="McQuillan, Tyler A" w:date="2021-11-05T08:09:00Z"/>
          <w:del w:id="1615" w:author="Cintron, Matthew I (CTR)" w:date="2021-11-22T04:46:00Z"/>
        </w:rPr>
      </w:pPr>
      <w:ins w:id="1616" w:author="McQuillan, Tyler A" w:date="2021-11-05T08:09:00Z">
        <w:del w:id="1617" w:author="Cintron, Matthew I (CTR)" w:date="2021-11-22T04:46:00Z">
          <w:r w:rsidDel="0060006F">
            <w:tab/>
          </w:r>
        </w:del>
        <w:del w:id="1618" w:author="Cintron, Matthew I (CTR)" w:date="2021-11-15T11:14:00Z">
          <w:r w:rsidDel="00631827">
            <w:delText>*</w:delText>
          </w:r>
        </w:del>
        <w:del w:id="1619" w:author="Cintron, Matthew I (CTR)" w:date="2021-11-22T04:46:00Z">
          <w:r w:rsidDel="0060006F">
            <w:delText>"Daily Training Report (DTR).",</w:delText>
          </w:r>
        </w:del>
      </w:ins>
    </w:p>
    <w:p w14:paraId="1F255538" w14:textId="7E6F91B6" w:rsidR="00A049B3" w:rsidDel="0060006F" w:rsidRDefault="00A049B3">
      <w:pPr>
        <w:ind w:firstLine="720"/>
        <w:rPr>
          <w:del w:id="1620" w:author="Cintron, Matthew I (CTR)" w:date="2021-11-22T04:46:00Z"/>
        </w:rPr>
        <w:pPrChange w:id="1621" w:author="McQuillan, Tyler A" w:date="2021-11-05T08:09:00Z">
          <w:pPr/>
        </w:pPrChange>
      </w:pPr>
      <w:del w:id="1622" w:author="Cintron, Matthew I (CTR)" w:date="2021-11-22T04:46:00Z">
        <w:r w:rsidDel="0060006F">
          <w:delText>"I messed up my Daily Training Report.  Do I have to make another one if I can't fix it?",</w:delText>
        </w:r>
      </w:del>
    </w:p>
    <w:p w14:paraId="764314C4" w14:textId="56EC71D1" w:rsidR="00A049B3" w:rsidDel="0060006F" w:rsidRDefault="00A049B3" w:rsidP="00A049B3">
      <w:pPr>
        <w:rPr>
          <w:del w:id="1623" w:author="Cintron, Matthew I (CTR)" w:date="2021-11-22T04:46:00Z"/>
        </w:rPr>
      </w:pPr>
      <w:del w:id="1624" w:author="Cintron, Matthew I (CTR)" w:date="2021-11-22T04:46:00Z">
        <w:r w:rsidDel="0060006F">
          <w:delText xml:space="preserve">                "I messed up my DTR.  Do I have to make another one if I can't fix it?",</w:delText>
        </w:r>
      </w:del>
    </w:p>
    <w:p w14:paraId="068091BA" w14:textId="0BB7242E" w:rsidR="00A049B3" w:rsidDel="0060006F" w:rsidRDefault="00A049B3" w:rsidP="00A049B3">
      <w:pPr>
        <w:rPr>
          <w:del w:id="1625" w:author="Cintron, Matthew I (CTR)" w:date="2021-11-22T04:46:00Z"/>
        </w:rPr>
      </w:pPr>
      <w:del w:id="1626" w:author="Cintron, Matthew I (CTR)" w:date="2021-11-22T04:46:00Z">
        <w:r w:rsidDel="0060006F">
          <w:delText xml:space="preserve">                "Ooops!  I just messed up my Daily Training Report.  Do I need to create a new one?",</w:delText>
        </w:r>
      </w:del>
    </w:p>
    <w:p w14:paraId="0D633D0D" w14:textId="202F8772" w:rsidR="00A049B3" w:rsidDel="0060006F" w:rsidRDefault="00A049B3" w:rsidP="00A049B3">
      <w:pPr>
        <w:rPr>
          <w:del w:id="1627" w:author="Cintron, Matthew I (CTR)" w:date="2021-11-22T04:46:00Z"/>
        </w:rPr>
      </w:pPr>
      <w:del w:id="1628" w:author="Cintron, Matthew I (CTR)" w:date="2021-11-22T04:46:00Z">
        <w:r w:rsidDel="0060006F">
          <w:delText xml:space="preserve">                "Ooops!  I just messed up my DTR.  Do I need to create a new one?",</w:delText>
        </w:r>
      </w:del>
    </w:p>
    <w:p w14:paraId="3329E335" w14:textId="47852669" w:rsidR="00A049B3" w:rsidDel="0060006F" w:rsidRDefault="00A049B3" w:rsidP="00A049B3">
      <w:pPr>
        <w:rPr>
          <w:del w:id="1629" w:author="Cintron, Matthew I (CTR)" w:date="2021-11-22T04:46:00Z"/>
        </w:rPr>
      </w:pPr>
      <w:del w:id="1630" w:author="Cintron, Matthew I (CTR)" w:date="2021-11-22T04:46:00Z">
        <w:r w:rsidDel="0060006F">
          <w:delText xml:space="preserve">                "Will I need to create a new Daily Training Report if I mess mine up?",</w:delText>
        </w:r>
      </w:del>
    </w:p>
    <w:p w14:paraId="68FE26AB" w14:textId="53D18E0D" w:rsidR="00A049B3" w:rsidDel="0060006F" w:rsidRDefault="00A049B3" w:rsidP="00A049B3">
      <w:pPr>
        <w:rPr>
          <w:del w:id="1631" w:author="Cintron, Matthew I (CTR)" w:date="2021-11-22T04:46:00Z"/>
        </w:rPr>
      </w:pPr>
      <w:del w:id="1632" w:author="Cintron, Matthew I (CTR)" w:date="2021-11-22T04:46:00Z">
        <w:r w:rsidDel="0060006F">
          <w:delText xml:space="preserve">                "Will I need to create a new DTR if I mess mine up?"</w:delText>
        </w:r>
      </w:del>
    </w:p>
    <w:p w14:paraId="791E53B8" w14:textId="1BC6D8DB" w:rsidR="00A049B3" w:rsidDel="0060006F" w:rsidRDefault="00A049B3" w:rsidP="00A049B3">
      <w:pPr>
        <w:rPr>
          <w:del w:id="1633" w:author="Cintron, Matthew I (CTR)" w:date="2021-11-22T04:46:00Z"/>
        </w:rPr>
      </w:pPr>
      <w:del w:id="1634" w:author="Cintron, Matthew I (CTR)" w:date="2021-11-22T04:46:00Z">
        <w:r w:rsidDel="0060006F">
          <w:delText xml:space="preserve">            ],</w:delText>
        </w:r>
      </w:del>
    </w:p>
    <w:p w14:paraId="1B7EC5BD" w14:textId="0514A418" w:rsidR="00A049B3" w:rsidDel="0060006F" w:rsidRDefault="00A049B3" w:rsidP="00A049B3">
      <w:pPr>
        <w:rPr>
          <w:del w:id="1635" w:author="Cintron, Matthew I (CTR)" w:date="2021-11-22T04:46:00Z"/>
        </w:rPr>
      </w:pPr>
      <w:del w:id="1636" w:author="Cintron, Matthew I (CTR)" w:date="2021-11-22T04:46:00Z">
        <w:r w:rsidDel="0060006F">
          <w:delText xml:space="preserve">            "responses": [</w:delText>
        </w:r>
      </w:del>
    </w:p>
    <w:p w14:paraId="69749BEE" w14:textId="06A64833" w:rsidR="00A049B3" w:rsidDel="0060006F" w:rsidRDefault="00A049B3" w:rsidP="00A049B3">
      <w:pPr>
        <w:rPr>
          <w:del w:id="1637" w:author="Cintron, Matthew I (CTR)" w:date="2021-11-22T04:46:00Z"/>
        </w:rPr>
      </w:pPr>
      <w:del w:id="1638" w:author="Cintron, Matthew I (CTR)" w:date="2021-11-22T04:46:00Z">
        <w:r w:rsidDel="0060006F">
          <w:delText xml:space="preserve">                "Yes. For guidance access [Process Manual - Daily Training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delText>
        </w:r>
      </w:del>
      <w:ins w:id="1639" w:author="McQuillan, Tyler A" w:date="2021-11-05T08:09:00Z">
        <w:del w:id="1640" w:author="Cintron, Matthew I (CTR)" w:date="2021-11-22T04:46:00Z">
          <w:r w:rsidR="001C1BF1" w:rsidDel="0060006F">
            <w:delText>.</w:delText>
          </w:r>
        </w:del>
      </w:ins>
      <w:del w:id="1641" w:author="Cintron, Matthew I (CTR)" w:date="2021-11-22T04:46:00Z">
        <w:r w:rsidDel="0060006F">
          <w:delText>"</w:delText>
        </w:r>
      </w:del>
    </w:p>
    <w:p w14:paraId="398EE31C" w14:textId="2A1219B8" w:rsidR="00A049B3" w:rsidDel="0060006F" w:rsidRDefault="00A049B3" w:rsidP="00A049B3">
      <w:pPr>
        <w:rPr>
          <w:del w:id="1642" w:author="Cintron, Matthew I (CTR)" w:date="2021-11-22T04:46:00Z"/>
        </w:rPr>
      </w:pPr>
      <w:del w:id="1643" w:author="Cintron, Matthew I (CTR)" w:date="2021-11-22T04:46:00Z">
        <w:r w:rsidDel="0060006F">
          <w:delText xml:space="preserve">            ],</w:delText>
        </w:r>
      </w:del>
    </w:p>
    <w:p w14:paraId="39AB875C" w14:textId="00FF70FD" w:rsidR="00A049B3" w:rsidDel="0060006F" w:rsidRDefault="00A049B3" w:rsidP="00A049B3">
      <w:pPr>
        <w:rPr>
          <w:del w:id="1644" w:author="Cintron, Matthew I (CTR)" w:date="2021-11-22T04:46:00Z"/>
        </w:rPr>
      </w:pPr>
      <w:del w:id="1645" w:author="Cintron, Matthew I (CTR)" w:date="2021-11-22T04:46:00Z">
        <w:r w:rsidDel="0060006F">
          <w:delText xml:space="preserve">            "context_set": ""</w:delText>
        </w:r>
      </w:del>
    </w:p>
    <w:p w14:paraId="04749444" w14:textId="6D0BCC25" w:rsidR="00A049B3" w:rsidDel="0060006F" w:rsidRDefault="00A049B3" w:rsidP="00A049B3">
      <w:pPr>
        <w:rPr>
          <w:del w:id="1646" w:author="Cintron, Matthew I (CTR)" w:date="2021-11-22T04:46:00Z"/>
        </w:rPr>
      </w:pPr>
      <w:del w:id="1647" w:author="Cintron, Matthew I (CTR)" w:date="2021-11-22T04:46:00Z">
        <w:r w:rsidDel="0060006F">
          <w:delText xml:space="preserve">        },</w:delText>
        </w:r>
      </w:del>
    </w:p>
    <w:p w14:paraId="07689EE4" w14:textId="77777777" w:rsidR="00A049B3" w:rsidRDefault="00A049B3" w:rsidP="00A049B3">
      <w:r>
        <w:t xml:space="preserve">        {</w:t>
      </w:r>
    </w:p>
    <w:p w14:paraId="53A44E6B" w14:textId="77777777" w:rsidR="00A049B3" w:rsidRDefault="00A049B3" w:rsidP="00A049B3">
      <w:r>
        <w:t xml:space="preserve">            "tag": "</w:t>
      </w:r>
      <w:commentRangeStart w:id="1648"/>
      <w:r>
        <w:t>Q87</w:t>
      </w:r>
      <w:commentRangeEnd w:id="1648"/>
      <w:r w:rsidR="00C73F01">
        <w:rPr>
          <w:rStyle w:val="CommentReference"/>
        </w:rPr>
        <w:commentReference w:id="1648"/>
      </w:r>
      <w:r>
        <w:t>",</w:t>
      </w:r>
    </w:p>
    <w:p w14:paraId="6161448C" w14:textId="77777777" w:rsidR="00A049B3" w:rsidRDefault="00A049B3" w:rsidP="00A049B3">
      <w:r>
        <w:t xml:space="preserve">            "patterns": [</w:t>
      </w:r>
    </w:p>
    <w:p w14:paraId="6E3057FC" w14:textId="77777777" w:rsidR="0093493A" w:rsidRDefault="00A049B3" w:rsidP="0093493A">
      <w:pPr>
        <w:rPr>
          <w:ins w:id="1649" w:author="McQuillan, Tyler A" w:date="2021-11-05T08:11:00Z"/>
        </w:rPr>
      </w:pPr>
      <w:r>
        <w:t xml:space="preserve">                </w:t>
      </w:r>
      <w:ins w:id="1650" w:author="McQuillan, Tyler A" w:date="2021-11-05T08:11:00Z">
        <w:del w:id="1651" w:author="Cintron, Matthew I (CTR)" w:date="2021-11-15T11:14:00Z">
          <w:r w:rsidR="0093493A" w:rsidDel="00631827">
            <w:delText>*</w:delText>
          </w:r>
        </w:del>
        <w:r w:rsidR="0093493A">
          <w:t>"Where is the certification form?",</w:t>
        </w:r>
      </w:ins>
    </w:p>
    <w:p w14:paraId="0BB9FEE7" w14:textId="79748DCD" w:rsidR="0093493A" w:rsidRDefault="0093493A" w:rsidP="0093493A">
      <w:pPr>
        <w:rPr>
          <w:ins w:id="1652" w:author="McQuillan, Tyler A" w:date="2021-11-05T08:11:00Z"/>
        </w:rPr>
      </w:pPr>
      <w:ins w:id="1653" w:author="McQuillan, Tyler A" w:date="2021-11-05T08:11:00Z">
        <w:r>
          <w:tab/>
        </w:r>
        <w:del w:id="1654" w:author="Cintron, Matthew I (CTR)" w:date="2021-11-15T11:14:00Z">
          <w:r w:rsidDel="00631827">
            <w:delText>*</w:delText>
          </w:r>
        </w:del>
        <w:r>
          <w:t>"Certification form.",</w:t>
        </w:r>
      </w:ins>
    </w:p>
    <w:p w14:paraId="6B8F9B5A" w14:textId="21C4889F" w:rsidR="00A049B3" w:rsidRDefault="00A049B3">
      <w:pPr>
        <w:ind w:firstLine="720"/>
        <w:pPrChange w:id="1655" w:author="McQuillan, Tyler A" w:date="2021-11-05T08:11:00Z">
          <w:pPr/>
        </w:pPrChange>
      </w:pPr>
      <w:r>
        <w:t>"I need a Call Cert form. Where do I find a form?",</w:t>
      </w:r>
    </w:p>
    <w:p w14:paraId="7F47CC7E" w14:textId="77777777" w:rsidR="00A049B3" w:rsidRDefault="00A049B3" w:rsidP="00A049B3">
      <w:r>
        <w:t xml:space="preserve">                "I need a Call Cert form. Where do I find a template?",</w:t>
      </w:r>
    </w:p>
    <w:p w14:paraId="007D0745" w14:textId="77777777" w:rsidR="00A049B3" w:rsidRDefault="00A049B3" w:rsidP="00A049B3">
      <w:r>
        <w:t xml:space="preserve">                "I need a Call Certification form. Where do I find a form?",</w:t>
      </w:r>
    </w:p>
    <w:p w14:paraId="578CA188" w14:textId="77777777" w:rsidR="00A049B3" w:rsidRDefault="00A049B3" w:rsidP="00A049B3">
      <w:r>
        <w:t xml:space="preserve">                "I need a Call Certification form. Where do I find a template?",</w:t>
      </w:r>
    </w:p>
    <w:p w14:paraId="491DB27A" w14:textId="77777777" w:rsidR="00A049B3" w:rsidRDefault="00A049B3" w:rsidP="00A049B3">
      <w:r>
        <w:t xml:space="preserve">                "What form do I use for call certification?",</w:t>
      </w:r>
    </w:p>
    <w:p w14:paraId="1354CFFC" w14:textId="77777777" w:rsidR="00A049B3" w:rsidRDefault="00A049B3" w:rsidP="00A049B3">
      <w:r>
        <w:t xml:space="preserve">                "What form do I use to call certify a CSR?",</w:t>
      </w:r>
    </w:p>
    <w:p w14:paraId="37BBABF9" w14:textId="77777777" w:rsidR="00A049B3" w:rsidRDefault="00A049B3" w:rsidP="00A049B3">
      <w:r>
        <w:t xml:space="preserve">                "What form do I use to call certify a new hire? ",</w:t>
      </w:r>
    </w:p>
    <w:p w14:paraId="35C1367D" w14:textId="77777777" w:rsidR="00A049B3" w:rsidRDefault="00A049B3" w:rsidP="00A049B3">
      <w:r>
        <w:t xml:space="preserve">                "Where do I find a Call Certification Form template?"</w:t>
      </w:r>
    </w:p>
    <w:p w14:paraId="50543ABE" w14:textId="77777777" w:rsidR="00A049B3" w:rsidRDefault="00A049B3" w:rsidP="00A049B3">
      <w:r>
        <w:t xml:space="preserve">            ],</w:t>
      </w:r>
    </w:p>
    <w:p w14:paraId="4A5E62FD" w14:textId="77777777" w:rsidR="00A049B3" w:rsidRDefault="00A049B3" w:rsidP="00A049B3">
      <w:r>
        <w:t xml:space="preserve">            "responses": [</w:t>
      </w:r>
    </w:p>
    <w:p w14:paraId="22086731" w14:textId="3E86F06D" w:rsidR="00A049B3" w:rsidRDefault="00A049B3" w:rsidP="00A049B3">
      <w:r>
        <w:t xml:space="preserve">                "Find the </w:t>
      </w:r>
      <w:del w:id="1656" w:author="McQuillan, Tyler A" w:date="2021-11-05T08:12:00Z">
        <w:r w:rsidDel="0093493A">
          <w:delText>Quality Call</w:delText>
        </w:r>
      </w:del>
      <w:ins w:id="1657" w:author="McQuillan, Tyler A" w:date="2021-11-05T08:12:00Z">
        <w:r w:rsidR="0093493A">
          <w:t>Certification Form</w:t>
        </w:r>
      </w:ins>
      <w:r>
        <w:t xml:space="preserve"> template on the [CCO Training Delivery Trainer Resources Forms and Templates](https://maximus365.sharepoint.com/sites/CCO/Support/KSTP/CCO_Training_Delivery_Trainer_Resources/Forms%20and%20Templates/Forms/AllItems.aspx?viewpath=%2Fsites%2FCCO%2FSupport%2FKSTP%2FCCO_Training_Delivery_Trainer_Resources%2FForms%20and%20Templates%2FForms%2FAllItems.aspx)</w:t>
      </w:r>
      <w:ins w:id="1658" w:author="McQuillan, Tyler A" w:date="2021-11-05T08:12:00Z">
        <w:r w:rsidR="0093493A">
          <w:t>.</w:t>
        </w:r>
      </w:ins>
      <w:del w:id="1659" w:author="McQuillan, Tyler A" w:date="2021-11-05T08:12:00Z">
        <w:r w:rsidDel="0093493A">
          <w:delText xml:space="preserve"> </w:delText>
        </w:r>
      </w:del>
      <w:r>
        <w:t>"</w:t>
      </w:r>
    </w:p>
    <w:p w14:paraId="376B9021" w14:textId="77777777" w:rsidR="00A049B3" w:rsidRDefault="00A049B3" w:rsidP="00A049B3">
      <w:r>
        <w:t xml:space="preserve">            ],</w:t>
      </w:r>
    </w:p>
    <w:p w14:paraId="348506D9" w14:textId="77777777" w:rsidR="00A049B3" w:rsidRDefault="00A049B3" w:rsidP="00A049B3">
      <w:r>
        <w:t xml:space="preserve">            "</w:t>
      </w:r>
      <w:proofErr w:type="spellStart"/>
      <w:r>
        <w:t>context_set</w:t>
      </w:r>
      <w:proofErr w:type="spellEnd"/>
      <w:r>
        <w:t>": ""</w:t>
      </w:r>
    </w:p>
    <w:p w14:paraId="6E6489E5" w14:textId="77777777" w:rsidR="00A049B3" w:rsidRDefault="00A049B3" w:rsidP="00A049B3">
      <w:r>
        <w:t xml:space="preserve">        },</w:t>
      </w:r>
    </w:p>
    <w:p w14:paraId="220B18F2" w14:textId="77777777" w:rsidR="00A049B3" w:rsidRDefault="00A049B3" w:rsidP="00A049B3">
      <w:r>
        <w:t xml:space="preserve">        {</w:t>
      </w:r>
    </w:p>
    <w:p w14:paraId="1EC8AE0B" w14:textId="77777777" w:rsidR="00A049B3" w:rsidRDefault="00A049B3" w:rsidP="00A049B3">
      <w:r>
        <w:lastRenderedPageBreak/>
        <w:t xml:space="preserve">            "tag": "Q88",</w:t>
      </w:r>
    </w:p>
    <w:p w14:paraId="13C9A355" w14:textId="77777777" w:rsidR="00A049B3" w:rsidRDefault="00A049B3" w:rsidP="00A049B3">
      <w:r>
        <w:t xml:space="preserve">            "patterns": [</w:t>
      </w:r>
    </w:p>
    <w:p w14:paraId="1B758615" w14:textId="77777777" w:rsidR="00953A91" w:rsidRDefault="00A049B3" w:rsidP="00953A91">
      <w:pPr>
        <w:rPr>
          <w:ins w:id="1660" w:author="McQuillan, Tyler A" w:date="2021-11-05T08:14:00Z"/>
        </w:rPr>
      </w:pPr>
      <w:r>
        <w:t xml:space="preserve">                </w:t>
      </w:r>
      <w:ins w:id="1661" w:author="McQuillan, Tyler A" w:date="2021-11-05T08:14:00Z">
        <w:del w:id="1662" w:author="Cintron, Matthew I (CTR)" w:date="2021-11-15T11:14:00Z">
          <w:r w:rsidR="00953A91" w:rsidDel="00631827">
            <w:delText>*</w:delText>
          </w:r>
        </w:del>
        <w:r w:rsidR="00953A91">
          <w:t>"What are icebreaker examples?",</w:t>
        </w:r>
      </w:ins>
    </w:p>
    <w:p w14:paraId="75042ACF" w14:textId="3BEB3C03" w:rsidR="00953A91" w:rsidRDefault="00953A91" w:rsidP="00953A91">
      <w:pPr>
        <w:rPr>
          <w:ins w:id="1663" w:author="McQuillan, Tyler A" w:date="2021-11-05T08:14:00Z"/>
        </w:rPr>
      </w:pPr>
      <w:ins w:id="1664" w:author="McQuillan, Tyler A" w:date="2021-11-05T08:14:00Z">
        <w:r>
          <w:tab/>
        </w:r>
        <w:del w:id="1665" w:author="Cintron, Matthew I (CTR)" w:date="2021-11-15T11:14:00Z">
          <w:r w:rsidDel="00631827">
            <w:delText>*</w:delText>
          </w:r>
        </w:del>
        <w:r>
          <w:t>"Icebreakers.",</w:t>
        </w:r>
      </w:ins>
    </w:p>
    <w:p w14:paraId="398BA45C" w14:textId="1864FB2A" w:rsidR="00A049B3" w:rsidRDefault="00A049B3">
      <w:pPr>
        <w:ind w:firstLine="720"/>
        <w:pPrChange w:id="1666" w:author="McQuillan, Tyler A" w:date="2021-11-05T08:14:00Z">
          <w:pPr/>
        </w:pPrChange>
      </w:pPr>
      <w:r>
        <w:t>"I need some ideas for icebreakers. ",</w:t>
      </w:r>
    </w:p>
    <w:p w14:paraId="3D2D24E7" w14:textId="77777777" w:rsidR="00A049B3" w:rsidRDefault="00A049B3" w:rsidP="00A049B3">
      <w:r>
        <w:t xml:space="preserve">                "I want to do an icebreaker with my class. ",</w:t>
      </w:r>
    </w:p>
    <w:p w14:paraId="07ED96B3" w14:textId="77777777" w:rsidR="00A049B3" w:rsidRDefault="00A049B3" w:rsidP="00A049B3">
      <w:r>
        <w:t xml:space="preserve">                "Send me some icebreakers to do with my class. ",</w:t>
      </w:r>
    </w:p>
    <w:p w14:paraId="40BB1044" w14:textId="77777777" w:rsidR="00A049B3" w:rsidRDefault="00A049B3" w:rsidP="00A049B3">
      <w:r>
        <w:t xml:space="preserve">                "What are some good icebreakers for my class?",</w:t>
      </w:r>
    </w:p>
    <w:p w14:paraId="636BE63B" w14:textId="77777777" w:rsidR="00A049B3" w:rsidRDefault="00A049B3" w:rsidP="00A049B3">
      <w:r>
        <w:t xml:space="preserve">                "Where can I find some icebreakers for my class? "</w:t>
      </w:r>
    </w:p>
    <w:p w14:paraId="3D6C43FE" w14:textId="77777777" w:rsidR="00A049B3" w:rsidRDefault="00A049B3" w:rsidP="00A049B3">
      <w:r>
        <w:t xml:space="preserve">            ],</w:t>
      </w:r>
    </w:p>
    <w:p w14:paraId="7D7949F3" w14:textId="77777777" w:rsidR="00A049B3" w:rsidRDefault="00A049B3" w:rsidP="00A049B3">
      <w:r>
        <w:t xml:space="preserve">            "responses": [</w:t>
      </w:r>
    </w:p>
    <w:p w14:paraId="3116F7F3" w14:textId="4A6A1FD2" w:rsidR="00A049B3" w:rsidRDefault="00A049B3" w:rsidP="00A049B3">
      <w:r>
        <w:t xml:space="preserve">                "Try these while modifying when necessary to comply with Social Distancing [Best Ice Breakers for Meetings and Training Class](https://www.thebalancecareers.com/best-ice-breakers-for-meetings-and-training-classes-1918430)</w:t>
      </w:r>
      <w:ins w:id="1667" w:author="McQuillan, Tyler A" w:date="2021-11-05T08:15:00Z">
        <w:r w:rsidR="00953A91">
          <w:t>.</w:t>
        </w:r>
      </w:ins>
      <w:r>
        <w:t>"</w:t>
      </w:r>
    </w:p>
    <w:p w14:paraId="5932E4BE" w14:textId="77777777" w:rsidR="00A049B3" w:rsidRDefault="00A049B3" w:rsidP="00A049B3">
      <w:r>
        <w:t xml:space="preserve">            ],</w:t>
      </w:r>
    </w:p>
    <w:p w14:paraId="107E2119" w14:textId="77777777" w:rsidR="00A049B3" w:rsidRDefault="00A049B3" w:rsidP="00A049B3">
      <w:r>
        <w:t xml:space="preserve">            "</w:t>
      </w:r>
      <w:proofErr w:type="spellStart"/>
      <w:r>
        <w:t>context_set</w:t>
      </w:r>
      <w:proofErr w:type="spellEnd"/>
      <w:r>
        <w:t>": ""</w:t>
      </w:r>
    </w:p>
    <w:p w14:paraId="51C867EA" w14:textId="77777777" w:rsidR="00A049B3" w:rsidRDefault="00A049B3" w:rsidP="00A049B3">
      <w:r>
        <w:t xml:space="preserve">        },</w:t>
      </w:r>
    </w:p>
    <w:p w14:paraId="10475FD1" w14:textId="77777777" w:rsidR="00A049B3" w:rsidRDefault="00A049B3" w:rsidP="00A049B3">
      <w:r>
        <w:t xml:space="preserve">        {</w:t>
      </w:r>
    </w:p>
    <w:p w14:paraId="1D33864E" w14:textId="77777777" w:rsidR="00A049B3" w:rsidRDefault="00A049B3" w:rsidP="00A049B3">
      <w:r>
        <w:t xml:space="preserve">            "tag": </w:t>
      </w:r>
      <w:commentRangeStart w:id="1668"/>
      <w:r>
        <w:t>"Q89</w:t>
      </w:r>
      <w:commentRangeEnd w:id="1668"/>
      <w:r w:rsidR="00C73F01">
        <w:rPr>
          <w:rStyle w:val="CommentReference"/>
        </w:rPr>
        <w:commentReference w:id="1668"/>
      </w:r>
      <w:r>
        <w:t>",</w:t>
      </w:r>
    </w:p>
    <w:p w14:paraId="5CB42CB6" w14:textId="77777777" w:rsidR="00A049B3" w:rsidRDefault="00A049B3" w:rsidP="00A049B3">
      <w:r>
        <w:t xml:space="preserve">            "patterns": [</w:t>
      </w:r>
    </w:p>
    <w:p w14:paraId="28714CA0" w14:textId="77777777" w:rsidR="00871067" w:rsidRDefault="00A049B3" w:rsidP="00871067">
      <w:pPr>
        <w:rPr>
          <w:ins w:id="1669" w:author="McQuillan, Tyler A" w:date="2021-11-05T08:15:00Z"/>
        </w:rPr>
      </w:pPr>
      <w:r>
        <w:t xml:space="preserve">                </w:t>
      </w:r>
      <w:ins w:id="1670" w:author="McQuillan, Tyler A" w:date="2021-11-05T08:15:00Z">
        <w:del w:id="1671" w:author="Cintron, Matthew I (CTR)" w:date="2021-11-15T11:15:00Z">
          <w:r w:rsidR="00871067" w:rsidDel="00631827">
            <w:delText>*</w:delText>
          </w:r>
        </w:del>
        <w:r w:rsidR="00871067">
          <w:t>"How to prepare for exam or assessment.",</w:t>
        </w:r>
      </w:ins>
    </w:p>
    <w:p w14:paraId="2E8157CE" w14:textId="33125673" w:rsidR="00871067" w:rsidRDefault="00871067" w:rsidP="00871067">
      <w:pPr>
        <w:rPr>
          <w:ins w:id="1672" w:author="McQuillan, Tyler A" w:date="2021-11-05T08:15:00Z"/>
        </w:rPr>
      </w:pPr>
      <w:ins w:id="1673" w:author="McQuillan, Tyler A" w:date="2021-11-05T08:15:00Z">
        <w:r>
          <w:tab/>
        </w:r>
        <w:del w:id="1674" w:author="Cintron, Matthew I (CTR)" w:date="2021-11-15T11:15:00Z">
          <w:r w:rsidDel="00631827">
            <w:delText>*</w:delText>
          </w:r>
        </w:del>
        <w:r>
          <w:t>"Exam preparation.",</w:t>
        </w:r>
      </w:ins>
    </w:p>
    <w:p w14:paraId="07241BCF" w14:textId="083D30AF" w:rsidR="00A049B3" w:rsidRDefault="00A049B3">
      <w:pPr>
        <w:ind w:firstLine="720"/>
        <w:pPrChange w:id="1675" w:author="McQuillan, Tyler A" w:date="2021-11-05T08:15:00Z">
          <w:pPr/>
        </w:pPrChange>
      </w:pPr>
      <w:r>
        <w:t>"I need some ideas for review activities. ",</w:t>
      </w:r>
    </w:p>
    <w:p w14:paraId="0F4B97F0" w14:textId="77777777" w:rsidR="00A049B3" w:rsidRDefault="00A049B3" w:rsidP="00A049B3">
      <w:r>
        <w:t xml:space="preserve">                "Is there a daily review activity for my class? ",</w:t>
      </w:r>
    </w:p>
    <w:p w14:paraId="62108D74" w14:textId="77777777" w:rsidR="00A049B3" w:rsidRDefault="00A049B3" w:rsidP="00A049B3">
      <w:r>
        <w:t xml:space="preserve">                "Is there a daily review I can do with my class? ",</w:t>
      </w:r>
    </w:p>
    <w:p w14:paraId="300F8EFB" w14:textId="77777777" w:rsidR="00A049B3" w:rsidRDefault="00A049B3" w:rsidP="00A049B3">
      <w:r>
        <w:t xml:space="preserve">                "Is there specific items I should review with my class before the final assessment? ",</w:t>
      </w:r>
    </w:p>
    <w:p w14:paraId="5FED05FA" w14:textId="77777777" w:rsidR="00A049B3" w:rsidRDefault="00A049B3" w:rsidP="00A049B3">
      <w:r>
        <w:t xml:space="preserve">                "Is there specific items I should review with my class before the final exam</w:t>
      </w:r>
      <w:del w:id="1676" w:author="McQuillan, Tyler A" w:date="2021-11-05T08:16:00Z">
        <w:r w:rsidDel="00871067">
          <w:delText>t</w:delText>
        </w:r>
      </w:del>
      <w:r>
        <w:t>? ",</w:t>
      </w:r>
    </w:p>
    <w:p w14:paraId="230B3D03" w14:textId="77777777" w:rsidR="00A049B3" w:rsidRDefault="00A049B3" w:rsidP="00A049B3">
      <w:r>
        <w:t xml:space="preserve">                "We are getting ready for the final assessment. Is there Review Guide I can use? ",</w:t>
      </w:r>
    </w:p>
    <w:p w14:paraId="013052DE" w14:textId="77777777" w:rsidR="00A049B3" w:rsidRDefault="00A049B3" w:rsidP="00A049B3">
      <w:r>
        <w:t xml:space="preserve">                "We are getting ready for the final exam. Is there Review Guide I can use? ",</w:t>
      </w:r>
    </w:p>
    <w:p w14:paraId="35E7B9A9" w14:textId="77777777" w:rsidR="00A049B3" w:rsidRDefault="00A049B3" w:rsidP="00A049B3">
      <w:r>
        <w:lastRenderedPageBreak/>
        <w:t xml:space="preserve">                "What do I find a daily review activity for my Gen Med? ",</w:t>
      </w:r>
    </w:p>
    <w:p w14:paraId="15CA45EA" w14:textId="77777777" w:rsidR="00A049B3" w:rsidRDefault="00A049B3" w:rsidP="00A049B3">
      <w:r>
        <w:t xml:space="preserve">                "What do I find a daily review activity for my Medicare New Hire class? ",</w:t>
      </w:r>
    </w:p>
    <w:p w14:paraId="0BE8E5D2" w14:textId="77777777" w:rsidR="00A049B3" w:rsidRDefault="00A049B3" w:rsidP="00A049B3">
      <w:r>
        <w:t xml:space="preserve">                "Where can I find a daily review activity for my Marketplace New Hire class? ",</w:t>
      </w:r>
    </w:p>
    <w:p w14:paraId="00C56B88" w14:textId="77777777" w:rsidR="00A049B3" w:rsidRDefault="00A049B3" w:rsidP="00A049B3">
      <w:r>
        <w:t xml:space="preserve">                "Where can I find the Review Guides for my class?"</w:t>
      </w:r>
    </w:p>
    <w:p w14:paraId="30BAE366" w14:textId="77777777" w:rsidR="00A049B3" w:rsidRDefault="00A049B3" w:rsidP="00A049B3">
      <w:r>
        <w:t xml:space="preserve">            ],</w:t>
      </w:r>
    </w:p>
    <w:p w14:paraId="0CB2933B" w14:textId="77777777" w:rsidR="00A049B3" w:rsidRDefault="00A049B3" w:rsidP="00A049B3">
      <w:r>
        <w:t xml:space="preserve">            "responses": [</w:t>
      </w:r>
    </w:p>
    <w:p w14:paraId="39C6EEE0" w14:textId="2B545A97" w:rsidR="00A049B3" w:rsidRDefault="00A049B3" w:rsidP="00A049B3">
      <w:r>
        <w:t xml:space="preserve">                "Refer to [CCO Training Delivery Trainer Resources Review Guides](https://maximus365.sharepoint.com/sites/CCO/Support/KSTP/CCO_Training_Delivery_Trainer_Resources/Review%20Guides/Forms/AllItems.aspx) </w:t>
      </w:r>
      <w:ins w:id="1677" w:author="McQuillan, Tyler A" w:date="2021-11-05T08:16:00Z">
        <w:r w:rsidR="00871067">
          <w:t xml:space="preserve">and </w:t>
        </w:r>
      </w:ins>
      <w:r>
        <w:t>choose Marketplace or Medicare folder."</w:t>
      </w:r>
    </w:p>
    <w:p w14:paraId="1FC6DE8E" w14:textId="77777777" w:rsidR="00A049B3" w:rsidRDefault="00A049B3" w:rsidP="00A049B3">
      <w:r>
        <w:t xml:space="preserve">            ],</w:t>
      </w:r>
    </w:p>
    <w:p w14:paraId="2B54C135" w14:textId="77777777" w:rsidR="00A049B3" w:rsidRDefault="00A049B3" w:rsidP="00A049B3">
      <w:r>
        <w:t xml:space="preserve">            "</w:t>
      </w:r>
      <w:proofErr w:type="spellStart"/>
      <w:r>
        <w:t>context_set</w:t>
      </w:r>
      <w:proofErr w:type="spellEnd"/>
      <w:r>
        <w:t>": ""</w:t>
      </w:r>
    </w:p>
    <w:p w14:paraId="6D84DD00" w14:textId="77777777" w:rsidR="00A049B3" w:rsidRDefault="00A049B3" w:rsidP="00A049B3">
      <w:r>
        <w:t xml:space="preserve">        },</w:t>
      </w:r>
    </w:p>
    <w:p w14:paraId="1D1F4589" w14:textId="77777777" w:rsidR="00A049B3" w:rsidRDefault="00A049B3" w:rsidP="00A049B3">
      <w:r>
        <w:t xml:space="preserve">        {</w:t>
      </w:r>
    </w:p>
    <w:p w14:paraId="53BB480C" w14:textId="77777777" w:rsidR="00A049B3" w:rsidRDefault="00A049B3" w:rsidP="00A049B3">
      <w:r>
        <w:t xml:space="preserve">            "tag": "Q90",</w:t>
      </w:r>
    </w:p>
    <w:p w14:paraId="52C7E5CD" w14:textId="77777777" w:rsidR="00A049B3" w:rsidRDefault="00A049B3" w:rsidP="00A049B3">
      <w:r>
        <w:t xml:space="preserve">            "patterns": [</w:t>
      </w:r>
    </w:p>
    <w:p w14:paraId="646FFE8A" w14:textId="0A9F49DD" w:rsidR="00BD0DB3" w:rsidRDefault="00A049B3" w:rsidP="00A049B3">
      <w:pPr>
        <w:rPr>
          <w:ins w:id="1678" w:author="Cintron, Matthew I (CTR)" w:date="2021-11-15T11:15:00Z"/>
        </w:rPr>
      </w:pPr>
      <w:r>
        <w:t xml:space="preserve">                </w:t>
      </w:r>
      <w:ins w:id="1679" w:author="McQuillan, Tyler A" w:date="2021-11-05T08:16:00Z">
        <w:del w:id="1680" w:author="Cintron, Matthew I (CTR)" w:date="2021-11-15T11:15:00Z">
          <w:r w:rsidR="00BD0DB3" w:rsidRPr="00BD0DB3" w:rsidDel="00631827">
            <w:delText>*</w:delText>
          </w:r>
        </w:del>
        <w:r w:rsidR="00BD0DB3" w:rsidRPr="00BD0DB3">
          <w:t>"Socially</w:t>
        </w:r>
      </w:ins>
      <w:ins w:id="1681" w:author="Cintron, Matthew I (CTR)" w:date="2021-11-15T11:15:00Z">
        <w:r w:rsidR="00631827">
          <w:t xml:space="preserve"> </w:t>
        </w:r>
      </w:ins>
      <w:ins w:id="1682" w:author="McQuillan, Tyler A" w:date="2021-11-05T08:16:00Z">
        <w:del w:id="1683" w:author="Cintron, Matthew I (CTR)" w:date="2021-11-15T11:15:00Z">
          <w:r w:rsidR="00BD0DB3" w:rsidRPr="00BD0DB3" w:rsidDel="00631827">
            <w:delText>-</w:delText>
          </w:r>
        </w:del>
      </w:ins>
      <w:ins w:id="1684" w:author="Cintron, Matthew I (CTR)" w:date="2021-11-15T11:16:00Z">
        <w:r w:rsidR="00631827">
          <w:t xml:space="preserve">distanced </w:t>
        </w:r>
      </w:ins>
      <w:ins w:id="1685" w:author="McQuillan, Tyler A" w:date="2021-11-05T08:16:00Z">
        <w:del w:id="1686" w:author="Cintron, Matthew I (CTR)" w:date="2021-11-15T11:16:00Z">
          <w:r w:rsidR="00BD0DB3" w:rsidRPr="00BD0DB3" w:rsidDel="00631827">
            <w:delText xml:space="preserve">distanced </w:delText>
          </w:r>
        </w:del>
        <w:r w:rsidR="00BD0DB3" w:rsidRPr="00BD0DB3">
          <w:t>activities.",</w:t>
        </w:r>
      </w:ins>
    </w:p>
    <w:p w14:paraId="5DBE7079" w14:textId="7186D02C" w:rsidR="00631827" w:rsidRDefault="00631827" w:rsidP="00A049B3">
      <w:pPr>
        <w:rPr>
          <w:ins w:id="1687" w:author="McQuillan, Tyler A" w:date="2021-11-05T08:16:00Z"/>
        </w:rPr>
      </w:pPr>
      <w:ins w:id="1688" w:author="Cintron, Matthew I (CTR)" w:date="2021-11-15T11:15:00Z">
        <w:r>
          <w:tab/>
          <w:t>“</w:t>
        </w:r>
      </w:ins>
      <w:ins w:id="1689" w:author="Cintron, Matthew I (CTR)" w:date="2021-11-15T11:16:00Z">
        <w:r>
          <w:t>socially distanced ideas.</w:t>
        </w:r>
      </w:ins>
      <w:ins w:id="1690" w:author="Cintron, Matthew I (CTR)" w:date="2021-11-15T11:15:00Z">
        <w:r>
          <w:t>”</w:t>
        </w:r>
      </w:ins>
    </w:p>
    <w:p w14:paraId="59C7C376" w14:textId="07E2350D" w:rsidR="00A049B3" w:rsidRDefault="00A049B3">
      <w:pPr>
        <w:ind w:firstLine="720"/>
        <w:pPrChange w:id="1691" w:author="McQuillan, Tyler A" w:date="2021-11-05T08:16:00Z">
          <w:pPr/>
        </w:pPrChange>
      </w:pPr>
      <w:r>
        <w:t xml:space="preserve">"Is there a central SharePoint site for in-class (socially </w:t>
      </w:r>
      <w:del w:id="1692" w:author="Cintron, Matthew I (CTR)" w:date="2021-11-15T11:15:00Z">
        <w:r w:rsidDel="00631827">
          <w:delText>dinstanced</w:delText>
        </w:r>
      </w:del>
      <w:ins w:id="1693" w:author="Cintron, Matthew I (CTR)" w:date="2021-11-15T11:15:00Z">
        <w:r w:rsidR="00631827">
          <w:t>distanced</w:t>
        </w:r>
      </w:ins>
      <w:r>
        <w:t>) activities?",</w:t>
      </w:r>
    </w:p>
    <w:p w14:paraId="5FA26579" w14:textId="77777777" w:rsidR="00A049B3" w:rsidRDefault="00A049B3" w:rsidP="00A049B3">
      <w:r>
        <w:t xml:space="preserve">                "can you list the best </w:t>
      </w:r>
      <w:proofErr w:type="spellStart"/>
      <w:r>
        <w:t>sharepoint</w:t>
      </w:r>
      <w:proofErr w:type="spellEnd"/>
      <w:r>
        <w:t xml:space="preserve"> sites for social activities in a classroom?",</w:t>
      </w:r>
    </w:p>
    <w:p w14:paraId="741BCA77" w14:textId="5A7F2D69" w:rsidR="00A049B3" w:rsidRDefault="00A049B3" w:rsidP="00A049B3">
      <w:r>
        <w:t xml:space="preserve">                "is there a central </w:t>
      </w:r>
      <w:proofErr w:type="spellStart"/>
      <w:r>
        <w:t>sharepoint</w:t>
      </w:r>
      <w:proofErr w:type="spellEnd"/>
      <w:r>
        <w:t xml:space="preserve"> site for socially </w:t>
      </w:r>
      <w:del w:id="1694" w:author="Cintron, Matthew I (CTR)" w:date="2021-11-15T11:15:00Z">
        <w:r w:rsidDel="00631827">
          <w:delText>dinstanced</w:delText>
        </w:r>
      </w:del>
      <w:ins w:id="1695" w:author="Cintron, Matthew I (CTR)" w:date="2021-11-15T11:15:00Z">
        <w:r w:rsidR="00631827">
          <w:t>distanced</w:t>
        </w:r>
      </w:ins>
      <w:r>
        <w:t xml:space="preserve"> activities in class?",</w:t>
      </w:r>
    </w:p>
    <w:p w14:paraId="69332C91" w14:textId="3AF3869F" w:rsidR="00A049B3" w:rsidRDefault="00A049B3" w:rsidP="00A049B3">
      <w:r>
        <w:t xml:space="preserve">                "is there a </w:t>
      </w:r>
      <w:proofErr w:type="spellStart"/>
      <w:r>
        <w:t>sharepoint</w:t>
      </w:r>
      <w:proofErr w:type="spellEnd"/>
      <w:r>
        <w:t xml:space="preserve"> site for socially </w:t>
      </w:r>
      <w:del w:id="1696" w:author="Cintron, Matthew I (CTR)" w:date="2021-11-15T11:15:00Z">
        <w:r w:rsidDel="00631827">
          <w:delText>dinstanced</w:delText>
        </w:r>
      </w:del>
      <w:ins w:id="1697" w:author="Cintron, Matthew I (CTR)" w:date="2021-11-15T11:15:00Z">
        <w:r w:rsidR="00631827">
          <w:t>distanced</w:t>
        </w:r>
      </w:ins>
      <w:r>
        <w:t xml:space="preserve"> activities?",</w:t>
      </w:r>
    </w:p>
    <w:p w14:paraId="6B41A1E5" w14:textId="73E86FE7" w:rsidR="00A049B3" w:rsidRDefault="00A049B3" w:rsidP="00A049B3">
      <w:r>
        <w:t xml:space="preserve">                "is there a </w:t>
      </w:r>
      <w:proofErr w:type="spellStart"/>
      <w:r>
        <w:t>sharepoint</w:t>
      </w:r>
      <w:proofErr w:type="spellEnd"/>
      <w:r>
        <w:t xml:space="preserve"> for in-class socially </w:t>
      </w:r>
      <w:del w:id="1698" w:author="Cintron, Matthew I (CTR)" w:date="2021-11-15T11:15:00Z">
        <w:r w:rsidDel="00631827">
          <w:delText>dinstanced</w:delText>
        </w:r>
      </w:del>
      <w:ins w:id="1699" w:author="Cintron, Matthew I (CTR)" w:date="2021-11-15T11:15:00Z">
        <w:r w:rsidR="00631827">
          <w:t>distanced</w:t>
        </w:r>
      </w:ins>
      <w:r>
        <w:t xml:space="preserve"> activities?"</w:t>
      </w:r>
    </w:p>
    <w:p w14:paraId="4FECCB9F" w14:textId="77777777" w:rsidR="00A049B3" w:rsidRDefault="00A049B3" w:rsidP="00A049B3">
      <w:r>
        <w:t xml:space="preserve">            ],</w:t>
      </w:r>
    </w:p>
    <w:p w14:paraId="4A4C6F4C" w14:textId="77777777" w:rsidR="00A049B3" w:rsidRDefault="00A049B3" w:rsidP="00A049B3">
      <w:r>
        <w:t xml:space="preserve">            "responses": [</w:t>
      </w:r>
    </w:p>
    <w:p w14:paraId="71569CF5" w14:textId="3784DD1C" w:rsidR="00A049B3" w:rsidRDefault="00A049B3" w:rsidP="00A049B3">
      <w:r>
        <w:t xml:space="preserve">                "Refer to [Maximus Skill Building Activies](https://maximus365.sharepoint.com/sites/CCO/Support/KSTP/SBA/SitePages/Skill-Building-Activities.aspx)</w:t>
      </w:r>
      <w:ins w:id="1700" w:author="McQuillan, Tyler A" w:date="2021-11-05T08:17:00Z">
        <w:r w:rsidR="00BD0DB3">
          <w:t>.</w:t>
        </w:r>
      </w:ins>
      <w:r>
        <w:t>"</w:t>
      </w:r>
    </w:p>
    <w:p w14:paraId="22D067DB" w14:textId="77777777" w:rsidR="00A049B3" w:rsidRDefault="00A049B3" w:rsidP="00A049B3">
      <w:r>
        <w:t xml:space="preserve">            ],</w:t>
      </w:r>
    </w:p>
    <w:p w14:paraId="302CF1FC" w14:textId="77777777" w:rsidR="00A049B3" w:rsidRDefault="00A049B3" w:rsidP="00A049B3">
      <w:r>
        <w:t xml:space="preserve">            "</w:t>
      </w:r>
      <w:proofErr w:type="spellStart"/>
      <w:r>
        <w:t>context_set</w:t>
      </w:r>
      <w:proofErr w:type="spellEnd"/>
      <w:r>
        <w:t>": ""</w:t>
      </w:r>
    </w:p>
    <w:p w14:paraId="474C1794" w14:textId="77777777" w:rsidR="00A049B3" w:rsidRDefault="00A049B3" w:rsidP="00A049B3">
      <w:r>
        <w:t xml:space="preserve">        },</w:t>
      </w:r>
    </w:p>
    <w:p w14:paraId="4D316A19" w14:textId="77777777" w:rsidR="00A049B3" w:rsidRDefault="00A049B3" w:rsidP="00A049B3">
      <w:r>
        <w:lastRenderedPageBreak/>
        <w:t xml:space="preserve">        {</w:t>
      </w:r>
    </w:p>
    <w:p w14:paraId="7BC0190B" w14:textId="77777777" w:rsidR="00A049B3" w:rsidRDefault="00A049B3" w:rsidP="00A049B3">
      <w:r>
        <w:t xml:space="preserve">            "tag": "Q91",</w:t>
      </w:r>
    </w:p>
    <w:p w14:paraId="138DC4A4" w14:textId="77777777" w:rsidR="00A049B3" w:rsidRDefault="00A049B3" w:rsidP="00A049B3">
      <w:r>
        <w:t xml:space="preserve">            "patterns": [</w:t>
      </w:r>
    </w:p>
    <w:p w14:paraId="312C7664" w14:textId="77777777" w:rsidR="00BD0DB3" w:rsidRDefault="00A049B3" w:rsidP="00BD0DB3">
      <w:pPr>
        <w:rPr>
          <w:ins w:id="1701" w:author="McQuillan, Tyler A" w:date="2021-11-05T08:17:00Z"/>
        </w:rPr>
      </w:pPr>
      <w:r>
        <w:t xml:space="preserve">                </w:t>
      </w:r>
      <w:ins w:id="1702" w:author="McQuillan, Tyler A" w:date="2021-11-05T08:17:00Z">
        <w:r w:rsidR="00BD0DB3">
          <w:t>*"What are classroom management guidelines?",</w:t>
        </w:r>
      </w:ins>
    </w:p>
    <w:p w14:paraId="01E433AC" w14:textId="2A9EFC17" w:rsidR="00BD0DB3" w:rsidRDefault="00BD0DB3" w:rsidP="00BD0DB3">
      <w:pPr>
        <w:rPr>
          <w:ins w:id="1703" w:author="McQuillan, Tyler A" w:date="2021-11-05T08:17:00Z"/>
        </w:rPr>
      </w:pPr>
      <w:ins w:id="1704" w:author="McQuillan, Tyler A" w:date="2021-11-05T08:17:00Z">
        <w:r>
          <w:tab/>
          <w:t>*"Classroom management guidelines.",</w:t>
        </w:r>
      </w:ins>
    </w:p>
    <w:p w14:paraId="40BD94FB" w14:textId="0F2E64F8" w:rsidR="00A049B3" w:rsidRDefault="00A049B3">
      <w:pPr>
        <w:ind w:firstLine="720"/>
        <w:pPrChange w:id="1705" w:author="McQuillan, Tyler A" w:date="2021-11-05T08:17:00Z">
          <w:pPr/>
        </w:pPrChange>
      </w:pPr>
      <w:r>
        <w:t>"Is there a checklist to use with the proper steps for classroom management?",</w:t>
      </w:r>
    </w:p>
    <w:p w14:paraId="44092D03" w14:textId="77777777" w:rsidR="00A049B3" w:rsidRDefault="00A049B3" w:rsidP="00A049B3">
      <w:r>
        <w:t xml:space="preserve">                "What steps should I take to ensure proper classroom management?"</w:t>
      </w:r>
    </w:p>
    <w:p w14:paraId="2F109F09" w14:textId="77777777" w:rsidR="00A049B3" w:rsidRDefault="00A049B3" w:rsidP="00A049B3">
      <w:r>
        <w:t xml:space="preserve">            ],</w:t>
      </w:r>
    </w:p>
    <w:p w14:paraId="2BB1F908" w14:textId="77777777" w:rsidR="00A049B3" w:rsidRDefault="00A049B3" w:rsidP="00A049B3">
      <w:r>
        <w:t xml:space="preserve">            "responses": [</w:t>
      </w:r>
    </w:p>
    <w:p w14:paraId="65AB7CCC" w14:textId="1EE15EFC" w:rsidR="00A049B3" w:rsidRDefault="00A049B3" w:rsidP="00A049B3">
      <w:r>
        <w:t xml:space="preserve">                "Follow steps outlined in [TD SOP 1.21.01 Instructor Responsibilities Process TD 1.21.01.2 Training Core curriculum Classes] located </w:t>
      </w:r>
      <w:ins w:id="1706" w:author="McQuillan, Tyler A" w:date="2021-11-05T08:17:00Z">
        <w:r w:rsidR="00BD0DB3">
          <w:t xml:space="preserve">at </w:t>
        </w:r>
      </w:ins>
      <w:r>
        <w:t>(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 and review</w:t>
      </w:r>
      <w:del w:id="1707" w:author="McQuillan, Tyler A" w:date="2021-11-05T08:18:00Z">
        <w:r w:rsidDel="00BD0DB3">
          <w:delText xml:space="preserve"> to</w:delText>
        </w:r>
      </w:del>
      <w:r>
        <w:t xml:space="preserve"> [CCO 2020 IDEV Classroom Management Part 2: Leading the Classroom Effectively](https://maximusinc.csod.com/GlobalSearch/search.aspx?q=idev%202020&amp;s=1)</w:t>
      </w:r>
      <w:ins w:id="1708" w:author="McQuillan, Tyler A" w:date="2021-11-05T08:18:00Z">
        <w:r w:rsidR="00BD0DB3">
          <w:t>.</w:t>
        </w:r>
      </w:ins>
      <w:r>
        <w:t>"</w:t>
      </w:r>
    </w:p>
    <w:p w14:paraId="7EDF9697" w14:textId="77777777" w:rsidR="00A049B3" w:rsidRDefault="00A049B3" w:rsidP="00A049B3">
      <w:r>
        <w:t xml:space="preserve">            ],</w:t>
      </w:r>
    </w:p>
    <w:p w14:paraId="62A1220E" w14:textId="77777777" w:rsidR="00A049B3" w:rsidRDefault="00A049B3" w:rsidP="00A049B3">
      <w:r>
        <w:t xml:space="preserve">            "</w:t>
      </w:r>
      <w:proofErr w:type="spellStart"/>
      <w:r>
        <w:t>context_set</w:t>
      </w:r>
      <w:proofErr w:type="spellEnd"/>
      <w:r>
        <w:t>": ""</w:t>
      </w:r>
    </w:p>
    <w:p w14:paraId="5AA44F06" w14:textId="77777777" w:rsidR="00A049B3" w:rsidRDefault="00A049B3" w:rsidP="00A049B3">
      <w:r>
        <w:t xml:space="preserve">        },</w:t>
      </w:r>
    </w:p>
    <w:p w14:paraId="6C786E25" w14:textId="77777777" w:rsidR="00A049B3" w:rsidRDefault="00A049B3" w:rsidP="00A049B3">
      <w:r>
        <w:t xml:space="preserve">        {</w:t>
      </w:r>
    </w:p>
    <w:p w14:paraId="632680E5" w14:textId="77777777" w:rsidR="00A049B3" w:rsidRDefault="00A049B3" w:rsidP="00A049B3">
      <w:r>
        <w:t xml:space="preserve">            "tag": "Q92",</w:t>
      </w:r>
    </w:p>
    <w:p w14:paraId="572BA9FB" w14:textId="77777777" w:rsidR="00A049B3" w:rsidRDefault="00A049B3" w:rsidP="00A049B3">
      <w:r>
        <w:t xml:space="preserve">            "patterns": [</w:t>
      </w:r>
    </w:p>
    <w:p w14:paraId="6EAC05B1" w14:textId="77777777" w:rsidR="00BD0DB3" w:rsidRDefault="00A049B3" w:rsidP="00BD0DB3">
      <w:pPr>
        <w:rPr>
          <w:ins w:id="1709" w:author="McQuillan, Tyler A" w:date="2021-11-05T08:18:00Z"/>
        </w:rPr>
      </w:pPr>
      <w:r>
        <w:t xml:space="preserve">                </w:t>
      </w:r>
      <w:ins w:id="1710" w:author="McQuillan, Tyler A" w:date="2021-11-05T08:18:00Z">
        <w:del w:id="1711" w:author="Cintron, Matthew I (CTR)" w:date="2021-11-15T11:16:00Z">
          <w:r w:rsidR="00BD0DB3" w:rsidDel="00353386">
            <w:delText>*</w:delText>
          </w:r>
        </w:del>
        <w:r w:rsidR="00BD0DB3">
          <w:t>"How to access Training SOPs.",</w:t>
        </w:r>
      </w:ins>
    </w:p>
    <w:p w14:paraId="20D9293C" w14:textId="460FB871" w:rsidR="00BD0DB3" w:rsidRDefault="00BD0DB3" w:rsidP="00BD0DB3">
      <w:pPr>
        <w:rPr>
          <w:ins w:id="1712" w:author="McQuillan, Tyler A" w:date="2021-11-05T08:18:00Z"/>
        </w:rPr>
      </w:pPr>
      <w:ins w:id="1713" w:author="McQuillan, Tyler A" w:date="2021-11-05T08:18:00Z">
        <w:r>
          <w:tab/>
        </w:r>
        <w:del w:id="1714" w:author="Cintron, Matthew I (CTR)" w:date="2021-11-15T11:16:00Z">
          <w:r w:rsidDel="00353386">
            <w:delText>*</w:delText>
          </w:r>
        </w:del>
        <w:r>
          <w:t>"Training SOPs.",</w:t>
        </w:r>
      </w:ins>
    </w:p>
    <w:p w14:paraId="4124E564" w14:textId="75322C44" w:rsidR="00A049B3" w:rsidRDefault="00A049B3">
      <w:pPr>
        <w:ind w:firstLine="720"/>
        <w:pPrChange w:id="1715" w:author="McQuillan, Tyler A" w:date="2021-11-05T08:18:00Z">
          <w:pPr/>
        </w:pPrChange>
      </w:pPr>
      <w:r>
        <w:t>"Is there a place we can access Training SOPs?",</w:t>
      </w:r>
    </w:p>
    <w:p w14:paraId="3F80F3B0" w14:textId="77777777" w:rsidR="00A049B3" w:rsidRDefault="00A049B3" w:rsidP="00A049B3">
      <w:r>
        <w:t xml:space="preserve">                "Is there a place we can access Training Standard Operating Procedures?",</w:t>
      </w:r>
    </w:p>
    <w:p w14:paraId="51116FEB" w14:textId="77777777" w:rsidR="00A049B3" w:rsidRDefault="00A049B3" w:rsidP="00A049B3">
      <w:r>
        <w:t xml:space="preserve">                "Is there one place to find all the TD SOPs? ",</w:t>
      </w:r>
    </w:p>
    <w:p w14:paraId="24FF6111" w14:textId="77777777" w:rsidR="00A049B3" w:rsidRDefault="00A049B3" w:rsidP="00A049B3">
      <w:r>
        <w:t xml:space="preserve">                "Is there one place to find all the TD Standard Operating Procedures? ",</w:t>
      </w:r>
    </w:p>
    <w:p w14:paraId="743B82B8" w14:textId="77777777" w:rsidR="00A049B3" w:rsidRDefault="00A049B3" w:rsidP="00A049B3">
      <w:r>
        <w:t xml:space="preserve">                "Is there one place to find all the Training and Development SOPs? ",</w:t>
      </w:r>
    </w:p>
    <w:p w14:paraId="2A12B9DE" w14:textId="77777777" w:rsidR="00A049B3" w:rsidRDefault="00A049B3" w:rsidP="00A049B3">
      <w:r>
        <w:t xml:space="preserve">                "Is there one place to find all the Training and Development Standard Operating Proce</w:t>
      </w:r>
      <w:del w:id="1716" w:author="McQuillan, Tyler A" w:date="2021-11-05T08:19:00Z">
        <w:r w:rsidDel="00BD0DB3">
          <w:delText>n</w:delText>
        </w:r>
      </w:del>
      <w:r>
        <w:t>dures? ",</w:t>
      </w:r>
    </w:p>
    <w:p w14:paraId="2B713837" w14:textId="77777777" w:rsidR="00A049B3" w:rsidRDefault="00A049B3" w:rsidP="00A049B3">
      <w:r>
        <w:lastRenderedPageBreak/>
        <w:t xml:space="preserve">                "Where can I find SOPs for Training? ",</w:t>
      </w:r>
    </w:p>
    <w:p w14:paraId="31866328" w14:textId="77777777" w:rsidR="00A049B3" w:rsidRDefault="00A049B3" w:rsidP="00A049B3">
      <w:r>
        <w:t xml:space="preserve">                "Where can we locate training delivery SOP's?"</w:t>
      </w:r>
    </w:p>
    <w:p w14:paraId="0B96D2D2" w14:textId="77777777" w:rsidR="00A049B3" w:rsidRDefault="00A049B3" w:rsidP="00A049B3">
      <w:r>
        <w:t xml:space="preserve">            ],</w:t>
      </w:r>
    </w:p>
    <w:p w14:paraId="34227B3C" w14:textId="77777777" w:rsidR="00A049B3" w:rsidRDefault="00A049B3" w:rsidP="00A049B3">
      <w:r>
        <w:t xml:space="preserve">            "responses": [</w:t>
      </w:r>
    </w:p>
    <w:p w14:paraId="29DE8870" w14:textId="4272AA42" w:rsidR="00A049B3" w:rsidRDefault="00A049B3" w:rsidP="00A049B3">
      <w:r>
        <w:t xml:space="preserve">                "</w:t>
      </w:r>
      <w:ins w:id="1717" w:author="McQuillan, Tyler A" w:date="2021-11-05T08:19:00Z">
        <w:r w:rsidR="00BD0DB3">
          <w:t xml:space="preserve">Access </w:t>
        </w:r>
      </w:ins>
      <w:r>
        <w:t>[CCO Connection](https://maximus365.sharepoint.com/sites/CCO/Resources/SOP/Training%20Delivery/Forms/AllItems.aspx?viewpath=%2Fsites%2FCCO%2FResources%2FSOP%2FTraining%20Delivery%2FForms%2FAllItems.aspx)</w:t>
      </w:r>
      <w:ins w:id="1718" w:author="McQuillan, Tyler A" w:date="2021-11-05T08:19:00Z">
        <w:r w:rsidR="00BD0DB3">
          <w:t>.</w:t>
        </w:r>
      </w:ins>
      <w:r>
        <w:t>"</w:t>
      </w:r>
    </w:p>
    <w:p w14:paraId="5924E9C8" w14:textId="77777777" w:rsidR="00A049B3" w:rsidRDefault="00A049B3" w:rsidP="00A049B3">
      <w:r>
        <w:t xml:space="preserve">            ],</w:t>
      </w:r>
    </w:p>
    <w:p w14:paraId="7829873A" w14:textId="77777777" w:rsidR="00A049B3" w:rsidRDefault="00A049B3" w:rsidP="00A049B3">
      <w:r>
        <w:t xml:space="preserve">            "</w:t>
      </w:r>
      <w:proofErr w:type="spellStart"/>
      <w:r>
        <w:t>context_set</w:t>
      </w:r>
      <w:proofErr w:type="spellEnd"/>
      <w:r>
        <w:t>": ""</w:t>
      </w:r>
    </w:p>
    <w:p w14:paraId="6C35B9A6" w14:textId="77777777" w:rsidR="00A049B3" w:rsidRDefault="00A049B3" w:rsidP="00A049B3">
      <w:r>
        <w:t xml:space="preserve">        },</w:t>
      </w:r>
    </w:p>
    <w:p w14:paraId="641FFFA0" w14:textId="77777777" w:rsidR="00A049B3" w:rsidRDefault="00A049B3" w:rsidP="00A049B3">
      <w:r>
        <w:t xml:space="preserve">        {</w:t>
      </w:r>
    </w:p>
    <w:p w14:paraId="3A9E93BD" w14:textId="77777777" w:rsidR="00A049B3" w:rsidRDefault="00A049B3" w:rsidP="00A049B3">
      <w:r>
        <w:t xml:space="preserve">            "tag": "Q93",</w:t>
      </w:r>
    </w:p>
    <w:p w14:paraId="709681BD" w14:textId="77777777" w:rsidR="00A049B3" w:rsidRDefault="00A049B3" w:rsidP="00A049B3">
      <w:r>
        <w:t xml:space="preserve">            "patterns": [</w:t>
      </w:r>
    </w:p>
    <w:p w14:paraId="26D73D15" w14:textId="77777777" w:rsidR="00BD0DB3" w:rsidRDefault="00A049B3" w:rsidP="00BD0DB3">
      <w:pPr>
        <w:rPr>
          <w:ins w:id="1719" w:author="McQuillan, Tyler A" w:date="2021-11-05T08:19:00Z"/>
        </w:rPr>
      </w:pPr>
      <w:r>
        <w:t xml:space="preserve">                </w:t>
      </w:r>
      <w:ins w:id="1720" w:author="McQuillan, Tyler A" w:date="2021-11-05T08:19:00Z">
        <w:del w:id="1721" w:author="Cintron, Matthew I (CTR)" w:date="2021-11-15T11:16:00Z">
          <w:r w:rsidR="00BD0DB3" w:rsidDel="00353386">
            <w:delText>*</w:delText>
          </w:r>
        </w:del>
        <w:r w:rsidR="00BD0DB3">
          <w:t>"What are new hire orientation guidelines?",</w:t>
        </w:r>
      </w:ins>
    </w:p>
    <w:p w14:paraId="57BF9F88" w14:textId="6D581612" w:rsidR="00BD0DB3" w:rsidRDefault="00BD0DB3" w:rsidP="00BD0DB3">
      <w:pPr>
        <w:rPr>
          <w:ins w:id="1722" w:author="McQuillan, Tyler A" w:date="2021-11-05T08:19:00Z"/>
        </w:rPr>
      </w:pPr>
      <w:ins w:id="1723" w:author="McQuillan, Tyler A" w:date="2021-11-05T08:19:00Z">
        <w:r>
          <w:tab/>
        </w:r>
        <w:del w:id="1724" w:author="Cintron, Matthew I (CTR)" w:date="2021-11-15T11:16:00Z">
          <w:r w:rsidDel="00353386">
            <w:delText>*</w:delText>
          </w:r>
        </w:del>
        <w:r>
          <w:t>"New hire orientation guidelines.",</w:t>
        </w:r>
      </w:ins>
    </w:p>
    <w:p w14:paraId="58FC25D2" w14:textId="3646DE01" w:rsidR="00A049B3" w:rsidRDefault="00A049B3">
      <w:pPr>
        <w:ind w:firstLine="720"/>
        <w:pPrChange w:id="1725" w:author="McQuillan, Tyler A" w:date="2021-11-05T08:19:00Z">
          <w:pPr/>
        </w:pPrChange>
      </w:pPr>
      <w:r>
        <w:t>"Is there an agenda for Day 1?",</w:t>
      </w:r>
    </w:p>
    <w:p w14:paraId="5C43D45C" w14:textId="77777777" w:rsidR="00A049B3" w:rsidRDefault="00A049B3" w:rsidP="00A049B3">
      <w:r>
        <w:t xml:space="preserve">                "Is there an agenda for Day One?",</w:t>
      </w:r>
    </w:p>
    <w:p w14:paraId="3136BCEB" w14:textId="77777777" w:rsidR="00A049B3" w:rsidRDefault="00A049B3" w:rsidP="00A049B3">
      <w:r>
        <w:t xml:space="preserve">                "What all do we need to do on Day 1?",</w:t>
      </w:r>
    </w:p>
    <w:p w14:paraId="1BFA41A4" w14:textId="77777777" w:rsidR="00A049B3" w:rsidRDefault="00A049B3" w:rsidP="00A049B3">
      <w:r>
        <w:t xml:space="preserve">                "What all do we need to do on Day One?",</w:t>
      </w:r>
    </w:p>
    <w:p w14:paraId="6AB4E1E1" w14:textId="77777777" w:rsidR="00A049B3" w:rsidRDefault="00A049B3" w:rsidP="00A049B3">
      <w:r>
        <w:t xml:space="preserve">                "What are all the steps for the 1st day of class?",</w:t>
      </w:r>
    </w:p>
    <w:p w14:paraId="384A6282" w14:textId="77777777" w:rsidR="00A049B3" w:rsidRDefault="00A049B3" w:rsidP="00A049B3">
      <w:r>
        <w:t xml:space="preserve">                "What are all the steps for the first day of class?",</w:t>
      </w:r>
    </w:p>
    <w:p w14:paraId="18B1F30A" w14:textId="77777777" w:rsidR="00A049B3" w:rsidRDefault="00A049B3" w:rsidP="00A049B3">
      <w:r>
        <w:t xml:space="preserve">                "What do we do on Day 1?",</w:t>
      </w:r>
    </w:p>
    <w:p w14:paraId="7DC589FD" w14:textId="77777777" w:rsidR="00A049B3" w:rsidRDefault="00A049B3" w:rsidP="00A049B3">
      <w:r>
        <w:t xml:space="preserve">                "What do we do on Day One?",</w:t>
      </w:r>
    </w:p>
    <w:p w14:paraId="1E4BBA6E" w14:textId="77777777" w:rsidR="00A049B3" w:rsidRDefault="00A049B3" w:rsidP="00A049B3">
      <w:r>
        <w:t xml:space="preserve">                "What do we do on the 1 day of class?",</w:t>
      </w:r>
    </w:p>
    <w:p w14:paraId="5A3BC9D4" w14:textId="77777777" w:rsidR="00A049B3" w:rsidRDefault="00A049B3" w:rsidP="00A049B3">
      <w:r>
        <w:t xml:space="preserve">                "What do we do on the 1 day of FFM class?",</w:t>
      </w:r>
    </w:p>
    <w:p w14:paraId="42BAA8E0" w14:textId="77777777" w:rsidR="00A049B3" w:rsidRDefault="00A049B3" w:rsidP="00A049B3">
      <w:r>
        <w:t xml:space="preserve">                "What do we do on the 1 day of Gen Med class?",</w:t>
      </w:r>
    </w:p>
    <w:p w14:paraId="0DED7192" w14:textId="77777777" w:rsidR="00A049B3" w:rsidRDefault="00A049B3" w:rsidP="00A049B3">
      <w:r>
        <w:t xml:space="preserve">                "What do we do on the 1 day of Marketplace class?",</w:t>
      </w:r>
    </w:p>
    <w:p w14:paraId="692A997F" w14:textId="77777777" w:rsidR="00A049B3" w:rsidRDefault="00A049B3" w:rsidP="00A049B3">
      <w:r>
        <w:t xml:space="preserve">                "What do we do on the 1 day of Medicare class?",</w:t>
      </w:r>
    </w:p>
    <w:p w14:paraId="224F8477" w14:textId="77777777" w:rsidR="00A049B3" w:rsidRDefault="00A049B3" w:rsidP="00A049B3">
      <w:r>
        <w:t xml:space="preserve">                "What do we do on the first day of class?",</w:t>
      </w:r>
    </w:p>
    <w:p w14:paraId="5F998F36" w14:textId="77777777" w:rsidR="00A049B3" w:rsidRDefault="00A049B3" w:rsidP="00A049B3">
      <w:r>
        <w:lastRenderedPageBreak/>
        <w:t xml:space="preserve">                "What do we do on the first day of FFM class?",</w:t>
      </w:r>
    </w:p>
    <w:p w14:paraId="2117FD7C" w14:textId="77777777" w:rsidR="00A049B3" w:rsidRDefault="00A049B3" w:rsidP="00A049B3">
      <w:r>
        <w:t xml:space="preserve">                "What do we do on the first day of Gen Med class?",</w:t>
      </w:r>
    </w:p>
    <w:p w14:paraId="306442FB" w14:textId="77777777" w:rsidR="00A049B3" w:rsidRDefault="00A049B3" w:rsidP="00A049B3">
      <w:r>
        <w:t xml:space="preserve">                "What do we do on the first day of Marketplace class?",</w:t>
      </w:r>
    </w:p>
    <w:p w14:paraId="116A7539" w14:textId="77777777" w:rsidR="00A049B3" w:rsidRDefault="00A049B3" w:rsidP="00A049B3">
      <w:r>
        <w:t xml:space="preserve">                "What do we do on the first day of Medicare class?",</w:t>
      </w:r>
    </w:p>
    <w:p w14:paraId="3C1FBD9C" w14:textId="77777777" w:rsidR="00A049B3" w:rsidRDefault="00A049B3" w:rsidP="00A049B3">
      <w:r>
        <w:t xml:space="preserve">                "What is my class supposed to do the 1st day of FFM new hire class?",</w:t>
      </w:r>
    </w:p>
    <w:p w14:paraId="28B9E277" w14:textId="77777777" w:rsidR="00A049B3" w:rsidRDefault="00A049B3" w:rsidP="00A049B3">
      <w:r>
        <w:t xml:space="preserve">                "What is my class supposed to do the 1st day of Gen Med new hire class?",</w:t>
      </w:r>
    </w:p>
    <w:p w14:paraId="7E31AC12" w14:textId="77777777" w:rsidR="00A049B3" w:rsidRDefault="00A049B3" w:rsidP="00A049B3">
      <w:r>
        <w:t xml:space="preserve">                "What is my class supposed to do the 1st day of Marketplace new hire class?",</w:t>
      </w:r>
    </w:p>
    <w:p w14:paraId="52A31B42" w14:textId="77777777" w:rsidR="00A049B3" w:rsidRDefault="00A049B3" w:rsidP="00A049B3">
      <w:r>
        <w:t xml:space="preserve">                "What is my class supposed to do the 1st day of Medicare new hire class?",</w:t>
      </w:r>
    </w:p>
    <w:p w14:paraId="5659A265" w14:textId="77777777" w:rsidR="00A049B3" w:rsidRDefault="00A049B3" w:rsidP="00A049B3">
      <w:r>
        <w:t xml:space="preserve">                "What is my class supposed to do the first day of FFM new hire class?",</w:t>
      </w:r>
    </w:p>
    <w:p w14:paraId="47B7DA5A" w14:textId="77777777" w:rsidR="00A049B3" w:rsidRDefault="00A049B3" w:rsidP="00A049B3">
      <w:r>
        <w:t xml:space="preserve">                "What is my class supposed to do the first day of Gen Med new hire class?",</w:t>
      </w:r>
    </w:p>
    <w:p w14:paraId="73408A7B" w14:textId="77777777" w:rsidR="00A049B3" w:rsidRDefault="00A049B3" w:rsidP="00A049B3">
      <w:r>
        <w:t xml:space="preserve">                "What is my class supposed to do the first day of Marketplace new hire class?",</w:t>
      </w:r>
    </w:p>
    <w:p w14:paraId="0E0D7E15" w14:textId="77777777" w:rsidR="00A049B3" w:rsidRDefault="00A049B3" w:rsidP="00A049B3">
      <w:r>
        <w:t xml:space="preserve">                "What is the agenda for Day Zero? ",</w:t>
      </w:r>
    </w:p>
    <w:p w14:paraId="36AAA699" w14:textId="77777777" w:rsidR="00A049B3" w:rsidRDefault="00A049B3" w:rsidP="00A049B3">
      <w:r>
        <w:t xml:space="preserve">                "Where can I find the agenda for Day One of Marketplace?",</w:t>
      </w:r>
    </w:p>
    <w:p w14:paraId="4BC6138C" w14:textId="77777777" w:rsidR="00A049B3" w:rsidRDefault="00A049B3" w:rsidP="00A049B3">
      <w:r>
        <w:t xml:space="preserve">                "Where is the Day 0 Handbook?",</w:t>
      </w:r>
    </w:p>
    <w:p w14:paraId="08E8C525" w14:textId="77777777" w:rsidR="00A049B3" w:rsidRDefault="00A049B3" w:rsidP="00A049B3">
      <w:r>
        <w:t xml:space="preserve">                "Where is the Day 1 Handbook?",</w:t>
      </w:r>
    </w:p>
    <w:p w14:paraId="64DFC367" w14:textId="77777777" w:rsidR="00A049B3" w:rsidRDefault="00A049B3" w:rsidP="00A049B3">
      <w:r>
        <w:t xml:space="preserve">                "Where is the Day One Handbook?",</w:t>
      </w:r>
    </w:p>
    <w:p w14:paraId="775831A3" w14:textId="77777777" w:rsidR="00A049B3" w:rsidRDefault="00A049B3" w:rsidP="00A049B3">
      <w:r>
        <w:t xml:space="preserve">                "Where is the Day Zero Handbook?"</w:t>
      </w:r>
    </w:p>
    <w:p w14:paraId="0D7537A6" w14:textId="77777777" w:rsidR="00A049B3" w:rsidRDefault="00A049B3" w:rsidP="00A049B3">
      <w:r>
        <w:t xml:space="preserve">            ],</w:t>
      </w:r>
    </w:p>
    <w:p w14:paraId="64E4917A" w14:textId="77777777" w:rsidR="00A049B3" w:rsidRDefault="00A049B3" w:rsidP="00A049B3">
      <w:r>
        <w:t xml:space="preserve">            "responses": [</w:t>
      </w:r>
    </w:p>
    <w:p w14:paraId="2FADDBAC" w14:textId="67539F6E" w:rsidR="00A049B3" w:rsidRDefault="00A049B3" w:rsidP="00A049B3">
      <w:r>
        <w:t xml:space="preserve">                "Refer to [Maximus New Hire Orientation and Intro to Marketplace Handbook](https://maximus365.sharepoint.com/sites/CCO/Resources/BCC-U/TngDev/Materials/Forms/AllItems.aspx?FolderCTID=0x0120005DDD547C42D3F&amp;id=%2Fsites%2FCCO%2FResources%2FBCC%2DU%2FTngDev%2FMaterials%2FMedicare%20Day%20Zero%20materials%20%2D%20Marketplace%20Days%201%2C%202%2C%2010%20materials%2FMarketplace%20Day%20One%2C%20Two%2C%20and%20Ten%20file%2FMaximus%20New%20Hire%20Orientation%20and%20Intro%20to%20Marketplace%20Handbook%5F10%2E21%2E20%5Fv5%2E7%2Epdf&amp;parent=%2Fsites%2FCCO%2FResources%2FBCC%2DU%2FTngDev%2FMaterials%2FMedicare%20Day%20Zero%20materials%20%2D%20Marketplace%20Days%201%2C%202%2C%2010%20materials%2FMarketplace%20Day%20One%2C%20Two%2C%20and%20Ten%20file)</w:t>
      </w:r>
      <w:ins w:id="1726" w:author="McQuillan, Tyler A" w:date="2021-11-05T08:20:00Z">
        <w:r w:rsidR="00BD0DB3">
          <w:t>.</w:t>
        </w:r>
      </w:ins>
      <w:r>
        <w:t>"</w:t>
      </w:r>
    </w:p>
    <w:p w14:paraId="3BD133F8" w14:textId="77777777" w:rsidR="00A049B3" w:rsidRDefault="00A049B3" w:rsidP="00A049B3">
      <w:r>
        <w:t xml:space="preserve">            ],</w:t>
      </w:r>
    </w:p>
    <w:p w14:paraId="63C38CCE" w14:textId="77777777" w:rsidR="00A049B3" w:rsidRDefault="00A049B3" w:rsidP="00A049B3">
      <w:r>
        <w:t xml:space="preserve">            "</w:t>
      </w:r>
      <w:proofErr w:type="spellStart"/>
      <w:r>
        <w:t>context_set</w:t>
      </w:r>
      <w:proofErr w:type="spellEnd"/>
      <w:r>
        <w:t>": ""</w:t>
      </w:r>
    </w:p>
    <w:p w14:paraId="5FFDA143" w14:textId="77777777" w:rsidR="00A049B3" w:rsidRDefault="00A049B3" w:rsidP="00A049B3">
      <w:r>
        <w:t xml:space="preserve">        },</w:t>
      </w:r>
    </w:p>
    <w:p w14:paraId="20206CCC" w14:textId="77777777" w:rsidR="00A049B3" w:rsidRDefault="00A049B3" w:rsidP="00A049B3">
      <w:r>
        <w:lastRenderedPageBreak/>
        <w:t xml:space="preserve">        {</w:t>
      </w:r>
    </w:p>
    <w:p w14:paraId="16FA7F57" w14:textId="77777777" w:rsidR="00A049B3" w:rsidRDefault="00A049B3" w:rsidP="00A049B3">
      <w:r>
        <w:t xml:space="preserve">            "tag": "Q94",</w:t>
      </w:r>
    </w:p>
    <w:p w14:paraId="22F3ED0C" w14:textId="77777777" w:rsidR="00A049B3" w:rsidRDefault="00A049B3" w:rsidP="00A049B3">
      <w:r>
        <w:t xml:space="preserve">            "patterns": [</w:t>
      </w:r>
    </w:p>
    <w:p w14:paraId="067FBD85" w14:textId="77777777" w:rsidR="00BD0DB3" w:rsidRDefault="00A049B3" w:rsidP="00BD0DB3">
      <w:pPr>
        <w:rPr>
          <w:ins w:id="1727" w:author="McQuillan, Tyler A" w:date="2021-11-05T08:21:00Z"/>
        </w:rPr>
      </w:pPr>
      <w:r>
        <w:t xml:space="preserve">                </w:t>
      </w:r>
      <w:ins w:id="1728" w:author="McQuillan, Tyler A" w:date="2021-11-05T08:21:00Z">
        <w:del w:id="1729" w:author="Cintron, Matthew I (CTR)" w:date="2021-11-15T11:16:00Z">
          <w:r w:rsidR="00BD0DB3" w:rsidDel="00353386">
            <w:delText>*</w:delText>
          </w:r>
        </w:del>
        <w:r w:rsidR="00BD0DB3">
          <w:t>"How to access sample Daily Training Report (DTR)",</w:t>
        </w:r>
      </w:ins>
    </w:p>
    <w:p w14:paraId="6D964731" w14:textId="75637DA5" w:rsidR="00BD0DB3" w:rsidRDefault="00BD0DB3" w:rsidP="00BD0DB3">
      <w:pPr>
        <w:rPr>
          <w:ins w:id="1730" w:author="McQuillan, Tyler A" w:date="2021-11-05T08:21:00Z"/>
        </w:rPr>
      </w:pPr>
      <w:ins w:id="1731" w:author="McQuillan, Tyler A" w:date="2021-11-05T08:21:00Z">
        <w:r>
          <w:tab/>
        </w:r>
        <w:del w:id="1732" w:author="Cintron, Matthew I (CTR)" w:date="2021-11-15T11:17:00Z">
          <w:r w:rsidDel="00353386">
            <w:delText>*</w:delText>
          </w:r>
        </w:del>
        <w:r>
          <w:t>"Sample Daily Training Report (DTR)",</w:t>
        </w:r>
      </w:ins>
    </w:p>
    <w:p w14:paraId="6F92FF92" w14:textId="04D81BA8" w:rsidR="00BD0DB3" w:rsidRDefault="00BD0DB3" w:rsidP="00BD0DB3">
      <w:pPr>
        <w:rPr>
          <w:ins w:id="1733" w:author="McQuillan, Tyler A" w:date="2021-11-05T08:21:00Z"/>
        </w:rPr>
      </w:pPr>
      <w:ins w:id="1734" w:author="McQuillan, Tyler A" w:date="2021-11-05T08:21:00Z">
        <w:r>
          <w:tab/>
        </w:r>
        <w:del w:id="1735" w:author="Cintron, Matthew I (CTR)" w:date="2021-11-15T11:17:00Z">
          <w:r w:rsidDel="00353386">
            <w:delText>*</w:delText>
          </w:r>
        </w:del>
        <w:r>
          <w:t>"Sample DTR",</w:t>
        </w:r>
      </w:ins>
    </w:p>
    <w:p w14:paraId="02D9A0EE" w14:textId="6D4E4AA8" w:rsidR="00A049B3" w:rsidRDefault="00A049B3">
      <w:pPr>
        <w:ind w:firstLine="720"/>
        <w:pPrChange w:id="1736" w:author="McQuillan, Tyler A" w:date="2021-11-05T08:21:00Z">
          <w:pPr/>
        </w:pPrChange>
      </w:pPr>
      <w:r>
        <w:t>"Is there an example of a Daily Training Report I can follow?",</w:t>
      </w:r>
    </w:p>
    <w:p w14:paraId="71FF8D72" w14:textId="77777777" w:rsidR="00A049B3" w:rsidRDefault="00A049B3" w:rsidP="00A049B3">
      <w:r>
        <w:t xml:space="preserve">                "Is there an example of a DTR I can follow?",</w:t>
      </w:r>
    </w:p>
    <w:p w14:paraId="73E23717" w14:textId="77777777" w:rsidR="00A049B3" w:rsidRDefault="00A049B3" w:rsidP="00A049B3">
      <w:r>
        <w:t xml:space="preserve">                "Where can I find a sample Daily Training Report?",</w:t>
      </w:r>
    </w:p>
    <w:p w14:paraId="486854AE" w14:textId="77777777" w:rsidR="00A049B3" w:rsidRDefault="00A049B3" w:rsidP="00A049B3">
      <w:r>
        <w:t xml:space="preserve">                "Where can I find a sample DTR for new hire class?",</w:t>
      </w:r>
    </w:p>
    <w:p w14:paraId="658583A1" w14:textId="77777777" w:rsidR="00A049B3" w:rsidRDefault="00A049B3" w:rsidP="00A049B3">
      <w:r>
        <w:t xml:space="preserve">                "Where can I find a sample DTR?"</w:t>
      </w:r>
    </w:p>
    <w:p w14:paraId="4E17B152" w14:textId="77777777" w:rsidR="00A049B3" w:rsidRDefault="00A049B3" w:rsidP="00A049B3">
      <w:r>
        <w:t xml:space="preserve">            ],</w:t>
      </w:r>
    </w:p>
    <w:p w14:paraId="7DFA7DF6" w14:textId="77777777" w:rsidR="00A049B3" w:rsidRDefault="00A049B3" w:rsidP="00A049B3">
      <w:r>
        <w:t xml:space="preserve">            "responses": [</w:t>
      </w:r>
    </w:p>
    <w:p w14:paraId="0DBF4B25" w14:textId="71A9A11E" w:rsidR="00A049B3" w:rsidRDefault="00A049B3" w:rsidP="00A049B3">
      <w:r>
        <w:t xml:space="preserve">                "Refer to [OY5 Sample DTR](https://maximus365.sharepoint.com/:x:/r/sites/CCO/Support/KSTP/CCO_Training_Delivery_Trainer_Resources/_layouts/15/Doc.aspx?sourcedoc=%7B4E54AD35-BECD-4CE1-9337-A440252BFFC4%7D&amp;file=OY5%20Sample%20DTR.xlsx&amp;action=default&amp;mobileredirect=true)</w:t>
      </w:r>
      <w:ins w:id="1737" w:author="McQuillan, Tyler A" w:date="2021-11-05T08:21:00Z">
        <w:r w:rsidR="00BD0DB3">
          <w:t>.</w:t>
        </w:r>
      </w:ins>
      <w:r>
        <w:t>"</w:t>
      </w:r>
    </w:p>
    <w:p w14:paraId="7EB278D2" w14:textId="77777777" w:rsidR="00A049B3" w:rsidRDefault="00A049B3" w:rsidP="00A049B3">
      <w:r>
        <w:t xml:space="preserve">            ],</w:t>
      </w:r>
    </w:p>
    <w:p w14:paraId="1FD1FAD7" w14:textId="77777777" w:rsidR="00A049B3" w:rsidRDefault="00A049B3" w:rsidP="00A049B3">
      <w:r>
        <w:t xml:space="preserve">            "</w:t>
      </w:r>
      <w:proofErr w:type="spellStart"/>
      <w:r>
        <w:t>context_set</w:t>
      </w:r>
      <w:proofErr w:type="spellEnd"/>
      <w:r>
        <w:t>": ""</w:t>
      </w:r>
    </w:p>
    <w:p w14:paraId="5590C8F8" w14:textId="77777777" w:rsidR="00A049B3" w:rsidRDefault="00A049B3" w:rsidP="00A049B3">
      <w:r>
        <w:t xml:space="preserve">        },</w:t>
      </w:r>
    </w:p>
    <w:p w14:paraId="2E7ABB25" w14:textId="77777777" w:rsidR="00A049B3" w:rsidRDefault="00A049B3" w:rsidP="00A049B3">
      <w:r>
        <w:t xml:space="preserve">        {</w:t>
      </w:r>
    </w:p>
    <w:p w14:paraId="356A473E" w14:textId="77777777" w:rsidR="00A049B3" w:rsidRDefault="00A049B3" w:rsidP="00A049B3">
      <w:r>
        <w:t xml:space="preserve">            "tag": "Q95",</w:t>
      </w:r>
    </w:p>
    <w:p w14:paraId="493BF655" w14:textId="77777777" w:rsidR="00A049B3" w:rsidRDefault="00A049B3" w:rsidP="00A049B3">
      <w:r>
        <w:t xml:space="preserve">            "patterns": [</w:t>
      </w:r>
    </w:p>
    <w:p w14:paraId="76A532C3" w14:textId="77777777" w:rsidR="00BD0DB3" w:rsidRDefault="00A049B3" w:rsidP="00BD0DB3">
      <w:pPr>
        <w:rPr>
          <w:ins w:id="1738" w:author="McQuillan, Tyler A" w:date="2021-11-05T08:21:00Z"/>
        </w:rPr>
      </w:pPr>
      <w:r>
        <w:t xml:space="preserve">                </w:t>
      </w:r>
      <w:ins w:id="1739" w:author="McQuillan, Tyler A" w:date="2021-11-05T08:21:00Z">
        <w:del w:id="1740" w:author="Cintron, Matthew I (CTR)" w:date="2021-11-15T11:17:00Z">
          <w:r w:rsidR="00BD0DB3" w:rsidDel="00353386">
            <w:delText>*</w:delText>
          </w:r>
        </w:del>
        <w:r w:rsidR="00BD0DB3">
          <w:t>"Trainee needs NGD production ID.",</w:t>
        </w:r>
      </w:ins>
    </w:p>
    <w:p w14:paraId="620F85A5" w14:textId="0886FC50" w:rsidR="00BD0DB3" w:rsidRDefault="00BD0DB3" w:rsidP="00BD0DB3">
      <w:pPr>
        <w:rPr>
          <w:ins w:id="1741" w:author="McQuillan, Tyler A" w:date="2021-11-05T08:21:00Z"/>
        </w:rPr>
      </w:pPr>
      <w:ins w:id="1742" w:author="McQuillan, Tyler A" w:date="2021-11-05T08:21:00Z">
        <w:r>
          <w:tab/>
        </w:r>
        <w:del w:id="1743" w:author="Cintron, Matthew I (CTR)" w:date="2021-11-15T11:17:00Z">
          <w:r w:rsidDel="00353386">
            <w:delText>*</w:delText>
          </w:r>
        </w:del>
        <w:r>
          <w:t>"NGD Production IDs.",</w:t>
        </w:r>
      </w:ins>
    </w:p>
    <w:p w14:paraId="1C65E86F" w14:textId="283A5D06" w:rsidR="00A049B3" w:rsidRDefault="00A049B3">
      <w:pPr>
        <w:ind w:firstLine="720"/>
        <w:pPrChange w:id="1744" w:author="McQuillan, Tyler A" w:date="2021-11-05T08:21:00Z">
          <w:pPr/>
        </w:pPrChange>
      </w:pPr>
      <w:r>
        <w:t>"My participant does not have a production ID.  Do I submit a ticket?",</w:t>
      </w:r>
    </w:p>
    <w:p w14:paraId="0C929DBA" w14:textId="77777777" w:rsidR="00A049B3" w:rsidRDefault="00A049B3" w:rsidP="00A049B3">
      <w:r>
        <w:t xml:space="preserve">                "should i send a ticket if i don't have a production id?",</w:t>
      </w:r>
    </w:p>
    <w:p w14:paraId="6FB9B345" w14:textId="77777777" w:rsidR="00A049B3" w:rsidRDefault="00A049B3" w:rsidP="00A049B3">
      <w:r>
        <w:t xml:space="preserve">                "what if my participant is not logged in to my production id?",</w:t>
      </w:r>
    </w:p>
    <w:p w14:paraId="421F61F1" w14:textId="77777777" w:rsidR="00A049B3" w:rsidRDefault="00A049B3" w:rsidP="00A049B3">
      <w:r>
        <w:t xml:space="preserve">                "what can i do if a participant does not have a production id when submitting a ticket?"</w:t>
      </w:r>
    </w:p>
    <w:p w14:paraId="48FD2867" w14:textId="77777777" w:rsidR="00A049B3" w:rsidRDefault="00A049B3" w:rsidP="00A049B3">
      <w:r>
        <w:t xml:space="preserve">            ],</w:t>
      </w:r>
    </w:p>
    <w:p w14:paraId="3303C6B1" w14:textId="77777777" w:rsidR="00A049B3" w:rsidRDefault="00A049B3" w:rsidP="00A049B3">
      <w:r>
        <w:lastRenderedPageBreak/>
        <w:t xml:space="preserve">            "responses": [</w:t>
      </w:r>
    </w:p>
    <w:p w14:paraId="32EA54E2" w14:textId="3D8A35B8" w:rsidR="00A049B3" w:rsidRDefault="00A049B3" w:rsidP="00A049B3">
      <w:r>
        <w:t xml:space="preserve">                "Refer to [Trainer Help](https://maximus365.sharepoint.com/sites/CCO/Support/KSTP/CCO_Training_Delivery_Trainer_Resources/Help/default.aspx)</w:t>
      </w:r>
      <w:ins w:id="1745" w:author="McQuillan, Tyler A" w:date="2021-11-05T08:21:00Z">
        <w:r w:rsidR="00BD0DB3">
          <w:t>.</w:t>
        </w:r>
      </w:ins>
      <w:r>
        <w:t>"</w:t>
      </w:r>
    </w:p>
    <w:p w14:paraId="62C7411C" w14:textId="77777777" w:rsidR="00A049B3" w:rsidRDefault="00A049B3" w:rsidP="00A049B3">
      <w:r>
        <w:t xml:space="preserve">            ],</w:t>
      </w:r>
    </w:p>
    <w:p w14:paraId="1119B54D" w14:textId="77777777" w:rsidR="00A049B3" w:rsidRDefault="00A049B3" w:rsidP="00A049B3">
      <w:r>
        <w:t xml:space="preserve">            "</w:t>
      </w:r>
      <w:proofErr w:type="spellStart"/>
      <w:r>
        <w:t>context_set</w:t>
      </w:r>
      <w:proofErr w:type="spellEnd"/>
      <w:r>
        <w:t>": ""</w:t>
      </w:r>
    </w:p>
    <w:p w14:paraId="224D148E" w14:textId="77777777" w:rsidR="00A049B3" w:rsidRDefault="00A049B3" w:rsidP="00A049B3">
      <w:r>
        <w:t xml:space="preserve">        },</w:t>
      </w:r>
    </w:p>
    <w:p w14:paraId="021A4D4D" w14:textId="77777777" w:rsidR="00A049B3" w:rsidRDefault="00A049B3" w:rsidP="00A049B3">
      <w:r>
        <w:t xml:space="preserve">        {</w:t>
      </w:r>
    </w:p>
    <w:p w14:paraId="461441EA" w14:textId="77777777" w:rsidR="00A049B3" w:rsidRDefault="00A049B3" w:rsidP="00A049B3">
      <w:r>
        <w:t xml:space="preserve">            "tag": "Q96",</w:t>
      </w:r>
    </w:p>
    <w:p w14:paraId="123177AB" w14:textId="77777777" w:rsidR="00A049B3" w:rsidRDefault="00A049B3" w:rsidP="00A049B3">
      <w:r>
        <w:t xml:space="preserve">            "patterns": [</w:t>
      </w:r>
    </w:p>
    <w:p w14:paraId="67A47286" w14:textId="77777777" w:rsidR="00BD0DB3" w:rsidRDefault="00A049B3" w:rsidP="00BD0DB3">
      <w:pPr>
        <w:rPr>
          <w:ins w:id="1746" w:author="McQuillan, Tyler A" w:date="2021-11-05T08:22:00Z"/>
        </w:rPr>
      </w:pPr>
      <w:r>
        <w:t xml:space="preserve">                </w:t>
      </w:r>
      <w:ins w:id="1747" w:author="McQuillan, Tyler A" w:date="2021-11-05T08:22:00Z">
        <w:del w:id="1748" w:author="Cintron, Matthew I (CTR)" w:date="2021-11-15T11:17:00Z">
          <w:r w:rsidR="00BD0DB3" w:rsidDel="00353386">
            <w:delText>*</w:delText>
          </w:r>
        </w:del>
        <w:r w:rsidR="00BD0DB3">
          <w:t xml:space="preserve">"How to assign courses in CCO Learning.", </w:t>
        </w:r>
      </w:ins>
    </w:p>
    <w:p w14:paraId="4CA4F176" w14:textId="6ED01D6C" w:rsidR="00BD0DB3" w:rsidRDefault="00BD0DB3" w:rsidP="00BD0DB3">
      <w:pPr>
        <w:rPr>
          <w:ins w:id="1749" w:author="McQuillan, Tyler A" w:date="2021-11-05T08:22:00Z"/>
        </w:rPr>
      </w:pPr>
      <w:ins w:id="1750" w:author="McQuillan, Tyler A" w:date="2021-11-05T08:22:00Z">
        <w:r>
          <w:tab/>
        </w:r>
        <w:del w:id="1751" w:author="Cintron, Matthew I (CTR)" w:date="2021-11-15T11:17:00Z">
          <w:r w:rsidDel="00353386">
            <w:delText>*</w:delText>
          </w:r>
        </w:del>
        <w:r>
          <w:t xml:space="preserve">"CCO Learning course assignment.", </w:t>
        </w:r>
      </w:ins>
    </w:p>
    <w:p w14:paraId="0EC89472" w14:textId="316D6413" w:rsidR="00A049B3" w:rsidRDefault="00A049B3">
      <w:pPr>
        <w:ind w:firstLine="720"/>
        <w:pPrChange w:id="1752" w:author="McQuillan, Tyler A" w:date="2021-11-05T08:22:00Z">
          <w:pPr/>
        </w:pPrChange>
      </w:pPr>
      <w:commentRangeStart w:id="1753"/>
      <w:r>
        <w:t>"Pushing out the proper curriculum in CCO Learning? ",</w:t>
      </w:r>
    </w:p>
    <w:p w14:paraId="3FF38B2B" w14:textId="77777777" w:rsidR="00A049B3" w:rsidRDefault="00A049B3" w:rsidP="00A049B3">
      <w:r>
        <w:t xml:space="preserve">                "is </w:t>
      </w:r>
      <w:proofErr w:type="spellStart"/>
      <w:r>
        <w:t>cco</w:t>
      </w:r>
      <w:proofErr w:type="spellEnd"/>
      <w:r>
        <w:t xml:space="preserve"> learning a good example of a curriculum that is not required for the proper academic courses?",</w:t>
      </w:r>
    </w:p>
    <w:p w14:paraId="7D2EBB79" w14:textId="77777777" w:rsidR="00A049B3" w:rsidRDefault="00A049B3" w:rsidP="00A049B3">
      <w:r>
        <w:t xml:space="preserve">                "will </w:t>
      </w:r>
      <w:proofErr w:type="spellStart"/>
      <w:r>
        <w:t>cco</w:t>
      </w:r>
      <w:proofErr w:type="spellEnd"/>
      <w:r>
        <w:t xml:space="preserve"> learning move beyond a curriculum?"</w:t>
      </w:r>
      <w:commentRangeEnd w:id="1753"/>
      <w:r w:rsidR="00BD0DB3">
        <w:rPr>
          <w:rStyle w:val="CommentReference"/>
        </w:rPr>
        <w:commentReference w:id="1753"/>
      </w:r>
    </w:p>
    <w:p w14:paraId="04DAFC68" w14:textId="77777777" w:rsidR="00A049B3" w:rsidRDefault="00A049B3" w:rsidP="00A049B3">
      <w:r>
        <w:t xml:space="preserve">            ],</w:t>
      </w:r>
    </w:p>
    <w:p w14:paraId="6011E78A" w14:textId="77777777" w:rsidR="00A049B3" w:rsidRDefault="00A049B3" w:rsidP="00A049B3">
      <w:r>
        <w:t xml:space="preserve">            "responses": [</w:t>
      </w:r>
    </w:p>
    <w:p w14:paraId="29EC7718" w14:textId="77777777" w:rsidR="00A049B3" w:rsidRDefault="00A049B3" w:rsidP="00A049B3">
      <w:r>
        <w:t xml:space="preserve">                "Access CCO Learning-My Employees-Assign Learning to My Employees.  Then Select Management Action-Add Items and Curricula.  Click Next. Select Users - Click box under Select Users- Names will populate under 'List of Selected Users' Add Checked. Click Next. Search for Items and curriculum using key words or Exact Phrases. Locate the folder for the Line of Business you are training to assign  and add checked. Click Next. Review for accuracy. Click Finish."</w:t>
      </w:r>
    </w:p>
    <w:p w14:paraId="6FA1A503" w14:textId="77777777" w:rsidR="00A049B3" w:rsidRDefault="00A049B3" w:rsidP="00A049B3">
      <w:r>
        <w:t xml:space="preserve">            ],</w:t>
      </w:r>
    </w:p>
    <w:p w14:paraId="2744675E" w14:textId="77777777" w:rsidR="00A049B3" w:rsidRDefault="00A049B3" w:rsidP="00A049B3">
      <w:r>
        <w:t xml:space="preserve">            "</w:t>
      </w:r>
      <w:proofErr w:type="spellStart"/>
      <w:r>
        <w:t>context_set</w:t>
      </w:r>
      <w:proofErr w:type="spellEnd"/>
      <w:r>
        <w:t>": ""</w:t>
      </w:r>
    </w:p>
    <w:p w14:paraId="063E3D9F" w14:textId="77777777" w:rsidR="00A049B3" w:rsidRDefault="00A049B3" w:rsidP="00A049B3">
      <w:r>
        <w:t xml:space="preserve">        },</w:t>
      </w:r>
    </w:p>
    <w:p w14:paraId="1CCEA048" w14:textId="77777777" w:rsidR="00A049B3" w:rsidRDefault="00A049B3" w:rsidP="00A049B3">
      <w:r>
        <w:t xml:space="preserve">        {</w:t>
      </w:r>
    </w:p>
    <w:p w14:paraId="3DE7A161" w14:textId="77777777" w:rsidR="00A049B3" w:rsidRDefault="00A049B3" w:rsidP="00A049B3">
      <w:r>
        <w:t xml:space="preserve">            "tag": "Q97",</w:t>
      </w:r>
    </w:p>
    <w:p w14:paraId="7A26DB0E" w14:textId="77777777" w:rsidR="00A049B3" w:rsidRDefault="00A049B3" w:rsidP="00A049B3">
      <w:r>
        <w:t xml:space="preserve">            "patterns": [</w:t>
      </w:r>
    </w:p>
    <w:p w14:paraId="43C4EEA4" w14:textId="16E4BD14" w:rsidR="00BD0DB3" w:rsidRDefault="00A049B3" w:rsidP="00BD0DB3">
      <w:pPr>
        <w:rPr>
          <w:ins w:id="1754" w:author="McQuillan, Tyler A" w:date="2021-11-05T08:24:00Z"/>
        </w:rPr>
      </w:pPr>
      <w:r>
        <w:t xml:space="preserve">                </w:t>
      </w:r>
      <w:ins w:id="1755" w:author="McQuillan, Tyler A" w:date="2021-11-05T08:24:00Z">
        <w:del w:id="1756" w:author="Cintron, Matthew I (CTR)" w:date="2021-11-15T11:17:00Z">
          <w:r w:rsidR="00BD0DB3" w:rsidDel="00353386">
            <w:delText>*</w:delText>
          </w:r>
        </w:del>
        <w:r w:rsidR="00BD0DB3">
          <w:t xml:space="preserve">"What are the Training </w:t>
        </w:r>
        <w:proofErr w:type="spellStart"/>
        <w:r w:rsidR="00BD0DB3">
          <w:t>Deltek</w:t>
        </w:r>
        <w:proofErr w:type="spellEnd"/>
        <w:r w:rsidR="00BD0DB3">
          <w:t xml:space="preserve"> Charge Codes?",</w:t>
        </w:r>
      </w:ins>
    </w:p>
    <w:p w14:paraId="0815311A" w14:textId="30095E0E" w:rsidR="00BD0DB3" w:rsidRDefault="00BD0DB3" w:rsidP="00BD0DB3">
      <w:pPr>
        <w:rPr>
          <w:ins w:id="1757" w:author="McQuillan, Tyler A" w:date="2021-11-05T08:24:00Z"/>
        </w:rPr>
      </w:pPr>
      <w:ins w:id="1758" w:author="McQuillan, Tyler A" w:date="2021-11-05T08:24:00Z">
        <w:r>
          <w:tab/>
        </w:r>
        <w:del w:id="1759" w:author="Cintron, Matthew I (CTR)" w:date="2021-11-15T11:17:00Z">
          <w:r w:rsidDel="00353386">
            <w:delText>*</w:delText>
          </w:r>
        </w:del>
        <w:r>
          <w:t>"</w:t>
        </w:r>
        <w:proofErr w:type="spellStart"/>
        <w:r>
          <w:t>Deltek</w:t>
        </w:r>
        <w:proofErr w:type="spellEnd"/>
        <w:r>
          <w:t xml:space="preserve"> Charge Codes.",</w:t>
        </w:r>
      </w:ins>
    </w:p>
    <w:p w14:paraId="3FAE999A" w14:textId="2FF93FE6" w:rsidR="00A049B3" w:rsidRDefault="00A049B3">
      <w:pPr>
        <w:ind w:firstLine="720"/>
        <w:pPrChange w:id="1760" w:author="McQuillan, Tyler A" w:date="2021-11-05T08:24:00Z">
          <w:pPr/>
        </w:pPrChange>
      </w:pPr>
      <w:r>
        <w:lastRenderedPageBreak/>
        <w:t xml:space="preserve">"We had a fire drill.  What </w:t>
      </w:r>
      <w:proofErr w:type="spellStart"/>
      <w:r>
        <w:t>Deltek</w:t>
      </w:r>
      <w:proofErr w:type="spellEnd"/>
      <w:r>
        <w:t xml:space="preserve"> Charge code should me class use for the time spent?",</w:t>
      </w:r>
    </w:p>
    <w:p w14:paraId="284789FB" w14:textId="77777777" w:rsidR="00A049B3" w:rsidRDefault="00A049B3" w:rsidP="00A049B3">
      <w:r>
        <w:t xml:space="preserve">                "What </w:t>
      </w:r>
      <w:proofErr w:type="spellStart"/>
      <w:r>
        <w:t>Deltek</w:t>
      </w:r>
      <w:proofErr w:type="spellEnd"/>
      <w:r>
        <w:t xml:space="preserve"> Charge Code does my class use?"</w:t>
      </w:r>
    </w:p>
    <w:p w14:paraId="5B851E46" w14:textId="77777777" w:rsidR="00A049B3" w:rsidRDefault="00A049B3" w:rsidP="00A049B3">
      <w:r>
        <w:t xml:space="preserve">            ],</w:t>
      </w:r>
    </w:p>
    <w:p w14:paraId="1CE75732" w14:textId="77777777" w:rsidR="00A049B3" w:rsidRDefault="00A049B3" w:rsidP="00A049B3">
      <w:r>
        <w:t xml:space="preserve">            "responses": [</w:t>
      </w:r>
    </w:p>
    <w:p w14:paraId="7208E4FD" w14:textId="60365AFE" w:rsidR="00A049B3" w:rsidRDefault="00A049B3" w:rsidP="00A049B3">
      <w:r>
        <w:t xml:space="preserve">                "Refer to [Maximus CCO OP-8 Charge Codes Breakdown 05292020](https://maximus365.sharepoint.com/:x:/r/sites/CCO/Resources/BCC-U/Libraries/_layouts/15/guestaccess.aspx?share=EUaBq-k8aCtOpEun7p1rNigBIrVj8gL7Hgzaf3ZvHYeaXQ)</w:t>
      </w:r>
      <w:ins w:id="1761" w:author="McQuillan, Tyler A" w:date="2021-11-05T08:25:00Z">
        <w:r w:rsidR="00BD0DB3">
          <w:t>.</w:t>
        </w:r>
      </w:ins>
      <w:r>
        <w:t>"</w:t>
      </w:r>
    </w:p>
    <w:p w14:paraId="5A45B738" w14:textId="77777777" w:rsidR="00A049B3" w:rsidRDefault="00A049B3" w:rsidP="00A049B3">
      <w:r>
        <w:t xml:space="preserve">            ],</w:t>
      </w:r>
    </w:p>
    <w:p w14:paraId="3F92BC2E" w14:textId="77777777" w:rsidR="00A049B3" w:rsidRDefault="00A049B3" w:rsidP="00A049B3">
      <w:r>
        <w:t xml:space="preserve">            "</w:t>
      </w:r>
      <w:proofErr w:type="spellStart"/>
      <w:r>
        <w:t>context_set</w:t>
      </w:r>
      <w:proofErr w:type="spellEnd"/>
      <w:r>
        <w:t>": ""</w:t>
      </w:r>
    </w:p>
    <w:p w14:paraId="7B4A0C92" w14:textId="77777777" w:rsidR="00A049B3" w:rsidRDefault="00A049B3" w:rsidP="00A049B3">
      <w:r>
        <w:t xml:space="preserve">        },</w:t>
      </w:r>
    </w:p>
    <w:p w14:paraId="62D13167" w14:textId="77777777" w:rsidR="00A049B3" w:rsidRDefault="00A049B3" w:rsidP="00A049B3">
      <w:r>
        <w:t xml:space="preserve">        {</w:t>
      </w:r>
    </w:p>
    <w:p w14:paraId="0E6119B5" w14:textId="77777777" w:rsidR="00A049B3" w:rsidRDefault="00A049B3" w:rsidP="00A049B3">
      <w:r>
        <w:t xml:space="preserve">            "tag": "Q98",</w:t>
      </w:r>
    </w:p>
    <w:p w14:paraId="3E23EDB3" w14:textId="77777777" w:rsidR="00A049B3" w:rsidRDefault="00A049B3" w:rsidP="00A049B3">
      <w:r>
        <w:t xml:space="preserve">            "patterns": [</w:t>
      </w:r>
    </w:p>
    <w:p w14:paraId="2033CED7" w14:textId="77777777" w:rsidR="00BD0DB3" w:rsidRDefault="00A049B3" w:rsidP="00BD0DB3">
      <w:pPr>
        <w:rPr>
          <w:ins w:id="1762" w:author="McQuillan, Tyler A" w:date="2021-11-05T08:25:00Z"/>
        </w:rPr>
      </w:pPr>
      <w:r>
        <w:t xml:space="preserve">                </w:t>
      </w:r>
      <w:ins w:id="1763" w:author="McQuillan, Tyler A" w:date="2021-11-05T08:25:00Z">
        <w:del w:id="1764" w:author="Cintron, Matthew I (CTR)" w:date="2021-11-15T11:17:00Z">
          <w:r w:rsidR="00BD0DB3" w:rsidDel="00353386">
            <w:delText>*</w:delText>
          </w:r>
        </w:del>
        <w:r w:rsidR="00BD0DB3">
          <w:t xml:space="preserve">"What are instructor responsibilities?", </w:t>
        </w:r>
      </w:ins>
    </w:p>
    <w:p w14:paraId="410FCD17" w14:textId="163BB370" w:rsidR="00BD0DB3" w:rsidRDefault="00BD0DB3" w:rsidP="00BD0DB3">
      <w:pPr>
        <w:rPr>
          <w:ins w:id="1765" w:author="McQuillan, Tyler A" w:date="2021-11-05T08:25:00Z"/>
        </w:rPr>
      </w:pPr>
      <w:ins w:id="1766" w:author="McQuillan, Tyler A" w:date="2021-11-05T08:25:00Z">
        <w:r>
          <w:tab/>
        </w:r>
        <w:del w:id="1767" w:author="Cintron, Matthew I (CTR)" w:date="2021-11-15T11:17:00Z">
          <w:r w:rsidDel="00353386">
            <w:delText>*</w:delText>
          </w:r>
        </w:del>
        <w:r>
          <w:t>"Instructor responsibilities.",</w:t>
        </w:r>
      </w:ins>
    </w:p>
    <w:p w14:paraId="0362C7AB" w14:textId="631894C2" w:rsidR="00A049B3" w:rsidRDefault="00A049B3">
      <w:pPr>
        <w:ind w:firstLine="720"/>
        <w:pPrChange w:id="1768" w:author="McQuillan, Tyler A" w:date="2021-11-05T08:25:00Z">
          <w:pPr/>
        </w:pPrChange>
      </w:pPr>
      <w:r>
        <w:t>"What admin</w:t>
      </w:r>
      <w:ins w:id="1769" w:author="McQuillan, Tyler A" w:date="2021-11-05T08:25:00Z">
        <w:r w:rsidR="00BD0DB3">
          <w:t>i</w:t>
        </w:r>
      </w:ins>
      <w:r>
        <w:t>strative duties should I complete daily?",</w:t>
      </w:r>
    </w:p>
    <w:p w14:paraId="7F92A437" w14:textId="77777777" w:rsidR="00A049B3" w:rsidRDefault="00A049B3" w:rsidP="00A049B3">
      <w:r>
        <w:t xml:space="preserve">                "Where can I find a list of delivery expectations for the classroom?",</w:t>
      </w:r>
    </w:p>
    <w:p w14:paraId="37B2BB8E" w14:textId="77777777" w:rsidR="00A049B3" w:rsidRDefault="00A049B3" w:rsidP="00A049B3">
      <w:r>
        <w:t xml:space="preserve">                "Where can I find an easy checklist of administrative expectations to use while training a class?"</w:t>
      </w:r>
    </w:p>
    <w:p w14:paraId="5ED20DE0" w14:textId="77777777" w:rsidR="00A049B3" w:rsidRDefault="00A049B3" w:rsidP="00A049B3">
      <w:r>
        <w:t xml:space="preserve">            ],</w:t>
      </w:r>
    </w:p>
    <w:p w14:paraId="3B6B3BAB" w14:textId="77777777" w:rsidR="00A049B3" w:rsidRDefault="00A049B3" w:rsidP="00A049B3">
      <w:r>
        <w:t xml:space="preserve">            "responses": [</w:t>
      </w:r>
    </w:p>
    <w:p w14:paraId="1BDCDB2D" w14:textId="1FD00825" w:rsidR="00A049B3" w:rsidRDefault="00A049B3" w:rsidP="00A049B3">
      <w:r>
        <w:t xml:space="preserve">                "Follow steps outlined in [TD SOP 1.21.01 Instructor Responsibilities Process TD 1.21.01.2 Training Core curriculum Classes] located </w:t>
      </w:r>
      <w:ins w:id="1770" w:author="McQuillan, Tyler A" w:date="2021-11-05T08:25:00Z">
        <w:r w:rsidR="00BD0DB3">
          <w:t xml:space="preserve">at </w:t>
        </w:r>
      </w:ins>
      <w:r>
        <w:t>(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1771" w:author="McQuillan, Tyler A" w:date="2021-11-05T08:25:00Z">
        <w:r w:rsidR="00BD0DB3">
          <w:t>.</w:t>
        </w:r>
      </w:ins>
      <w:r>
        <w:t>"</w:t>
      </w:r>
    </w:p>
    <w:p w14:paraId="02D10ED7" w14:textId="77777777" w:rsidR="00A049B3" w:rsidRDefault="00A049B3" w:rsidP="00A049B3">
      <w:r>
        <w:t xml:space="preserve">            ],</w:t>
      </w:r>
    </w:p>
    <w:p w14:paraId="2932F824" w14:textId="77777777" w:rsidR="00A049B3" w:rsidRDefault="00A049B3" w:rsidP="00A049B3">
      <w:r>
        <w:t xml:space="preserve">            "</w:t>
      </w:r>
      <w:proofErr w:type="spellStart"/>
      <w:r>
        <w:t>context_set</w:t>
      </w:r>
      <w:proofErr w:type="spellEnd"/>
      <w:r>
        <w:t>": ""</w:t>
      </w:r>
    </w:p>
    <w:p w14:paraId="2366531A" w14:textId="77777777" w:rsidR="00A049B3" w:rsidRDefault="00A049B3" w:rsidP="00A049B3">
      <w:r>
        <w:t xml:space="preserve">        },</w:t>
      </w:r>
    </w:p>
    <w:p w14:paraId="278EC4A5" w14:textId="77777777" w:rsidR="00A049B3" w:rsidRDefault="00A049B3" w:rsidP="00A049B3">
      <w:r>
        <w:t xml:space="preserve">        {</w:t>
      </w:r>
    </w:p>
    <w:p w14:paraId="2B1AAA43" w14:textId="77777777" w:rsidR="00A049B3" w:rsidRDefault="00A049B3" w:rsidP="00A049B3">
      <w:r>
        <w:lastRenderedPageBreak/>
        <w:t xml:space="preserve">            "tag": "Q99",</w:t>
      </w:r>
    </w:p>
    <w:p w14:paraId="39028849" w14:textId="77777777" w:rsidR="00A049B3" w:rsidRDefault="00A049B3" w:rsidP="00A049B3">
      <w:r>
        <w:t xml:space="preserve">            "patterns": [</w:t>
      </w:r>
    </w:p>
    <w:p w14:paraId="6D061227" w14:textId="77777777" w:rsidR="00BD0DB3" w:rsidRDefault="00A049B3" w:rsidP="00BD0DB3">
      <w:pPr>
        <w:rPr>
          <w:ins w:id="1772" w:author="McQuillan, Tyler A" w:date="2021-11-05T08:26:00Z"/>
        </w:rPr>
      </w:pPr>
      <w:r>
        <w:t xml:space="preserve">                </w:t>
      </w:r>
      <w:ins w:id="1773" w:author="McQuillan, Tyler A" w:date="2021-11-05T08:26:00Z">
        <w:del w:id="1774" w:author="Cintron, Matthew I (CTR)" w:date="2021-11-15T11:17:00Z">
          <w:r w:rsidR="00BD0DB3" w:rsidDel="00353386">
            <w:delText>*</w:delText>
          </w:r>
        </w:del>
        <w:r w:rsidR="00BD0DB3">
          <w:t>"How to handle trainee resignations.",</w:t>
        </w:r>
      </w:ins>
    </w:p>
    <w:p w14:paraId="4427CE0D" w14:textId="461891ED" w:rsidR="00BD0DB3" w:rsidRDefault="00BD0DB3" w:rsidP="00BD0DB3">
      <w:pPr>
        <w:rPr>
          <w:ins w:id="1775" w:author="McQuillan, Tyler A" w:date="2021-11-05T08:26:00Z"/>
        </w:rPr>
      </w:pPr>
      <w:ins w:id="1776" w:author="McQuillan, Tyler A" w:date="2021-11-05T08:26:00Z">
        <w:r>
          <w:tab/>
        </w:r>
        <w:del w:id="1777" w:author="Cintron, Matthew I (CTR)" w:date="2021-11-15T11:17:00Z">
          <w:r w:rsidDel="00353386">
            <w:delText>*</w:delText>
          </w:r>
        </w:del>
        <w:r>
          <w:t>"Handling resignations.",</w:t>
        </w:r>
      </w:ins>
    </w:p>
    <w:p w14:paraId="313317FC" w14:textId="3B90FC32" w:rsidR="00A049B3" w:rsidRDefault="00A049B3">
      <w:pPr>
        <w:ind w:firstLine="720"/>
        <w:pPrChange w:id="1778" w:author="McQuillan, Tyler A" w:date="2021-11-05T08:26:00Z">
          <w:pPr/>
        </w:pPrChange>
      </w:pPr>
      <w:r>
        <w:t>"What am I supposed to do when a CSR tells me they resign?",</w:t>
      </w:r>
    </w:p>
    <w:p w14:paraId="102BF29F" w14:textId="77777777" w:rsidR="00A049B3" w:rsidRDefault="00A049B3" w:rsidP="00A049B3">
      <w:r>
        <w:t xml:space="preserve">                "What am I supposed to do when a new hire tells me they resign?",</w:t>
      </w:r>
    </w:p>
    <w:p w14:paraId="01076999" w14:textId="77777777" w:rsidR="00A049B3" w:rsidRDefault="00A049B3" w:rsidP="00A049B3">
      <w:r>
        <w:t xml:space="preserve">                "What am I supposed to do when a participant tells me they resign?",</w:t>
      </w:r>
    </w:p>
    <w:p w14:paraId="146AD007" w14:textId="77777777" w:rsidR="00A049B3" w:rsidRDefault="00A049B3" w:rsidP="00A049B3">
      <w:r>
        <w:t xml:space="preserve">                "What am I supposed to do when a trainee tells me they resign?",</w:t>
      </w:r>
    </w:p>
    <w:p w14:paraId="60BB4DEC" w14:textId="77777777" w:rsidR="00A049B3" w:rsidRDefault="00A049B3" w:rsidP="00A049B3">
      <w:r>
        <w:t xml:space="preserve">                "What should I do when a trainee tells me that they want to resign from the company?"</w:t>
      </w:r>
    </w:p>
    <w:p w14:paraId="0CA9309D" w14:textId="77777777" w:rsidR="00A049B3" w:rsidRDefault="00A049B3" w:rsidP="00A049B3">
      <w:r>
        <w:t xml:space="preserve">            ],</w:t>
      </w:r>
    </w:p>
    <w:p w14:paraId="51BAB8F9" w14:textId="77777777" w:rsidR="00A049B3" w:rsidRDefault="00A049B3" w:rsidP="00A049B3">
      <w:r>
        <w:t xml:space="preserve">            "responses": [</w:t>
      </w:r>
    </w:p>
    <w:p w14:paraId="0356FC4E" w14:textId="46A84F4A" w:rsidR="00A049B3" w:rsidRDefault="00A049B3" w:rsidP="00A049B3">
      <w:r>
        <w:t xml:space="preserve">                "Ask the trainee to send their resignation to you via email with their reason such</w:t>
      </w:r>
      <w:ins w:id="1779" w:author="McQuillan, Tyler A" w:date="2021-11-05T08:26:00Z">
        <w:r w:rsidR="00BD0DB3">
          <w:t xml:space="preserve"> </w:t>
        </w:r>
      </w:ins>
      <w:r>
        <w:t>as they found another job. Ask the trainee to also complete and sign their time</w:t>
      </w:r>
      <w:del w:id="1780" w:author="McQuillan, Tyler A" w:date="2021-11-05T08:26:00Z">
        <w:r w:rsidDel="00BD0DB3">
          <w:delText xml:space="preserve"> </w:delText>
        </w:r>
      </w:del>
      <w:r>
        <w:t>card, go with them to their locker to ensure is clear and ready to reassign and escort them to the Secur</w:t>
      </w:r>
      <w:ins w:id="1781" w:author="McQuillan, Tyler A" w:date="2021-11-05T08:26:00Z">
        <w:r w:rsidR="00BD0DB3">
          <w:t>i</w:t>
        </w:r>
      </w:ins>
      <w:r>
        <w:t>ty Post for them to turn in their badge to be deactivated.  Forward their resignation email to your Local Training Manager and let them know all the steps you were able to complete."</w:t>
      </w:r>
    </w:p>
    <w:p w14:paraId="3B19F9A1" w14:textId="77777777" w:rsidR="00A049B3" w:rsidRDefault="00A049B3" w:rsidP="00A049B3">
      <w:r>
        <w:t xml:space="preserve">            ],</w:t>
      </w:r>
    </w:p>
    <w:p w14:paraId="6E8A5F4A" w14:textId="77777777" w:rsidR="00A049B3" w:rsidRDefault="00A049B3" w:rsidP="00A049B3">
      <w:r>
        <w:t xml:space="preserve">            "</w:t>
      </w:r>
      <w:proofErr w:type="spellStart"/>
      <w:r>
        <w:t>context_set</w:t>
      </w:r>
      <w:proofErr w:type="spellEnd"/>
      <w:r>
        <w:t>": ""</w:t>
      </w:r>
    </w:p>
    <w:p w14:paraId="4D7696DD" w14:textId="77777777" w:rsidR="00A049B3" w:rsidRDefault="00A049B3" w:rsidP="00A049B3">
      <w:r>
        <w:t xml:space="preserve">        },</w:t>
      </w:r>
    </w:p>
    <w:p w14:paraId="59867539" w14:textId="77777777" w:rsidR="00A049B3" w:rsidRDefault="00A049B3" w:rsidP="00A049B3">
      <w:r>
        <w:t xml:space="preserve">        {</w:t>
      </w:r>
    </w:p>
    <w:p w14:paraId="164BFCDA" w14:textId="77777777" w:rsidR="00A049B3" w:rsidRDefault="00A049B3" w:rsidP="00A049B3">
      <w:r>
        <w:t xml:space="preserve">            "tag": "Q100",</w:t>
      </w:r>
    </w:p>
    <w:p w14:paraId="7C2FF54F" w14:textId="77777777" w:rsidR="00A049B3" w:rsidRDefault="00A049B3" w:rsidP="00A049B3">
      <w:r>
        <w:t xml:space="preserve">            "patterns": [</w:t>
      </w:r>
    </w:p>
    <w:p w14:paraId="25EAD45B" w14:textId="77777777" w:rsidR="007F0D36" w:rsidRDefault="00A049B3" w:rsidP="007F0D36">
      <w:pPr>
        <w:rPr>
          <w:ins w:id="1782" w:author="McQuillan, Tyler A" w:date="2021-11-05T08:27:00Z"/>
        </w:rPr>
      </w:pPr>
      <w:r>
        <w:t xml:space="preserve">                </w:t>
      </w:r>
      <w:ins w:id="1783" w:author="McQuillan, Tyler A" w:date="2021-11-05T08:27:00Z">
        <w:del w:id="1784" w:author="Cintron, Matthew I (CTR)" w:date="2021-11-15T11:18:00Z">
          <w:r w:rsidR="007F0D36" w:rsidDel="00353386">
            <w:delText>*</w:delText>
          </w:r>
        </w:del>
        <w:r w:rsidR="007F0D36">
          <w:t>"What are Nesting POC responsibilities?",</w:t>
        </w:r>
      </w:ins>
    </w:p>
    <w:p w14:paraId="7C87FF41" w14:textId="0858664A" w:rsidR="007F0D36" w:rsidRDefault="007F0D36" w:rsidP="007F0D36">
      <w:pPr>
        <w:rPr>
          <w:ins w:id="1785" w:author="McQuillan, Tyler A" w:date="2021-11-05T08:27:00Z"/>
        </w:rPr>
      </w:pPr>
      <w:ins w:id="1786" w:author="McQuillan, Tyler A" w:date="2021-11-05T08:27:00Z">
        <w:r>
          <w:tab/>
        </w:r>
        <w:del w:id="1787" w:author="Cintron, Matthew I (CTR)" w:date="2021-11-15T11:18:00Z">
          <w:r w:rsidDel="00353386">
            <w:delText>*</w:delText>
          </w:r>
        </w:del>
        <w:r>
          <w:t>"Nesting POC Responsibilities.",</w:t>
        </w:r>
      </w:ins>
    </w:p>
    <w:p w14:paraId="56E2C7CA" w14:textId="2E04784D" w:rsidR="00A049B3" w:rsidRDefault="00A049B3">
      <w:pPr>
        <w:ind w:firstLine="720"/>
        <w:pPrChange w:id="1788" w:author="McQuillan, Tyler A" w:date="2021-11-05T08:27:00Z">
          <w:pPr/>
        </w:pPrChange>
      </w:pPr>
      <w:r>
        <w:t>"What are my expectations when I am a Nesting POC?",</w:t>
      </w:r>
    </w:p>
    <w:p w14:paraId="55178665" w14:textId="77777777" w:rsidR="00A049B3" w:rsidRDefault="00A049B3" w:rsidP="00A049B3">
      <w:r>
        <w:t xml:space="preserve">                "What are my expectations when I am a Nesting Point of Contact?",</w:t>
      </w:r>
    </w:p>
    <w:p w14:paraId="028BADC2" w14:textId="77777777" w:rsidR="00A049B3" w:rsidRDefault="00A049B3" w:rsidP="00A049B3">
      <w:r>
        <w:t xml:space="preserve">                "What are my expectations when I am assigned to Nesting?"</w:t>
      </w:r>
    </w:p>
    <w:p w14:paraId="43958F84" w14:textId="77777777" w:rsidR="00A049B3" w:rsidRDefault="00A049B3" w:rsidP="00A049B3">
      <w:r>
        <w:t xml:space="preserve">            ],</w:t>
      </w:r>
    </w:p>
    <w:p w14:paraId="5BAFA2F4" w14:textId="77777777" w:rsidR="00A049B3" w:rsidRDefault="00A049B3" w:rsidP="00A049B3">
      <w:r>
        <w:t xml:space="preserve">            "responses": [</w:t>
      </w:r>
    </w:p>
    <w:p w14:paraId="7C0B5FFA" w14:textId="4258DA28" w:rsidR="00A049B3" w:rsidRDefault="00A049B3" w:rsidP="00A049B3">
      <w:r>
        <w:lastRenderedPageBreak/>
        <w:t xml:space="preserve">                "Refer to [CC SOP 16.0 CCO Nesting](https://maximus365.sharepoint.com/sites/CCO/Support/KSTP/CCO_Training_Delivery_Trainer_Resources/Nesting/default.aspx)[Process 16.0.4: Responsibilities During Nesting-Training POC]</w:t>
      </w:r>
      <w:ins w:id="1789" w:author="McQuillan, Tyler A" w:date="2021-11-05T08:27:00Z">
        <w:r w:rsidR="007F0D36">
          <w:t>.</w:t>
        </w:r>
      </w:ins>
      <w:r>
        <w:t>"</w:t>
      </w:r>
    </w:p>
    <w:p w14:paraId="5B6DE4E4" w14:textId="77777777" w:rsidR="00A049B3" w:rsidRDefault="00A049B3" w:rsidP="00A049B3">
      <w:r>
        <w:t xml:space="preserve">            ],</w:t>
      </w:r>
    </w:p>
    <w:p w14:paraId="21F2EE66" w14:textId="77777777" w:rsidR="00A049B3" w:rsidRDefault="00A049B3" w:rsidP="00A049B3">
      <w:r>
        <w:t xml:space="preserve">            "</w:t>
      </w:r>
      <w:proofErr w:type="spellStart"/>
      <w:r>
        <w:t>context_set</w:t>
      </w:r>
      <w:proofErr w:type="spellEnd"/>
      <w:r>
        <w:t>": ""</w:t>
      </w:r>
    </w:p>
    <w:p w14:paraId="7FB08449" w14:textId="77777777" w:rsidR="00A049B3" w:rsidRDefault="00A049B3" w:rsidP="00A049B3">
      <w:r>
        <w:t xml:space="preserve">        },</w:t>
      </w:r>
    </w:p>
    <w:p w14:paraId="31CFDE6E" w14:textId="77777777" w:rsidR="00A049B3" w:rsidRDefault="00A049B3" w:rsidP="00A049B3">
      <w:r>
        <w:t xml:space="preserve">        {</w:t>
      </w:r>
    </w:p>
    <w:p w14:paraId="0E94E9D2" w14:textId="77777777" w:rsidR="00A049B3" w:rsidRDefault="00A049B3" w:rsidP="00A049B3">
      <w:r>
        <w:t xml:space="preserve">            "tag": "Q101",</w:t>
      </w:r>
    </w:p>
    <w:p w14:paraId="01DAD830" w14:textId="77777777" w:rsidR="00A049B3" w:rsidRDefault="00A049B3" w:rsidP="00A049B3">
      <w:r>
        <w:t xml:space="preserve">            "patterns": [</w:t>
      </w:r>
    </w:p>
    <w:p w14:paraId="027E26AB" w14:textId="77777777" w:rsidR="007F0D36" w:rsidRDefault="00A049B3" w:rsidP="007F0D36">
      <w:pPr>
        <w:rPr>
          <w:ins w:id="1790" w:author="McQuillan, Tyler A" w:date="2021-11-05T08:28:00Z"/>
        </w:rPr>
      </w:pPr>
      <w:r>
        <w:t xml:space="preserve">                </w:t>
      </w:r>
      <w:ins w:id="1791" w:author="McQuillan, Tyler A" w:date="2021-11-05T08:28:00Z">
        <w:del w:id="1792" w:author="Cintron, Matthew I (CTR)" w:date="2021-11-15T11:18:00Z">
          <w:r w:rsidR="007F0D36" w:rsidDel="00353386">
            <w:delText>*</w:delText>
          </w:r>
        </w:del>
        <w:r w:rsidR="007F0D36">
          <w:t xml:space="preserve">"What are instructor responsibilities?", </w:t>
        </w:r>
      </w:ins>
    </w:p>
    <w:p w14:paraId="17BD0801" w14:textId="49E8C9EE" w:rsidR="007F0D36" w:rsidRDefault="007F0D36" w:rsidP="007F0D36">
      <w:pPr>
        <w:rPr>
          <w:ins w:id="1793" w:author="McQuillan, Tyler A" w:date="2021-11-05T08:28:00Z"/>
        </w:rPr>
      </w:pPr>
      <w:ins w:id="1794" w:author="McQuillan, Tyler A" w:date="2021-11-05T08:28:00Z">
        <w:r>
          <w:tab/>
        </w:r>
        <w:del w:id="1795" w:author="Cintron, Matthew I (CTR)" w:date="2021-11-15T11:18:00Z">
          <w:r w:rsidDel="00353386">
            <w:delText>*</w:delText>
          </w:r>
        </w:del>
        <w:r>
          <w:t>"Instructor responsibilities.",</w:t>
        </w:r>
      </w:ins>
    </w:p>
    <w:p w14:paraId="43A45412" w14:textId="180BCCD0" w:rsidR="00A049B3" w:rsidRDefault="00A049B3">
      <w:pPr>
        <w:ind w:firstLine="720"/>
        <w:pPrChange w:id="1796" w:author="McQuillan, Tyler A" w:date="2021-11-05T08:28:00Z">
          <w:pPr/>
        </w:pPrChange>
      </w:pPr>
      <w:r>
        <w:t>"What are my expectations while I am training a class?",</w:t>
      </w:r>
    </w:p>
    <w:p w14:paraId="123A1DF2" w14:textId="20349464" w:rsidR="00A049B3" w:rsidRDefault="00A049B3" w:rsidP="00A049B3">
      <w:pPr>
        <w:rPr>
          <w:ins w:id="1797" w:author="Cintron, Matthew I (CTR)" w:date="2021-11-15T11:19:00Z"/>
        </w:rPr>
      </w:pPr>
      <w:r>
        <w:t xml:space="preserve">                "What are my responsibilities when I am not assigned to a class?"</w:t>
      </w:r>
      <w:ins w:id="1798" w:author="Cintron, Matthew I (CTR)" w:date="2021-11-15T11:19:00Z">
        <w:r w:rsidR="00353386">
          <w:t>,</w:t>
        </w:r>
      </w:ins>
    </w:p>
    <w:p w14:paraId="64CFC2CE" w14:textId="53F1BE28" w:rsidR="00353386" w:rsidRDefault="00353386" w:rsidP="00353386">
      <w:pPr>
        <w:ind w:firstLine="720"/>
        <w:rPr>
          <w:ins w:id="1799" w:author="Cintron, Matthew I (CTR)" w:date="2021-11-15T11:19:00Z"/>
        </w:rPr>
      </w:pPr>
      <w:ins w:id="1800" w:author="Cintron, Matthew I (CTR)" w:date="2021-11-15T11:19:00Z">
        <w:r>
          <w:t>"What are our expectations as a training team?",</w:t>
        </w:r>
      </w:ins>
    </w:p>
    <w:p w14:paraId="1171378C" w14:textId="77777777" w:rsidR="00353386" w:rsidRDefault="00353386" w:rsidP="00353386">
      <w:pPr>
        <w:rPr>
          <w:ins w:id="1801" w:author="Cintron, Matthew I (CTR)" w:date="2021-11-15T11:19:00Z"/>
        </w:rPr>
      </w:pPr>
      <w:ins w:id="1802" w:author="Cintron, Matthew I (CTR)" w:date="2021-11-15T11:19:00Z">
        <w:r>
          <w:t xml:space="preserve">                "show the expectations for training staff?",</w:t>
        </w:r>
      </w:ins>
    </w:p>
    <w:p w14:paraId="1C2D771A" w14:textId="7C18F7EB" w:rsidR="00353386" w:rsidRDefault="00353386" w:rsidP="00A049B3">
      <w:ins w:id="1803" w:author="Cintron, Matthew I (CTR)" w:date="2021-11-15T11:19:00Z">
        <w:r>
          <w:t xml:space="preserve">                "what can be my expectation as a training team?"</w:t>
        </w:r>
      </w:ins>
    </w:p>
    <w:p w14:paraId="5A9B8A81" w14:textId="77777777" w:rsidR="00A049B3" w:rsidRDefault="00A049B3" w:rsidP="00A049B3">
      <w:r>
        <w:t xml:space="preserve">            ],</w:t>
      </w:r>
    </w:p>
    <w:p w14:paraId="1C1D5C8B" w14:textId="77777777" w:rsidR="00A049B3" w:rsidRDefault="00A049B3" w:rsidP="00A049B3">
      <w:r>
        <w:t xml:space="preserve">            "responses": [</w:t>
      </w:r>
    </w:p>
    <w:p w14:paraId="2D7406A1" w14:textId="01A2D86D" w:rsidR="00A049B3" w:rsidRDefault="00A049B3" w:rsidP="00A049B3">
      <w:r>
        <w:t xml:space="preserve">                "Trainer responsibil</w:t>
      </w:r>
      <w:ins w:id="1804" w:author="McQuillan, Tyler A" w:date="2021-11-05T08:28:00Z">
        <w:r w:rsidR="007F0D36">
          <w:t>i</w:t>
        </w:r>
      </w:ins>
      <w:r>
        <w:t>ties are located in [SOP TD 1.21.01 Instructor Responsibilities] (</w:t>
      </w:r>
      <w:ins w:id="1805" w:author="Cintron, Matthew I (CTR)" w:date="2021-11-15T11:19:00Z">
        <w:r w:rsidR="00353386">
          <w:fldChar w:fldCharType="begin"/>
        </w:r>
        <w:r w:rsidR="00353386">
          <w:instrText xml:space="preserve"> HYPERLINK "</w:instrText>
        </w:r>
      </w:ins>
      <w:r w:rsidR="00353386">
        <w:instrText>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instrText>
      </w:r>
      <w:ins w:id="1806" w:author="Cintron, Matthew I (CTR)" w:date="2021-11-15T11:19:00Z">
        <w:r w:rsidR="00353386">
          <w:instrText xml:space="preserve">" </w:instrText>
        </w:r>
        <w:r w:rsidR="00353386">
          <w:fldChar w:fldCharType="separate"/>
        </w:r>
      </w:ins>
      <w:r w:rsidR="00353386" w:rsidRPr="0085784A">
        <w:rPr>
          <w:rStyle w:val="Hyperlink"/>
        </w:rPr>
        <w:t>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1807" w:author="Cintron, Matthew I (CTR)" w:date="2021-11-15T11:19:00Z">
        <w:r w:rsidR="00353386">
          <w:fldChar w:fldCharType="end"/>
        </w:r>
      </w:ins>
      <w:r>
        <w:t>)</w:t>
      </w:r>
      <w:ins w:id="1808" w:author="Cintron, Matthew I (CTR)" w:date="2021-11-15T11:19:00Z">
        <w:r w:rsidR="00353386">
          <w:t xml:space="preserve">  Instructor Responsibilities\</w:t>
        </w:r>
        <w:proofErr w:type="spellStart"/>
        <w:r w:rsidR="00353386">
          <w:t>nTD</w:t>
        </w:r>
        <w:proofErr w:type="spellEnd"/>
        <w:r w:rsidR="00353386">
          <w:t xml:space="preserve"> 1.21.01</w:t>
        </w:r>
      </w:ins>
      <w:ins w:id="1809" w:author="McQuillan, Tyler A" w:date="2021-11-05T08:28:00Z">
        <w:r w:rsidR="007F0D36">
          <w:t>.</w:t>
        </w:r>
      </w:ins>
      <w:del w:id="1810" w:author="McQuillan, Tyler A" w:date="2021-11-05T08:28:00Z">
        <w:r w:rsidDel="007F0D36">
          <w:delText xml:space="preserve"> </w:delText>
        </w:r>
      </w:del>
      <w:r>
        <w:t>"</w:t>
      </w:r>
    </w:p>
    <w:p w14:paraId="572F28ED" w14:textId="77777777" w:rsidR="00A049B3" w:rsidRDefault="00A049B3" w:rsidP="00A049B3">
      <w:r>
        <w:t xml:space="preserve">            ],</w:t>
      </w:r>
    </w:p>
    <w:p w14:paraId="4741EF27" w14:textId="77777777" w:rsidR="00A049B3" w:rsidRDefault="00A049B3" w:rsidP="00A049B3">
      <w:r>
        <w:t xml:space="preserve">            "</w:t>
      </w:r>
      <w:proofErr w:type="spellStart"/>
      <w:r>
        <w:t>context_set</w:t>
      </w:r>
      <w:proofErr w:type="spellEnd"/>
      <w:r>
        <w:t>": ""</w:t>
      </w:r>
    </w:p>
    <w:p w14:paraId="478089F4" w14:textId="77777777" w:rsidR="00A049B3" w:rsidRDefault="00A049B3" w:rsidP="00A049B3">
      <w:r>
        <w:t xml:space="preserve">        },</w:t>
      </w:r>
    </w:p>
    <w:p w14:paraId="293926DD" w14:textId="348B02A7" w:rsidR="00A049B3" w:rsidDel="00353386" w:rsidRDefault="00A049B3" w:rsidP="00A049B3">
      <w:pPr>
        <w:rPr>
          <w:del w:id="1811" w:author="Cintron, Matthew I (CTR)" w:date="2021-11-15T11:20:00Z"/>
        </w:rPr>
      </w:pPr>
      <w:del w:id="1812" w:author="Cintron, Matthew I (CTR)" w:date="2021-11-15T11:20:00Z">
        <w:r w:rsidDel="00353386">
          <w:delText xml:space="preserve">        {</w:delText>
        </w:r>
      </w:del>
    </w:p>
    <w:p w14:paraId="1094C23B" w14:textId="73B93033" w:rsidR="00A049B3" w:rsidDel="00353386" w:rsidRDefault="00A049B3" w:rsidP="00A049B3">
      <w:pPr>
        <w:rPr>
          <w:del w:id="1813" w:author="Cintron, Matthew I (CTR)" w:date="2021-11-15T11:20:00Z"/>
        </w:rPr>
      </w:pPr>
      <w:del w:id="1814" w:author="Cintron, Matthew I (CTR)" w:date="2021-11-15T11:20:00Z">
        <w:r w:rsidDel="00353386">
          <w:delText xml:space="preserve">            "tag": "Q102",</w:delText>
        </w:r>
      </w:del>
    </w:p>
    <w:p w14:paraId="35EC1206" w14:textId="6613A479" w:rsidR="00A049B3" w:rsidDel="00353386" w:rsidRDefault="00A049B3" w:rsidP="00A049B3">
      <w:pPr>
        <w:rPr>
          <w:del w:id="1815" w:author="Cintron, Matthew I (CTR)" w:date="2021-11-15T11:20:00Z"/>
        </w:rPr>
      </w:pPr>
      <w:del w:id="1816" w:author="Cintron, Matthew I (CTR)" w:date="2021-11-15T11:20:00Z">
        <w:r w:rsidDel="00353386">
          <w:delText xml:space="preserve">            "patterns": [</w:delText>
        </w:r>
      </w:del>
    </w:p>
    <w:p w14:paraId="21BB9417" w14:textId="099A937B" w:rsidR="007F0D36" w:rsidDel="00353386" w:rsidRDefault="00A049B3" w:rsidP="007F0D36">
      <w:pPr>
        <w:rPr>
          <w:ins w:id="1817" w:author="McQuillan, Tyler A" w:date="2021-11-05T08:29:00Z"/>
          <w:del w:id="1818" w:author="Cintron, Matthew I (CTR)" w:date="2021-11-15T11:20:00Z"/>
        </w:rPr>
      </w:pPr>
      <w:del w:id="1819" w:author="Cintron, Matthew I (CTR)" w:date="2021-11-15T11:20:00Z">
        <w:r w:rsidDel="00353386">
          <w:delText xml:space="preserve">                </w:delText>
        </w:r>
      </w:del>
      <w:ins w:id="1820" w:author="McQuillan, Tyler A" w:date="2021-11-05T08:29:00Z">
        <w:del w:id="1821" w:author="Cintron, Matthew I (CTR)" w:date="2021-11-15T11:20:00Z">
          <w:r w:rsidR="007F0D36" w:rsidDel="00353386">
            <w:delText xml:space="preserve">*"What are instructor responsibilities?", </w:delText>
          </w:r>
        </w:del>
      </w:ins>
    </w:p>
    <w:p w14:paraId="239E4C69" w14:textId="04D96722" w:rsidR="007F0D36" w:rsidDel="00353386" w:rsidRDefault="007F0D36" w:rsidP="007F0D36">
      <w:pPr>
        <w:rPr>
          <w:ins w:id="1822" w:author="McQuillan, Tyler A" w:date="2021-11-05T08:29:00Z"/>
          <w:del w:id="1823" w:author="Cintron, Matthew I (CTR)" w:date="2021-11-15T11:20:00Z"/>
        </w:rPr>
      </w:pPr>
      <w:ins w:id="1824" w:author="McQuillan, Tyler A" w:date="2021-11-05T08:29:00Z">
        <w:del w:id="1825" w:author="Cintron, Matthew I (CTR)" w:date="2021-11-15T11:20:00Z">
          <w:r w:rsidDel="00353386">
            <w:tab/>
            <w:delText>*"Instructor responsibilities.",</w:delText>
          </w:r>
        </w:del>
      </w:ins>
    </w:p>
    <w:p w14:paraId="3C7C39AF" w14:textId="3DCA1174" w:rsidR="00A049B3" w:rsidDel="00353386" w:rsidRDefault="00A049B3">
      <w:pPr>
        <w:ind w:firstLine="720"/>
        <w:rPr>
          <w:del w:id="1826" w:author="Cintron, Matthew I (CTR)" w:date="2021-11-15T11:20:00Z"/>
        </w:rPr>
        <w:pPrChange w:id="1827" w:author="McQuillan, Tyler A" w:date="2021-11-05T08:29:00Z">
          <w:pPr/>
        </w:pPrChange>
      </w:pPr>
      <w:del w:id="1828" w:author="Cintron, Matthew I (CTR)" w:date="2021-11-15T11:20:00Z">
        <w:r w:rsidDel="00353386">
          <w:delText>"What are our expectations as a training team?",</w:delText>
        </w:r>
      </w:del>
    </w:p>
    <w:p w14:paraId="04BDCFAF" w14:textId="54E1C2CF" w:rsidR="00A049B3" w:rsidDel="00353386" w:rsidRDefault="00A049B3" w:rsidP="00A049B3">
      <w:pPr>
        <w:rPr>
          <w:del w:id="1829" w:author="Cintron, Matthew I (CTR)" w:date="2021-11-15T11:20:00Z"/>
        </w:rPr>
      </w:pPr>
      <w:del w:id="1830" w:author="Cintron, Matthew I (CTR)" w:date="2021-11-15T11:20:00Z">
        <w:r w:rsidDel="00353386">
          <w:delText xml:space="preserve">                "show the expectations for training staff?",</w:delText>
        </w:r>
      </w:del>
    </w:p>
    <w:p w14:paraId="00D52FA4" w14:textId="1CF566E3" w:rsidR="00A049B3" w:rsidDel="00353386" w:rsidRDefault="00A049B3" w:rsidP="00A049B3">
      <w:pPr>
        <w:rPr>
          <w:del w:id="1831" w:author="Cintron, Matthew I (CTR)" w:date="2021-11-15T11:20:00Z"/>
        </w:rPr>
      </w:pPr>
      <w:del w:id="1832" w:author="Cintron, Matthew I (CTR)" w:date="2021-11-15T11:20:00Z">
        <w:r w:rsidDel="00353386">
          <w:delText xml:space="preserve">                "what can be my expectation as a training team?"</w:delText>
        </w:r>
      </w:del>
    </w:p>
    <w:p w14:paraId="0D914980" w14:textId="7092FA96" w:rsidR="00A049B3" w:rsidDel="00353386" w:rsidRDefault="00A049B3" w:rsidP="00A049B3">
      <w:pPr>
        <w:rPr>
          <w:del w:id="1833" w:author="Cintron, Matthew I (CTR)" w:date="2021-11-15T11:20:00Z"/>
        </w:rPr>
      </w:pPr>
      <w:del w:id="1834" w:author="Cintron, Matthew I (CTR)" w:date="2021-11-15T11:20:00Z">
        <w:r w:rsidDel="00353386">
          <w:delText xml:space="preserve">            ],</w:delText>
        </w:r>
      </w:del>
    </w:p>
    <w:p w14:paraId="19BD5958" w14:textId="258F8C50" w:rsidR="00A049B3" w:rsidDel="00353386" w:rsidRDefault="00A049B3" w:rsidP="00A049B3">
      <w:pPr>
        <w:rPr>
          <w:del w:id="1835" w:author="Cintron, Matthew I (CTR)" w:date="2021-11-15T11:20:00Z"/>
        </w:rPr>
      </w:pPr>
      <w:del w:id="1836" w:author="Cintron, Matthew I (CTR)" w:date="2021-11-15T11:20:00Z">
        <w:r w:rsidDel="00353386">
          <w:delText xml:space="preserve">            "responses": [</w:delText>
        </w:r>
      </w:del>
    </w:p>
    <w:p w14:paraId="10193989" w14:textId="683D99BA" w:rsidR="00A049B3" w:rsidDel="00353386" w:rsidRDefault="00A049B3" w:rsidP="00A049B3">
      <w:pPr>
        <w:rPr>
          <w:del w:id="1837" w:author="Cintron, Matthew I (CTR)" w:date="2021-11-15T11:20:00Z"/>
        </w:rPr>
      </w:pPr>
      <w:del w:id="1838" w:author="Cintron, Matthew I (CTR)" w:date="2021-11-15T11:20:00Z">
        <w:r w:rsidDel="00353386">
          <w:delText xml:space="preserve">                "Instructor Responsibilities\nTD 1.21.01"</w:delText>
        </w:r>
      </w:del>
    </w:p>
    <w:p w14:paraId="32C0ED36" w14:textId="7F64D028" w:rsidR="00A049B3" w:rsidDel="00353386" w:rsidRDefault="00A049B3" w:rsidP="00A049B3">
      <w:pPr>
        <w:rPr>
          <w:del w:id="1839" w:author="Cintron, Matthew I (CTR)" w:date="2021-11-15T11:20:00Z"/>
        </w:rPr>
      </w:pPr>
      <w:del w:id="1840" w:author="Cintron, Matthew I (CTR)" w:date="2021-11-15T11:20:00Z">
        <w:r w:rsidDel="00353386">
          <w:delText xml:space="preserve">            ],</w:delText>
        </w:r>
      </w:del>
    </w:p>
    <w:p w14:paraId="2E5907CC" w14:textId="64866A8B" w:rsidR="00A049B3" w:rsidDel="00353386" w:rsidRDefault="00A049B3" w:rsidP="00A049B3">
      <w:pPr>
        <w:rPr>
          <w:del w:id="1841" w:author="Cintron, Matthew I (CTR)" w:date="2021-11-15T11:20:00Z"/>
        </w:rPr>
      </w:pPr>
      <w:del w:id="1842" w:author="Cintron, Matthew I (CTR)" w:date="2021-11-15T11:20:00Z">
        <w:r w:rsidDel="00353386">
          <w:delText xml:space="preserve">            "context_set": ""</w:delText>
        </w:r>
      </w:del>
    </w:p>
    <w:p w14:paraId="288CF0C5" w14:textId="3AE8CBE2" w:rsidR="00A049B3" w:rsidDel="00353386" w:rsidRDefault="00A049B3" w:rsidP="00A049B3">
      <w:pPr>
        <w:rPr>
          <w:del w:id="1843" w:author="Cintron, Matthew I (CTR)" w:date="2021-11-15T11:20:00Z"/>
        </w:rPr>
      </w:pPr>
      <w:del w:id="1844" w:author="Cintron, Matthew I (CTR)" w:date="2021-11-15T11:20:00Z">
        <w:r w:rsidDel="00353386">
          <w:delText xml:space="preserve">        },</w:delText>
        </w:r>
      </w:del>
    </w:p>
    <w:p w14:paraId="41FD749E" w14:textId="77777777" w:rsidR="00A049B3" w:rsidRDefault="00A049B3" w:rsidP="00A049B3">
      <w:r>
        <w:t xml:space="preserve">        {</w:t>
      </w:r>
    </w:p>
    <w:p w14:paraId="336FB8B0" w14:textId="77777777" w:rsidR="00A049B3" w:rsidRDefault="00A049B3" w:rsidP="00A049B3">
      <w:r>
        <w:t xml:space="preserve">            "tag": "Q103",</w:t>
      </w:r>
    </w:p>
    <w:p w14:paraId="600D0DA7" w14:textId="77777777" w:rsidR="00A049B3" w:rsidRDefault="00A049B3" w:rsidP="00A049B3">
      <w:r>
        <w:t xml:space="preserve">            "patterns": [</w:t>
      </w:r>
    </w:p>
    <w:p w14:paraId="3E01D182" w14:textId="77777777" w:rsidR="00DF2D2F" w:rsidRDefault="00A049B3" w:rsidP="00A049B3">
      <w:pPr>
        <w:rPr>
          <w:ins w:id="1845" w:author="McQuillan, Tyler A" w:date="2021-11-05T08:29:00Z"/>
        </w:rPr>
      </w:pPr>
      <w:r>
        <w:t xml:space="preserve">                </w:t>
      </w:r>
      <w:ins w:id="1846" w:author="McQuillan, Tyler A" w:date="2021-11-05T08:29:00Z">
        <w:del w:id="1847" w:author="Cintron, Matthew I (CTR)" w:date="2021-11-15T11:20:00Z">
          <w:r w:rsidR="00DF2D2F" w:rsidRPr="00DF2D2F" w:rsidDel="00353386">
            <w:delText>*</w:delText>
          </w:r>
        </w:del>
        <w:r w:rsidR="00DF2D2F" w:rsidRPr="00DF2D2F">
          <w:t>"Training agenda questions.",</w:t>
        </w:r>
      </w:ins>
    </w:p>
    <w:p w14:paraId="6FD1B813" w14:textId="5F864B40" w:rsidR="00A049B3" w:rsidRDefault="00A049B3">
      <w:pPr>
        <w:ind w:firstLine="720"/>
        <w:pPrChange w:id="1848" w:author="McQuillan, Tyler A" w:date="2021-11-05T08:29:00Z">
          <w:pPr/>
        </w:pPrChange>
      </w:pPr>
      <w:r>
        <w:lastRenderedPageBreak/>
        <w:t>"What are the main courses that need to be completed on Workday and MyLearning for Day 1, like mandatory?",</w:t>
      </w:r>
    </w:p>
    <w:p w14:paraId="5B8FAD22" w14:textId="77777777" w:rsidR="00A049B3" w:rsidRDefault="00A049B3" w:rsidP="00A049B3">
      <w:r>
        <w:t xml:space="preserve">                "What are the mandatory courses that need to be completed on Day One? ",</w:t>
      </w:r>
    </w:p>
    <w:p w14:paraId="31F1D17C" w14:textId="77777777" w:rsidR="00A049B3" w:rsidRDefault="00A049B3" w:rsidP="00A049B3">
      <w:r>
        <w:t xml:space="preserve">                "What are the required courses to complete on Day 1? ",</w:t>
      </w:r>
    </w:p>
    <w:p w14:paraId="24FE5D9C" w14:textId="77777777" w:rsidR="00A049B3" w:rsidRDefault="00A049B3" w:rsidP="00A049B3">
      <w:r>
        <w:t xml:space="preserve">                "What are the required courses to complete on Day One? ",</w:t>
      </w:r>
    </w:p>
    <w:p w14:paraId="4D5A0229" w14:textId="77777777" w:rsidR="00A049B3" w:rsidRDefault="00A049B3" w:rsidP="00A049B3">
      <w:r>
        <w:t xml:space="preserve">                "What courses need to be completed on Day 1?"</w:t>
      </w:r>
    </w:p>
    <w:p w14:paraId="1111CC98" w14:textId="77777777" w:rsidR="00A049B3" w:rsidRDefault="00A049B3" w:rsidP="00A049B3">
      <w:r>
        <w:t xml:space="preserve">            ],</w:t>
      </w:r>
    </w:p>
    <w:p w14:paraId="72E293B2" w14:textId="77777777" w:rsidR="00A049B3" w:rsidRDefault="00A049B3" w:rsidP="00A049B3">
      <w:r>
        <w:t xml:space="preserve">            "responses": [</w:t>
      </w:r>
    </w:p>
    <w:p w14:paraId="79490181" w14:textId="66CF3A59" w:rsidR="00A049B3" w:rsidRDefault="00A049B3" w:rsidP="00A049B3">
      <w:r>
        <w:t xml:space="preserve">                "All agenda items in the Day 1 and Day 2 agenda are mandatory.</w:t>
      </w:r>
      <w:del w:id="1849" w:author="McQuillan, Tyler A" w:date="2021-11-05T08:30:00Z">
        <w:r w:rsidDel="00DF2D2F">
          <w:delText xml:space="preserve"> </w:delText>
        </w:r>
      </w:del>
      <w:r>
        <w:t>"</w:t>
      </w:r>
    </w:p>
    <w:p w14:paraId="00CBBD29" w14:textId="77777777" w:rsidR="00A049B3" w:rsidRDefault="00A049B3" w:rsidP="00A049B3">
      <w:r>
        <w:t xml:space="preserve">            ],</w:t>
      </w:r>
    </w:p>
    <w:p w14:paraId="232474C9" w14:textId="77777777" w:rsidR="00A049B3" w:rsidRDefault="00A049B3" w:rsidP="00A049B3">
      <w:r>
        <w:t xml:space="preserve">            "</w:t>
      </w:r>
      <w:proofErr w:type="spellStart"/>
      <w:r>
        <w:t>context_set</w:t>
      </w:r>
      <w:proofErr w:type="spellEnd"/>
      <w:r>
        <w:t>": ""</w:t>
      </w:r>
    </w:p>
    <w:p w14:paraId="48A100E9" w14:textId="77777777" w:rsidR="00A049B3" w:rsidRDefault="00A049B3" w:rsidP="00A049B3">
      <w:r>
        <w:t xml:space="preserve">        },</w:t>
      </w:r>
    </w:p>
    <w:p w14:paraId="63ACD155" w14:textId="77777777" w:rsidR="00A049B3" w:rsidRDefault="00A049B3" w:rsidP="00A049B3">
      <w:r>
        <w:t xml:space="preserve">        {</w:t>
      </w:r>
    </w:p>
    <w:p w14:paraId="77E79493" w14:textId="77777777" w:rsidR="00A049B3" w:rsidRDefault="00A049B3" w:rsidP="00A049B3">
      <w:r>
        <w:t xml:space="preserve">            "tag": "Q104",</w:t>
      </w:r>
    </w:p>
    <w:p w14:paraId="0A3BBE6C" w14:textId="77777777" w:rsidR="00A049B3" w:rsidRDefault="00A049B3" w:rsidP="00A049B3">
      <w:r>
        <w:t xml:space="preserve">            "patterns": [</w:t>
      </w:r>
    </w:p>
    <w:p w14:paraId="2B076E92" w14:textId="77777777" w:rsidR="00DF2D2F" w:rsidRDefault="00A049B3" w:rsidP="00DF2D2F">
      <w:pPr>
        <w:rPr>
          <w:ins w:id="1850" w:author="McQuillan, Tyler A" w:date="2021-11-05T08:30:00Z"/>
        </w:rPr>
      </w:pPr>
      <w:r>
        <w:t xml:space="preserve">                </w:t>
      </w:r>
      <w:ins w:id="1851" w:author="McQuillan, Tyler A" w:date="2021-11-05T08:30:00Z">
        <w:del w:id="1852" w:author="Cintron, Matthew I (CTR)" w:date="2021-11-15T11:20:00Z">
          <w:r w:rsidR="00DF2D2F" w:rsidDel="00353386">
            <w:delText>*</w:delText>
          </w:r>
        </w:del>
        <w:r w:rsidR="00DF2D2F">
          <w:t>"What are the alias name guidelines?",</w:t>
        </w:r>
      </w:ins>
    </w:p>
    <w:p w14:paraId="4C8544B8" w14:textId="2FAA3404" w:rsidR="00DF2D2F" w:rsidRDefault="00DF2D2F" w:rsidP="00DF2D2F">
      <w:pPr>
        <w:rPr>
          <w:ins w:id="1853" w:author="McQuillan, Tyler A" w:date="2021-11-05T08:30:00Z"/>
        </w:rPr>
      </w:pPr>
      <w:ins w:id="1854" w:author="McQuillan, Tyler A" w:date="2021-11-05T08:30:00Z">
        <w:r>
          <w:tab/>
        </w:r>
        <w:del w:id="1855" w:author="Cintron, Matthew I (CTR)" w:date="2021-11-15T11:20:00Z">
          <w:r w:rsidDel="00353386">
            <w:delText>*</w:delText>
          </w:r>
        </w:del>
        <w:r>
          <w:t>"Alias name guidelines.",</w:t>
        </w:r>
      </w:ins>
    </w:p>
    <w:p w14:paraId="3104E1D1" w14:textId="7539FBFE" w:rsidR="00A049B3" w:rsidRDefault="00A049B3">
      <w:pPr>
        <w:ind w:firstLine="720"/>
        <w:pPrChange w:id="1856" w:author="McQuillan, Tyler A" w:date="2021-11-05T08:30:00Z">
          <w:pPr/>
        </w:pPrChange>
      </w:pPr>
      <w:r>
        <w:t>"What are the requirements for picking an alias name?",</w:t>
      </w:r>
    </w:p>
    <w:p w14:paraId="2357EBB0" w14:textId="77777777" w:rsidR="00A049B3" w:rsidRDefault="00A049B3" w:rsidP="00A049B3">
      <w:r>
        <w:t xml:space="preserve">                "Where can you find the rules/expectations for proper Alias names when getting Alias names from the agents in new hire training?"</w:t>
      </w:r>
    </w:p>
    <w:p w14:paraId="7EF993D4" w14:textId="77777777" w:rsidR="00A049B3" w:rsidRDefault="00A049B3" w:rsidP="00A049B3">
      <w:r>
        <w:t xml:space="preserve">            ],</w:t>
      </w:r>
    </w:p>
    <w:p w14:paraId="47A92480" w14:textId="77777777" w:rsidR="00A049B3" w:rsidRDefault="00A049B3" w:rsidP="00A049B3">
      <w:r>
        <w:t xml:space="preserve">            "responses": [</w:t>
      </w:r>
    </w:p>
    <w:p w14:paraId="3EEA1F56" w14:textId="2F9A49E2" w:rsidR="00A049B3" w:rsidRDefault="00A049B3" w:rsidP="00A049B3">
      <w:r>
        <w:t xml:space="preserve">                "Alias Name guidelines are located in [TD SOP 1.21.01 Instructor Responsibilities](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 [process TD 1.21.01.10]</w:t>
      </w:r>
      <w:ins w:id="1857" w:author="McQuillan, Tyler A" w:date="2021-11-05T08:30:00Z">
        <w:r w:rsidR="00DF2D2F">
          <w:t>.</w:t>
        </w:r>
      </w:ins>
      <w:r>
        <w:t>"</w:t>
      </w:r>
    </w:p>
    <w:p w14:paraId="36C1021B" w14:textId="77777777" w:rsidR="00A049B3" w:rsidRDefault="00A049B3" w:rsidP="00A049B3">
      <w:r>
        <w:t xml:space="preserve">            ],</w:t>
      </w:r>
    </w:p>
    <w:p w14:paraId="257A93D0" w14:textId="77777777" w:rsidR="00A049B3" w:rsidRDefault="00A049B3" w:rsidP="00A049B3">
      <w:r>
        <w:t xml:space="preserve">            "</w:t>
      </w:r>
      <w:proofErr w:type="spellStart"/>
      <w:r>
        <w:t>context_set</w:t>
      </w:r>
      <w:proofErr w:type="spellEnd"/>
      <w:r>
        <w:t>": ""</w:t>
      </w:r>
    </w:p>
    <w:p w14:paraId="6A854968" w14:textId="77777777" w:rsidR="00A049B3" w:rsidRDefault="00A049B3" w:rsidP="00A049B3">
      <w:r>
        <w:t xml:space="preserve">        },</w:t>
      </w:r>
    </w:p>
    <w:p w14:paraId="165E197D" w14:textId="77777777" w:rsidR="00A049B3" w:rsidRDefault="00A049B3" w:rsidP="00A049B3">
      <w:r>
        <w:lastRenderedPageBreak/>
        <w:t xml:space="preserve">        {</w:t>
      </w:r>
    </w:p>
    <w:p w14:paraId="330489CE" w14:textId="77777777" w:rsidR="00A049B3" w:rsidRDefault="00A049B3" w:rsidP="00A049B3">
      <w:r>
        <w:t xml:space="preserve">            "tag": "Q105",</w:t>
      </w:r>
    </w:p>
    <w:p w14:paraId="502782EB" w14:textId="77777777" w:rsidR="00A049B3" w:rsidRDefault="00A049B3" w:rsidP="00A049B3">
      <w:r>
        <w:t xml:space="preserve">            "patterns": [</w:t>
      </w:r>
    </w:p>
    <w:p w14:paraId="0ADE28E2" w14:textId="77777777" w:rsidR="00DF2D2F" w:rsidRDefault="00A049B3" w:rsidP="00DF2D2F">
      <w:pPr>
        <w:rPr>
          <w:ins w:id="1858" w:author="McQuillan, Tyler A" w:date="2021-11-05T08:31:00Z"/>
        </w:rPr>
      </w:pPr>
      <w:r>
        <w:t xml:space="preserve">                </w:t>
      </w:r>
      <w:ins w:id="1859" w:author="McQuillan, Tyler A" w:date="2021-11-05T08:31:00Z">
        <w:r w:rsidR="00DF2D2F">
          <w:t xml:space="preserve"> </w:t>
        </w:r>
        <w:del w:id="1860" w:author="Cintron, Matthew I (CTR)" w:date="2021-11-15T11:21:00Z">
          <w:r w:rsidR="00DF2D2F" w:rsidDel="00353386">
            <w:delText>*</w:delText>
          </w:r>
        </w:del>
        <w:r w:rsidR="00DF2D2F">
          <w:t>"How to handle trainee illness.",</w:t>
        </w:r>
      </w:ins>
    </w:p>
    <w:p w14:paraId="10CCCE79" w14:textId="1C19C30A" w:rsidR="00DF2D2F" w:rsidRDefault="00DF2D2F" w:rsidP="00DF2D2F">
      <w:pPr>
        <w:rPr>
          <w:ins w:id="1861" w:author="McQuillan, Tyler A" w:date="2021-11-05T08:31:00Z"/>
        </w:rPr>
      </w:pPr>
      <w:ins w:id="1862" w:author="McQuillan, Tyler A" w:date="2021-11-05T08:31:00Z">
        <w:r>
          <w:tab/>
        </w:r>
        <w:del w:id="1863" w:author="Cintron, Matthew I (CTR)" w:date="2021-11-15T11:21:00Z">
          <w:r w:rsidDel="00353386">
            <w:delText>*</w:delText>
          </w:r>
        </w:del>
        <w:r>
          <w:t>"Trainee illness.",</w:t>
        </w:r>
      </w:ins>
    </w:p>
    <w:p w14:paraId="16D65E78" w14:textId="47472E6C" w:rsidR="00A049B3" w:rsidRDefault="00A049B3">
      <w:pPr>
        <w:ind w:firstLine="720"/>
        <w:pPrChange w:id="1864" w:author="McQuillan, Tyler A" w:date="2021-11-05T08:31:00Z">
          <w:pPr/>
        </w:pPrChange>
      </w:pPr>
      <w:r>
        <w:t>"What are the steps when a trainee tells me that they are sick in class (COVID procedures)?",</w:t>
      </w:r>
    </w:p>
    <w:p w14:paraId="38F2E70E" w14:textId="77777777" w:rsidR="00A049B3" w:rsidRDefault="00A049B3" w:rsidP="00A049B3">
      <w:r>
        <w:t xml:space="preserve">                "What steps am I supposed to take when a trainee fails the Clear2Work Health Assessment?"</w:t>
      </w:r>
    </w:p>
    <w:p w14:paraId="5996C62C" w14:textId="77777777" w:rsidR="00A049B3" w:rsidRDefault="00A049B3" w:rsidP="00A049B3">
      <w:r>
        <w:t xml:space="preserve">            ],</w:t>
      </w:r>
    </w:p>
    <w:p w14:paraId="083D67C5" w14:textId="77777777" w:rsidR="00A049B3" w:rsidRDefault="00A049B3" w:rsidP="00A049B3">
      <w:r>
        <w:t xml:space="preserve">            "responses": [</w:t>
      </w:r>
    </w:p>
    <w:p w14:paraId="36C2A59E" w14:textId="235C0A43" w:rsidR="00A049B3" w:rsidRDefault="00A049B3" w:rsidP="00A049B3">
      <w:r>
        <w:t xml:space="preserve">                "Notify your Local Training Manager immediately</w:t>
      </w:r>
      <w:ins w:id="1865" w:author="McQuillan, Tyler A" w:date="2021-11-05T08:31:00Z">
        <w:r w:rsidR="00DF2D2F">
          <w:t>.</w:t>
        </w:r>
      </w:ins>
      <w:r>
        <w:t>"</w:t>
      </w:r>
    </w:p>
    <w:p w14:paraId="645868F3" w14:textId="77777777" w:rsidR="00A049B3" w:rsidRDefault="00A049B3" w:rsidP="00A049B3">
      <w:r>
        <w:t xml:space="preserve">            ],</w:t>
      </w:r>
    </w:p>
    <w:p w14:paraId="2EBF2837" w14:textId="77777777" w:rsidR="00A049B3" w:rsidRDefault="00A049B3" w:rsidP="00A049B3">
      <w:r>
        <w:t xml:space="preserve">            "</w:t>
      </w:r>
      <w:proofErr w:type="spellStart"/>
      <w:r>
        <w:t>context_set</w:t>
      </w:r>
      <w:proofErr w:type="spellEnd"/>
      <w:r>
        <w:t>": ""</w:t>
      </w:r>
    </w:p>
    <w:p w14:paraId="76769C12" w14:textId="77777777" w:rsidR="00A049B3" w:rsidRDefault="00A049B3" w:rsidP="00A049B3">
      <w:r>
        <w:t xml:space="preserve">        },</w:t>
      </w:r>
    </w:p>
    <w:p w14:paraId="3F4E536D" w14:textId="77777777" w:rsidR="00A049B3" w:rsidRDefault="00A049B3" w:rsidP="00A049B3">
      <w:r>
        <w:t xml:space="preserve">        {</w:t>
      </w:r>
    </w:p>
    <w:p w14:paraId="3AE36439" w14:textId="77777777" w:rsidR="00A049B3" w:rsidRDefault="00A049B3" w:rsidP="00A049B3">
      <w:r>
        <w:t xml:space="preserve">            "tag": "Q106",</w:t>
      </w:r>
    </w:p>
    <w:p w14:paraId="4088C090" w14:textId="77777777" w:rsidR="00A049B3" w:rsidRDefault="00A049B3" w:rsidP="00A049B3">
      <w:r>
        <w:t xml:space="preserve">            "patterns": [</w:t>
      </w:r>
    </w:p>
    <w:p w14:paraId="054B8273" w14:textId="77777777" w:rsidR="00DF2D2F" w:rsidRDefault="00A049B3" w:rsidP="00DF2D2F">
      <w:pPr>
        <w:rPr>
          <w:ins w:id="1866" w:author="McQuillan, Tyler A" w:date="2021-11-05T08:31:00Z"/>
        </w:rPr>
      </w:pPr>
      <w:r>
        <w:t xml:space="preserve">                </w:t>
      </w:r>
      <w:ins w:id="1867" w:author="McQuillan, Tyler A" w:date="2021-11-05T08:31:00Z">
        <w:del w:id="1868" w:author="Cintron, Matthew I (CTR)" w:date="2021-11-15T11:21:00Z">
          <w:r w:rsidR="00DF2D2F" w:rsidDel="00353386">
            <w:delText>*</w:delText>
          </w:r>
        </w:del>
        <w:r w:rsidR="00DF2D2F">
          <w:t>"What are the last day procedures?",</w:t>
        </w:r>
      </w:ins>
    </w:p>
    <w:p w14:paraId="4E539FF4" w14:textId="792C3A5D" w:rsidR="00DF2D2F" w:rsidRDefault="00DF2D2F" w:rsidP="00DF2D2F">
      <w:pPr>
        <w:rPr>
          <w:ins w:id="1869" w:author="McQuillan, Tyler A" w:date="2021-11-05T08:31:00Z"/>
        </w:rPr>
      </w:pPr>
      <w:ins w:id="1870" w:author="McQuillan, Tyler A" w:date="2021-11-05T08:31:00Z">
        <w:r>
          <w:tab/>
        </w:r>
        <w:del w:id="1871" w:author="Cintron, Matthew I (CTR)" w:date="2021-11-15T11:21:00Z">
          <w:r w:rsidDel="00353386">
            <w:delText>*</w:delText>
          </w:r>
        </w:del>
        <w:r>
          <w:t>"Last day procedures.",</w:t>
        </w:r>
      </w:ins>
    </w:p>
    <w:p w14:paraId="595036B1" w14:textId="4B491912" w:rsidR="00A049B3" w:rsidRDefault="00A049B3">
      <w:pPr>
        <w:ind w:firstLine="720"/>
        <w:pPrChange w:id="1872" w:author="McQuillan, Tyler A" w:date="2021-11-05T08:31:00Z">
          <w:pPr/>
        </w:pPrChange>
      </w:pPr>
      <w:r>
        <w:t>"What are we supposed to do on the final day of class?",</w:t>
      </w:r>
    </w:p>
    <w:p w14:paraId="754F1118" w14:textId="77777777" w:rsidR="00A049B3" w:rsidRDefault="00A049B3" w:rsidP="00A049B3">
      <w:r>
        <w:t xml:space="preserve">                "What are we supposed to do on the last day of class",</w:t>
      </w:r>
    </w:p>
    <w:p w14:paraId="754FBC07" w14:textId="77777777" w:rsidR="00A049B3" w:rsidRDefault="00A049B3" w:rsidP="00A049B3">
      <w:r>
        <w:t xml:space="preserve">                "What end of training class duties are due to be completed on the last day of a new hire class?"</w:t>
      </w:r>
    </w:p>
    <w:p w14:paraId="0EED518E" w14:textId="77777777" w:rsidR="00A049B3" w:rsidRDefault="00A049B3" w:rsidP="00A049B3">
      <w:r>
        <w:t xml:space="preserve">            ],</w:t>
      </w:r>
    </w:p>
    <w:p w14:paraId="415E758D" w14:textId="77777777" w:rsidR="00A049B3" w:rsidRDefault="00A049B3" w:rsidP="00A049B3">
      <w:r>
        <w:t xml:space="preserve">            "responses": [</w:t>
      </w:r>
    </w:p>
    <w:p w14:paraId="5FD06834" w14:textId="728A0C50" w:rsidR="00A049B3" w:rsidRDefault="00A049B3" w:rsidP="00A049B3">
      <w:r>
        <w:t xml:space="preserve">                "The Handbook for the final day of training is located </w:t>
      </w:r>
      <w:ins w:id="1873" w:author="McQuillan, Tyler A" w:date="2021-11-05T08:31:00Z">
        <w:r w:rsidR="00DF2D2F">
          <w:t>at</w:t>
        </w:r>
      </w:ins>
      <w:r>
        <w:t xml:space="preserve">(https://maximus365.sharepoint.com/sites/CCO/Resources/BCC-U/TngDev/Materials/Forms/AllItems.aspx?RootFolder=%2Fsites%2FCCO%2FResources%2FBCC%2DU%2FTngDev%2FMaterials%2FMedicare%20Day%20Zero%20materials%20%2D%20Marketplace%20Days%201%2C%202%2C%2010%20materials&amp;FolderCTID=0x01200048F7620D9C6D6449B86DA68CE1ED637C) and </w:t>
      </w:r>
      <w:ins w:id="1874" w:author="McQuillan, Tyler A" w:date="2021-11-05T08:31:00Z">
        <w:r w:rsidR="00DF2D2F">
          <w:t xml:space="preserve">is </w:t>
        </w:r>
      </w:ins>
      <w:r>
        <w:t xml:space="preserve">housed in the folder matching your class Line of Business. In addition to completing this agenda you will audit your DTR to ensure </w:t>
      </w:r>
      <w:ins w:id="1875" w:author="McQuillan, Tyler A" w:date="2021-11-05T08:31:00Z">
        <w:r w:rsidR="00DF2D2F">
          <w:t xml:space="preserve">it </w:t>
        </w:r>
      </w:ins>
      <w:r>
        <w:t>is complete, complete and send the Class Confirmation and send SWP eligible ETO. Before the end of the last day of class, contact your Training Manager or the class POC to have your class complete their Level One survey. "</w:t>
      </w:r>
    </w:p>
    <w:p w14:paraId="593A85C1" w14:textId="77777777" w:rsidR="00A049B3" w:rsidRDefault="00A049B3" w:rsidP="00A049B3">
      <w:r>
        <w:lastRenderedPageBreak/>
        <w:t xml:space="preserve">            ],</w:t>
      </w:r>
    </w:p>
    <w:p w14:paraId="352A2869" w14:textId="77777777" w:rsidR="00A049B3" w:rsidRDefault="00A049B3" w:rsidP="00A049B3">
      <w:r>
        <w:t xml:space="preserve">            "</w:t>
      </w:r>
      <w:proofErr w:type="spellStart"/>
      <w:r>
        <w:t>context_set</w:t>
      </w:r>
      <w:proofErr w:type="spellEnd"/>
      <w:r>
        <w:t>": ""</w:t>
      </w:r>
    </w:p>
    <w:p w14:paraId="2D5D222E" w14:textId="77777777" w:rsidR="00A049B3" w:rsidRDefault="00A049B3" w:rsidP="00A049B3">
      <w:r>
        <w:t xml:space="preserve">        },</w:t>
      </w:r>
    </w:p>
    <w:p w14:paraId="68F516F9" w14:textId="77777777" w:rsidR="00A049B3" w:rsidRDefault="00A049B3" w:rsidP="00A049B3">
      <w:r>
        <w:t xml:space="preserve">        {</w:t>
      </w:r>
    </w:p>
    <w:p w14:paraId="1D7F4D9D" w14:textId="77777777" w:rsidR="00A049B3" w:rsidRDefault="00A049B3" w:rsidP="00A049B3">
      <w:r>
        <w:t xml:space="preserve">            "tag": "Q107",</w:t>
      </w:r>
    </w:p>
    <w:p w14:paraId="37D13CE1" w14:textId="77777777" w:rsidR="00A049B3" w:rsidRDefault="00A049B3" w:rsidP="00A049B3">
      <w:r>
        <w:t xml:space="preserve">            "patterns": [</w:t>
      </w:r>
    </w:p>
    <w:p w14:paraId="53B549D6" w14:textId="77777777" w:rsidR="00DF2D2F" w:rsidRDefault="00A049B3" w:rsidP="00DF2D2F">
      <w:pPr>
        <w:rPr>
          <w:ins w:id="1876" w:author="McQuillan, Tyler A" w:date="2021-11-05T08:32:00Z"/>
        </w:rPr>
      </w:pPr>
      <w:r>
        <w:t xml:space="preserve">                </w:t>
      </w:r>
      <w:ins w:id="1877" w:author="McQuillan, Tyler A" w:date="2021-11-05T08:32:00Z">
        <w:del w:id="1878" w:author="Cintron, Matthew I (CTR)" w:date="2021-11-15T11:21:00Z">
          <w:r w:rsidR="00DF2D2F" w:rsidDel="00353386">
            <w:delText>*</w:delText>
          </w:r>
        </w:del>
        <w:r w:rsidR="00DF2D2F">
          <w:t>"What is the attendance policy for trainers?",</w:t>
        </w:r>
      </w:ins>
    </w:p>
    <w:p w14:paraId="771B47CE" w14:textId="6C9EA3D1" w:rsidR="00DF2D2F" w:rsidRDefault="00DF2D2F" w:rsidP="00DF2D2F">
      <w:pPr>
        <w:rPr>
          <w:ins w:id="1879" w:author="McQuillan, Tyler A" w:date="2021-11-05T08:32:00Z"/>
        </w:rPr>
      </w:pPr>
      <w:ins w:id="1880" w:author="McQuillan, Tyler A" w:date="2021-11-05T08:32:00Z">
        <w:r>
          <w:tab/>
        </w:r>
        <w:del w:id="1881" w:author="Cintron, Matthew I (CTR)" w:date="2021-11-15T11:21:00Z">
          <w:r w:rsidDel="00353386">
            <w:delText>*</w:delText>
          </w:r>
        </w:del>
        <w:r>
          <w:t>"Trainer attendance policy.",</w:t>
        </w:r>
      </w:ins>
    </w:p>
    <w:p w14:paraId="71194A18" w14:textId="2FF8CE9E" w:rsidR="00A049B3" w:rsidRDefault="00A049B3">
      <w:pPr>
        <w:ind w:firstLine="720"/>
        <w:pPrChange w:id="1882" w:author="McQuillan, Tyler A" w:date="2021-11-05T08:32:00Z">
          <w:pPr/>
        </w:pPrChange>
      </w:pPr>
      <w:r>
        <w:t xml:space="preserve">"What attendance policy am I responsible for as </w:t>
      </w:r>
      <w:proofErr w:type="spellStart"/>
      <w:proofErr w:type="gramStart"/>
      <w:r>
        <w:t>a</w:t>
      </w:r>
      <w:proofErr w:type="spellEnd"/>
      <w:proofErr w:type="gramEnd"/>
      <w:r>
        <w:t xml:space="preserve"> instructor?",</w:t>
      </w:r>
    </w:p>
    <w:p w14:paraId="723C6A0F" w14:textId="77777777" w:rsidR="00A049B3" w:rsidRDefault="00A049B3" w:rsidP="00A049B3">
      <w:r>
        <w:t xml:space="preserve">                "What attendance policy am I responsible for as a trainer?"</w:t>
      </w:r>
    </w:p>
    <w:p w14:paraId="12BDBEA8" w14:textId="77777777" w:rsidR="00A049B3" w:rsidRDefault="00A049B3" w:rsidP="00A049B3">
      <w:r>
        <w:t xml:space="preserve">            ],</w:t>
      </w:r>
    </w:p>
    <w:p w14:paraId="1447FA97" w14:textId="77777777" w:rsidR="00A049B3" w:rsidRDefault="00A049B3" w:rsidP="00A049B3">
      <w:r>
        <w:t xml:space="preserve">            "responses": [</w:t>
      </w:r>
    </w:p>
    <w:p w14:paraId="2865383E" w14:textId="212D286C" w:rsidR="00A049B3" w:rsidRDefault="00A049B3" w:rsidP="00A049B3">
      <w:r>
        <w:t xml:space="preserve">                "If you are a Limited Service Trainer</w:t>
      </w:r>
      <w:ins w:id="1883" w:author="McQuillan, Tyler A" w:date="2021-11-05T08:33:00Z">
        <w:r w:rsidR="00DF2D2F">
          <w:t>,</w:t>
        </w:r>
      </w:ins>
      <w:r>
        <w:t xml:space="preserve"> </w:t>
      </w:r>
      <w:del w:id="1884" w:author="McQuillan, Tyler A" w:date="2021-11-05T08:33:00Z">
        <w:r w:rsidDel="00DF2D2F">
          <w:delText>you will be abiding by</w:delText>
        </w:r>
      </w:del>
      <w:ins w:id="1885" w:author="McQuillan, Tyler A" w:date="2021-11-05T08:33:00Z">
        <w:r w:rsidR="00DF2D2F">
          <w:t>refer to</w:t>
        </w:r>
      </w:ins>
      <w:r>
        <w:t xml:space="preserve"> [Attendance Policy -CCO Limited Service Employees](https://maximus365.sharepoint.com/sites/CCO/Connection/Policies/Forms/AllItems.aspx)</w:t>
      </w:r>
      <w:ins w:id="1886" w:author="McQuillan, Tyler A" w:date="2021-11-05T08:33:00Z">
        <w:r w:rsidR="00DF2D2F">
          <w:t>.</w:t>
        </w:r>
      </w:ins>
      <w:r>
        <w:t xml:space="preserve"> </w:t>
      </w:r>
      <w:del w:id="1887" w:author="McQuillan, Tyler A" w:date="2021-11-05T08:34:00Z">
        <w:r w:rsidDel="00DF2D2F">
          <w:delText>i</w:delText>
        </w:r>
      </w:del>
      <w:ins w:id="1888" w:author="McQuillan, Tyler A" w:date="2021-11-05T08:34:00Z">
        <w:r w:rsidR="00DF2D2F">
          <w:t>I</w:t>
        </w:r>
      </w:ins>
      <w:r>
        <w:t>f you are a</w:t>
      </w:r>
      <w:ins w:id="1889" w:author="McQuillan, Tyler A" w:date="2021-11-05T08:34:00Z">
        <w:r w:rsidR="00DF2D2F">
          <w:t>n</w:t>
        </w:r>
      </w:ins>
      <w:r>
        <w:t xml:space="preserve"> RFT Trainer</w:t>
      </w:r>
      <w:ins w:id="1890" w:author="McQuillan, Tyler A" w:date="2021-11-05T08:34:00Z">
        <w:r w:rsidR="00DF2D2F">
          <w:t>, refer to</w:t>
        </w:r>
      </w:ins>
      <w:r>
        <w:t xml:space="preserve"> [Attendance </w:t>
      </w:r>
      <w:proofErr w:type="spellStart"/>
      <w:r>
        <w:t>Poilicy</w:t>
      </w:r>
      <w:proofErr w:type="spellEnd"/>
      <w:r>
        <w:t xml:space="preserve"> -CCO Regular Service Employees](https://maximus365.sharepoint.com/sites/CCO/Connection/Policies/Forms/AllItems.aspx)</w:t>
      </w:r>
      <w:ins w:id="1891" w:author="McQuillan, Tyler A" w:date="2021-11-05T08:34:00Z">
        <w:r w:rsidR="00DF2D2F">
          <w:t>.</w:t>
        </w:r>
      </w:ins>
      <w:r>
        <w:t>"</w:t>
      </w:r>
    </w:p>
    <w:p w14:paraId="4E2B5DA4" w14:textId="77777777" w:rsidR="00A049B3" w:rsidRDefault="00A049B3" w:rsidP="00A049B3">
      <w:r>
        <w:t xml:space="preserve">            ],</w:t>
      </w:r>
    </w:p>
    <w:p w14:paraId="70B4427A" w14:textId="77777777" w:rsidR="00A049B3" w:rsidRDefault="00A049B3" w:rsidP="00A049B3">
      <w:r>
        <w:t xml:space="preserve">            "</w:t>
      </w:r>
      <w:proofErr w:type="spellStart"/>
      <w:r>
        <w:t>context_set</w:t>
      </w:r>
      <w:proofErr w:type="spellEnd"/>
      <w:r>
        <w:t>": ""</w:t>
      </w:r>
    </w:p>
    <w:p w14:paraId="4E6743B9" w14:textId="77777777" w:rsidR="00A049B3" w:rsidRDefault="00A049B3" w:rsidP="00A049B3">
      <w:r>
        <w:t xml:space="preserve">        },</w:t>
      </w:r>
    </w:p>
    <w:p w14:paraId="6A9DDE5B" w14:textId="77777777" w:rsidR="00A049B3" w:rsidRDefault="00A049B3" w:rsidP="00A049B3">
      <w:r>
        <w:t xml:space="preserve">        {</w:t>
      </w:r>
    </w:p>
    <w:p w14:paraId="45683435" w14:textId="77777777" w:rsidR="00A049B3" w:rsidRDefault="00A049B3" w:rsidP="00A049B3">
      <w:r>
        <w:t xml:space="preserve">            "tag": "Q108",</w:t>
      </w:r>
    </w:p>
    <w:p w14:paraId="49A7A55A" w14:textId="77777777" w:rsidR="00A049B3" w:rsidRDefault="00A049B3" w:rsidP="00A049B3">
      <w:r>
        <w:t xml:space="preserve">            "patterns": [</w:t>
      </w:r>
    </w:p>
    <w:p w14:paraId="08F7E764" w14:textId="77777777" w:rsidR="00DF2D2F" w:rsidRDefault="00A049B3" w:rsidP="00DF2D2F">
      <w:pPr>
        <w:rPr>
          <w:ins w:id="1892" w:author="McQuillan, Tyler A" w:date="2021-11-05T08:34:00Z"/>
        </w:rPr>
      </w:pPr>
      <w:r>
        <w:t xml:space="preserve">                </w:t>
      </w:r>
      <w:ins w:id="1893" w:author="McQuillan, Tyler A" w:date="2021-11-05T08:34:00Z">
        <w:del w:id="1894" w:author="Cintron, Matthew I (CTR)" w:date="2021-11-15T11:21:00Z">
          <w:r w:rsidR="00DF2D2F" w:rsidDel="00353386">
            <w:delText>*</w:delText>
          </w:r>
        </w:del>
        <w:r w:rsidR="00DF2D2F">
          <w:t>"What are the instructor observation categories?",</w:t>
        </w:r>
      </w:ins>
    </w:p>
    <w:p w14:paraId="1FCB59AB" w14:textId="573BA719" w:rsidR="00DF2D2F" w:rsidRDefault="00DF2D2F" w:rsidP="00DF2D2F">
      <w:pPr>
        <w:rPr>
          <w:ins w:id="1895" w:author="McQuillan, Tyler A" w:date="2021-11-05T08:34:00Z"/>
        </w:rPr>
      </w:pPr>
      <w:ins w:id="1896" w:author="McQuillan, Tyler A" w:date="2021-11-05T08:34:00Z">
        <w:r>
          <w:tab/>
        </w:r>
        <w:del w:id="1897" w:author="Cintron, Matthew I (CTR)" w:date="2021-11-15T11:21:00Z">
          <w:r w:rsidDel="00353386">
            <w:delText>*</w:delText>
          </w:r>
        </w:del>
        <w:r>
          <w:t>"Instructor observation categories.",</w:t>
        </w:r>
      </w:ins>
    </w:p>
    <w:p w14:paraId="3F7F4E34" w14:textId="79B13F03" w:rsidR="00A049B3" w:rsidRDefault="00A049B3">
      <w:pPr>
        <w:ind w:firstLine="720"/>
        <w:pPrChange w:id="1898" w:author="McQuillan, Tyler A" w:date="2021-11-05T08:34:00Z">
          <w:pPr/>
        </w:pPrChange>
      </w:pPr>
      <w:r>
        <w:t xml:space="preserve">"What do all the instructor observation </w:t>
      </w:r>
      <w:proofErr w:type="spellStart"/>
      <w:r>
        <w:t>catergories</w:t>
      </w:r>
      <w:proofErr w:type="spellEnd"/>
      <w:r>
        <w:t xml:space="preserve"> mean?",</w:t>
      </w:r>
    </w:p>
    <w:p w14:paraId="11E7F8EF" w14:textId="77777777" w:rsidR="00A049B3" w:rsidRDefault="00A049B3" w:rsidP="00A049B3">
      <w:r>
        <w:t xml:space="preserve">                "What do all the observation </w:t>
      </w:r>
      <w:proofErr w:type="spellStart"/>
      <w:r>
        <w:t>catergories</w:t>
      </w:r>
      <w:proofErr w:type="spellEnd"/>
      <w:r>
        <w:t xml:space="preserve"> mean?"</w:t>
      </w:r>
    </w:p>
    <w:p w14:paraId="0B45ACB6" w14:textId="77777777" w:rsidR="00A049B3" w:rsidRDefault="00A049B3" w:rsidP="00A049B3">
      <w:r>
        <w:t xml:space="preserve">            ],</w:t>
      </w:r>
    </w:p>
    <w:p w14:paraId="0AFF8B53" w14:textId="77777777" w:rsidR="00A049B3" w:rsidRDefault="00A049B3" w:rsidP="00A049B3">
      <w:r>
        <w:t xml:space="preserve">            "responses": [</w:t>
      </w:r>
    </w:p>
    <w:p w14:paraId="0890B464" w14:textId="268649D8" w:rsidR="00A049B3" w:rsidRDefault="00A049B3" w:rsidP="00A049B3">
      <w:r>
        <w:t xml:space="preserve">                "Refer to [IOF Question-Worksheet_07132017]https://maximus365.sharepoint.com/:x:/r/sites/CCO/Support/KSTP/CCO_Trainin</w:t>
      </w:r>
      <w:r>
        <w:lastRenderedPageBreak/>
        <w:t>g_Delivery_Trainer_Resources/IOF/_layouts/15/Doc.aspx?sourcedoc=%7BCF786485-A349-4234-ABFC-51A0931105F6%7D&amp;file=IOF%20Question-Worksheet_07132017.xlsx&amp;action=default&amp;mobileredirect=true)</w:t>
      </w:r>
      <w:ins w:id="1899" w:author="McQuillan, Tyler A" w:date="2021-11-05T08:34:00Z">
        <w:r w:rsidR="00DF2D2F">
          <w:t>.</w:t>
        </w:r>
      </w:ins>
      <w:r>
        <w:t>"</w:t>
      </w:r>
    </w:p>
    <w:p w14:paraId="32650D83" w14:textId="77777777" w:rsidR="00A049B3" w:rsidRDefault="00A049B3" w:rsidP="00A049B3">
      <w:r>
        <w:t xml:space="preserve">            ],</w:t>
      </w:r>
    </w:p>
    <w:p w14:paraId="69C4225E" w14:textId="77777777" w:rsidR="00A049B3" w:rsidRDefault="00A049B3" w:rsidP="00A049B3">
      <w:r>
        <w:t xml:space="preserve">            "</w:t>
      </w:r>
      <w:proofErr w:type="spellStart"/>
      <w:r>
        <w:t>context_set</w:t>
      </w:r>
      <w:proofErr w:type="spellEnd"/>
      <w:r>
        <w:t>": ""</w:t>
      </w:r>
    </w:p>
    <w:p w14:paraId="246770CD" w14:textId="77777777" w:rsidR="00A049B3" w:rsidRDefault="00A049B3" w:rsidP="00A049B3">
      <w:r>
        <w:t xml:space="preserve">        },</w:t>
      </w:r>
    </w:p>
    <w:p w14:paraId="2F5F3D98" w14:textId="77777777" w:rsidR="00A049B3" w:rsidRDefault="00A049B3" w:rsidP="00A049B3">
      <w:r>
        <w:t xml:space="preserve">        {</w:t>
      </w:r>
    </w:p>
    <w:p w14:paraId="73CAB0E1" w14:textId="77777777" w:rsidR="00A049B3" w:rsidRDefault="00A049B3" w:rsidP="00A049B3">
      <w:r>
        <w:t xml:space="preserve">            "tag": "Q109",</w:t>
      </w:r>
    </w:p>
    <w:p w14:paraId="41F09E93" w14:textId="77777777" w:rsidR="00A049B3" w:rsidRDefault="00A049B3" w:rsidP="00A049B3">
      <w:r>
        <w:t xml:space="preserve">            "patterns": [</w:t>
      </w:r>
    </w:p>
    <w:p w14:paraId="38682C85" w14:textId="77777777" w:rsidR="00DF2D2F" w:rsidRDefault="00A049B3" w:rsidP="00DF2D2F">
      <w:pPr>
        <w:rPr>
          <w:ins w:id="1900" w:author="McQuillan, Tyler A" w:date="2021-11-05T08:35:00Z"/>
        </w:rPr>
      </w:pPr>
      <w:r>
        <w:t xml:space="preserve">                </w:t>
      </w:r>
      <w:ins w:id="1901" w:author="McQuillan, Tyler A" w:date="2021-11-05T08:35:00Z">
        <w:del w:id="1902" w:author="Cintron, Matthew I (CTR)" w:date="2021-11-15T11:21:00Z">
          <w:r w:rsidR="00DF2D2F" w:rsidDel="00353386">
            <w:delText>*</w:delText>
          </w:r>
        </w:del>
        <w:r w:rsidR="00DF2D2F">
          <w:t>"What to include in trainee certification folder.",</w:t>
        </w:r>
      </w:ins>
    </w:p>
    <w:p w14:paraId="5DBFF0B0" w14:textId="278185E0" w:rsidR="00DF2D2F" w:rsidRDefault="00DF2D2F" w:rsidP="00DF2D2F">
      <w:pPr>
        <w:rPr>
          <w:ins w:id="1903" w:author="McQuillan, Tyler A" w:date="2021-11-05T08:35:00Z"/>
        </w:rPr>
      </w:pPr>
      <w:ins w:id="1904" w:author="McQuillan, Tyler A" w:date="2021-11-05T08:35:00Z">
        <w:r>
          <w:tab/>
        </w:r>
        <w:del w:id="1905" w:author="Cintron, Matthew I (CTR)" w:date="2021-11-15T11:21:00Z">
          <w:r w:rsidDel="00353386">
            <w:delText>*</w:delText>
          </w:r>
        </w:del>
        <w:r>
          <w:t>"Certification folders.",</w:t>
        </w:r>
      </w:ins>
    </w:p>
    <w:p w14:paraId="47004A8A" w14:textId="5B22B67E" w:rsidR="00A049B3" w:rsidRDefault="00A049B3">
      <w:pPr>
        <w:ind w:firstLine="720"/>
        <w:pPrChange w:id="1906" w:author="McQuillan, Tyler A" w:date="2021-11-05T08:35:00Z">
          <w:pPr/>
        </w:pPrChange>
      </w:pPr>
      <w:r>
        <w:t>"What do I include in the trainee's folder?",</w:t>
      </w:r>
    </w:p>
    <w:p w14:paraId="71386181" w14:textId="77777777" w:rsidR="00A049B3" w:rsidRDefault="00A049B3" w:rsidP="00A049B3">
      <w:r>
        <w:t xml:space="preserve">                "What documents go in a CSR's certification folder?",</w:t>
      </w:r>
    </w:p>
    <w:p w14:paraId="1B0175BF" w14:textId="77777777" w:rsidR="00A049B3" w:rsidRDefault="00A049B3" w:rsidP="00A049B3">
      <w:r>
        <w:t xml:space="preserve">                "What paperwork do I include in an employee's folder?"</w:t>
      </w:r>
    </w:p>
    <w:p w14:paraId="220ED8CF" w14:textId="77777777" w:rsidR="00A049B3" w:rsidRDefault="00A049B3" w:rsidP="00A049B3">
      <w:r>
        <w:t xml:space="preserve">            ],</w:t>
      </w:r>
    </w:p>
    <w:p w14:paraId="2EA04E6C" w14:textId="77777777" w:rsidR="00A049B3" w:rsidRDefault="00A049B3" w:rsidP="00A049B3">
      <w:r>
        <w:t xml:space="preserve">            "responses": [</w:t>
      </w:r>
    </w:p>
    <w:p w14:paraId="56ED5B2D" w14:textId="2EF9B878" w:rsidR="00A049B3" w:rsidRDefault="00A049B3" w:rsidP="00A049B3">
      <w:r>
        <w:t xml:space="preserve">                "Refer to [CCO Training History Log](https://maximus365.sharepoint.com/sites/CCO/Support/KSTP/CCO_Training_Delivery_Trainer_Resources/Forms%20and%20Templates/Forms/AllItems.aspx?viewpath=%2Fsites%2FCCO%2FSupport%2FKSTP%2FCCO%5FTraining%5FDelivery%5FTrainer%5FResources%2FForms%20and%20Templates%2FForms%2FAllItems%2Easpx&amp;id=%2Fsites%2FCCO%2FSupport%2FKSTP%2FCCO%5FTraining%5FDelivery%5FTrainer%5FResources%2FForms%20and%20Templates%2FCCO%20Training%20and%20Development%20Coversheet%20v1%5F08%5F12%5F2019%2Epdf&amp;parent=%2Fsites%2FCCO%2FSupport%2FKSTP%2FCCO%5FTraining%5FDelivery%5FTrainer%5FResources%2FForms%20and%20Templates)</w:t>
      </w:r>
      <w:ins w:id="1907" w:author="McQuillan, Tyler A" w:date="2021-11-05T08:35:00Z">
        <w:r w:rsidR="00DF2D2F">
          <w:t>.</w:t>
        </w:r>
      </w:ins>
      <w:r>
        <w:t>"</w:t>
      </w:r>
    </w:p>
    <w:p w14:paraId="6ACFB44C" w14:textId="77777777" w:rsidR="00A049B3" w:rsidRDefault="00A049B3" w:rsidP="00A049B3">
      <w:r>
        <w:t xml:space="preserve">            ],</w:t>
      </w:r>
    </w:p>
    <w:p w14:paraId="3D44B77A" w14:textId="77777777" w:rsidR="00A049B3" w:rsidRDefault="00A049B3" w:rsidP="00A049B3">
      <w:r>
        <w:t xml:space="preserve">            "</w:t>
      </w:r>
      <w:proofErr w:type="spellStart"/>
      <w:r>
        <w:t>context_set</w:t>
      </w:r>
      <w:proofErr w:type="spellEnd"/>
      <w:r>
        <w:t>": ""</w:t>
      </w:r>
    </w:p>
    <w:p w14:paraId="103FA481" w14:textId="77777777" w:rsidR="00A049B3" w:rsidRDefault="00A049B3" w:rsidP="00A049B3">
      <w:r>
        <w:t xml:space="preserve">        },</w:t>
      </w:r>
    </w:p>
    <w:p w14:paraId="7496B2E4" w14:textId="77777777" w:rsidR="00A049B3" w:rsidRDefault="00A049B3" w:rsidP="00A049B3">
      <w:r>
        <w:t xml:space="preserve">        {</w:t>
      </w:r>
    </w:p>
    <w:p w14:paraId="5459C059" w14:textId="77777777" w:rsidR="00A049B3" w:rsidRDefault="00A049B3" w:rsidP="00A049B3">
      <w:r>
        <w:t xml:space="preserve">            "tag": "Q110",</w:t>
      </w:r>
    </w:p>
    <w:p w14:paraId="1235095A" w14:textId="77777777" w:rsidR="00A049B3" w:rsidRDefault="00A049B3" w:rsidP="00A049B3">
      <w:r>
        <w:t xml:space="preserve">            "patterns": [</w:t>
      </w:r>
    </w:p>
    <w:p w14:paraId="73E70826" w14:textId="77777777" w:rsidR="00DF2D2F" w:rsidRDefault="00A049B3" w:rsidP="00DF2D2F">
      <w:pPr>
        <w:rPr>
          <w:ins w:id="1908" w:author="McQuillan, Tyler A" w:date="2021-11-05T08:35:00Z"/>
        </w:rPr>
      </w:pPr>
      <w:r>
        <w:t xml:space="preserve">                </w:t>
      </w:r>
      <w:ins w:id="1909" w:author="McQuillan, Tyler A" w:date="2021-11-05T08:35:00Z">
        <w:del w:id="1910" w:author="Cintron, Matthew I (CTR)" w:date="2021-11-15T11:21:00Z">
          <w:r w:rsidR="00DF2D2F" w:rsidDel="00353386">
            <w:delText>*</w:delText>
          </w:r>
        </w:del>
        <w:r w:rsidR="00DF2D2F">
          <w:t>"Where is the certification form?",</w:t>
        </w:r>
      </w:ins>
    </w:p>
    <w:p w14:paraId="753B1A86" w14:textId="77756EAD" w:rsidR="00DF2D2F" w:rsidRDefault="00DF2D2F" w:rsidP="00DF2D2F">
      <w:pPr>
        <w:rPr>
          <w:ins w:id="1911" w:author="McQuillan, Tyler A" w:date="2021-11-05T08:36:00Z"/>
        </w:rPr>
      </w:pPr>
      <w:ins w:id="1912" w:author="McQuillan, Tyler A" w:date="2021-11-05T08:35:00Z">
        <w:r>
          <w:tab/>
        </w:r>
        <w:del w:id="1913" w:author="Cintron, Matthew I (CTR)" w:date="2021-11-15T11:21:00Z">
          <w:r w:rsidDel="00353386">
            <w:delText>*</w:delText>
          </w:r>
        </w:del>
        <w:r>
          <w:t>"Certification form.",</w:t>
        </w:r>
      </w:ins>
    </w:p>
    <w:p w14:paraId="17B46E35" w14:textId="3DAB71D7" w:rsidR="00A049B3" w:rsidRDefault="00A049B3">
      <w:pPr>
        <w:ind w:firstLine="720"/>
        <w:pPrChange w:id="1914" w:author="McQuillan, Tyler A" w:date="2021-11-05T08:36:00Z">
          <w:pPr/>
        </w:pPrChange>
      </w:pPr>
      <w:r>
        <w:lastRenderedPageBreak/>
        <w:t>"What form do I fill out for CSR Certification?",</w:t>
      </w:r>
    </w:p>
    <w:p w14:paraId="7FF496AE" w14:textId="77777777" w:rsidR="00A049B3" w:rsidRDefault="00A049B3" w:rsidP="00A049B3">
      <w:r>
        <w:t xml:space="preserve">                "what is </w:t>
      </w:r>
      <w:proofErr w:type="spellStart"/>
      <w:r>
        <w:t>csr</w:t>
      </w:r>
      <w:proofErr w:type="spellEnd"/>
      <w:r>
        <w:t xml:space="preserve"> certification? how do i get it?",</w:t>
      </w:r>
    </w:p>
    <w:p w14:paraId="65459096" w14:textId="6F23E78B" w:rsidR="00A049B3" w:rsidRDefault="00A049B3" w:rsidP="00A049B3">
      <w:r>
        <w:t xml:space="preserve">                "what are </w:t>
      </w:r>
      <w:proofErr w:type="spellStart"/>
      <w:r>
        <w:t>csr</w:t>
      </w:r>
      <w:proofErr w:type="spellEnd"/>
      <w:r>
        <w:t xml:space="preserve"> certification</w:t>
      </w:r>
      <w:del w:id="1915" w:author="McQuillan, Tyler A" w:date="2021-11-05T08:36:00Z">
        <w:r w:rsidDel="00DF2D2F">
          <w:delText xml:space="preserve"> certification</w:delText>
        </w:r>
      </w:del>
      <w:r>
        <w:t xml:space="preserve"> forms?",</w:t>
      </w:r>
    </w:p>
    <w:p w14:paraId="38C8C29A" w14:textId="77777777" w:rsidR="00A049B3" w:rsidRDefault="00A049B3" w:rsidP="00A049B3">
      <w:r>
        <w:t xml:space="preserve">                "which forms should be completed to get </w:t>
      </w:r>
      <w:proofErr w:type="spellStart"/>
      <w:r>
        <w:t>csr</w:t>
      </w:r>
      <w:proofErr w:type="spellEnd"/>
      <w:r>
        <w:t xml:space="preserve"> certification?",</w:t>
      </w:r>
    </w:p>
    <w:p w14:paraId="08DE6E4F" w14:textId="77777777" w:rsidR="00A049B3" w:rsidRDefault="00A049B3" w:rsidP="00A049B3">
      <w:r>
        <w:t xml:space="preserve">                "tell me the formality for </w:t>
      </w:r>
      <w:proofErr w:type="spellStart"/>
      <w:r>
        <w:t>csr</w:t>
      </w:r>
      <w:proofErr w:type="spellEnd"/>
      <w:r>
        <w:t xml:space="preserve"> certification?"</w:t>
      </w:r>
    </w:p>
    <w:p w14:paraId="583A7070" w14:textId="77777777" w:rsidR="00A049B3" w:rsidRDefault="00A049B3" w:rsidP="00A049B3">
      <w:r>
        <w:t xml:space="preserve">            ],</w:t>
      </w:r>
    </w:p>
    <w:p w14:paraId="54F86B2D" w14:textId="77777777" w:rsidR="00A049B3" w:rsidRDefault="00A049B3" w:rsidP="00A049B3">
      <w:r>
        <w:t xml:space="preserve">            "responses": [</w:t>
      </w:r>
    </w:p>
    <w:p w14:paraId="59348C2A" w14:textId="4F76B3B6" w:rsidR="00A049B3" w:rsidRDefault="00A049B3" w:rsidP="00A049B3">
      <w:r>
        <w:t xml:space="preserve">                "Refer to [CCO Certification](https://maximus365.sharepoint.com/sites/CCO/Support/KSTP/CCO_Training_Delivery_Trainer_Resources/Forms%20and%20Templates/Forms/AllItems.aspx?viewpath=%2Fsites%2FCCO%2FSupport%2FKSTP%2FCCO%5FTraining%5FDelivery%5FTrainer%5FResources%2FForms%20and%20Templates%2FForms%2FAllItems%2Easpx&amp;id=%2Fsites%2FCCO%2FSupport%2FKSTP%2FCCO%5FTraining%5FDelivery%5FTrainer%5FResources%2FForms%20and%20Templates%2FCCO%20Certification%20Form%2Ev1%2Epdf&amp;parent=%2Fsites%2FCCO%2FSupport%2FKSTP%2FCCO%5FTraining%5FDelivery%5FTrainer%5FResources%2FForms%20and%20Templates)</w:t>
      </w:r>
      <w:ins w:id="1916" w:author="McQuillan, Tyler A" w:date="2021-11-05T08:36:00Z">
        <w:r w:rsidR="00DF2D2F">
          <w:t>.</w:t>
        </w:r>
      </w:ins>
      <w:r>
        <w:t>"</w:t>
      </w:r>
    </w:p>
    <w:p w14:paraId="4FF219E6" w14:textId="77777777" w:rsidR="00A049B3" w:rsidRDefault="00A049B3" w:rsidP="00A049B3">
      <w:r>
        <w:t xml:space="preserve">            ],</w:t>
      </w:r>
    </w:p>
    <w:p w14:paraId="15D862F3" w14:textId="77777777" w:rsidR="00A049B3" w:rsidRDefault="00A049B3" w:rsidP="00A049B3">
      <w:r>
        <w:t xml:space="preserve">            "</w:t>
      </w:r>
      <w:proofErr w:type="spellStart"/>
      <w:r>
        <w:t>context_set</w:t>
      </w:r>
      <w:proofErr w:type="spellEnd"/>
      <w:r>
        <w:t>": ""</w:t>
      </w:r>
    </w:p>
    <w:p w14:paraId="2958C850" w14:textId="77777777" w:rsidR="00A049B3" w:rsidRDefault="00A049B3" w:rsidP="00A049B3">
      <w:r>
        <w:t xml:space="preserve">        },</w:t>
      </w:r>
    </w:p>
    <w:p w14:paraId="4E097C34" w14:textId="77777777" w:rsidR="00A049B3" w:rsidRDefault="00A049B3" w:rsidP="00A049B3">
      <w:r>
        <w:t xml:space="preserve">        {</w:t>
      </w:r>
    </w:p>
    <w:p w14:paraId="5CEEBA3E" w14:textId="77777777" w:rsidR="00A049B3" w:rsidRDefault="00A049B3" w:rsidP="00A049B3">
      <w:r>
        <w:t xml:space="preserve">            "tag": "Q111",</w:t>
      </w:r>
    </w:p>
    <w:p w14:paraId="4D6BD72E" w14:textId="77777777" w:rsidR="00A049B3" w:rsidRDefault="00A049B3" w:rsidP="00A049B3">
      <w:r>
        <w:t xml:space="preserve">            "patterns": [</w:t>
      </w:r>
    </w:p>
    <w:p w14:paraId="2876C801" w14:textId="77777777" w:rsidR="00DF2D2F" w:rsidRDefault="00A049B3" w:rsidP="00A049B3">
      <w:pPr>
        <w:rPr>
          <w:ins w:id="1917" w:author="McQuillan, Tyler A" w:date="2021-11-05T08:37:00Z"/>
        </w:rPr>
      </w:pPr>
      <w:r>
        <w:t xml:space="preserve">                </w:t>
      </w:r>
      <w:ins w:id="1918" w:author="McQuillan, Tyler A" w:date="2021-11-05T08:37:00Z">
        <w:del w:id="1919" w:author="Cintron, Matthew I (CTR)" w:date="2021-11-15T11:21:00Z">
          <w:r w:rsidR="00DF2D2F" w:rsidRPr="00DF2D2F" w:rsidDel="00353386">
            <w:delText>*</w:delText>
          </w:r>
        </w:del>
        <w:r w:rsidR="00DF2D2F" w:rsidRPr="00DF2D2F">
          <w:t>"Incomplete Daily Training Report (DTR).",</w:t>
        </w:r>
      </w:ins>
    </w:p>
    <w:p w14:paraId="3D2AE6D0" w14:textId="3E0D8A13" w:rsidR="00A049B3" w:rsidRDefault="00A049B3">
      <w:pPr>
        <w:ind w:firstLine="720"/>
        <w:pPrChange w:id="1920" w:author="McQuillan, Tyler A" w:date="2021-11-05T08:37:00Z">
          <w:pPr/>
        </w:pPrChange>
      </w:pPr>
      <w:r>
        <w:t>"What happens if I forget to do the Daily Training Report every day?",</w:t>
      </w:r>
    </w:p>
    <w:p w14:paraId="31E59101" w14:textId="77777777" w:rsidR="00A049B3" w:rsidRDefault="00A049B3" w:rsidP="00A049B3">
      <w:r>
        <w:t xml:space="preserve">                "What happens if I forget to do the DTR every day?"</w:t>
      </w:r>
    </w:p>
    <w:p w14:paraId="4EF8AC3A" w14:textId="77777777" w:rsidR="00A049B3" w:rsidRDefault="00A049B3" w:rsidP="00A049B3">
      <w:r>
        <w:t xml:space="preserve">            ],</w:t>
      </w:r>
    </w:p>
    <w:p w14:paraId="34F4173F" w14:textId="77777777" w:rsidR="00A049B3" w:rsidRDefault="00A049B3" w:rsidP="00A049B3">
      <w:r>
        <w:t xml:space="preserve">            "responses": [</w:t>
      </w:r>
    </w:p>
    <w:p w14:paraId="132C8E20" w14:textId="33B578C0" w:rsidR="00A049B3" w:rsidRDefault="00A049B3" w:rsidP="00A049B3">
      <w:r>
        <w:t xml:space="preserve">                "Refer to [SOP TD 1.21.01 Instructor Responsibilities] </w:t>
      </w:r>
      <w:del w:id="1921" w:author="McQuillan, Tyler A" w:date="2021-11-05T08:37:00Z">
        <w:r w:rsidDel="00E3491B">
          <w:delText xml:space="preserve">go to </w:delText>
        </w:r>
      </w:del>
      <w:r>
        <w:t xml:space="preserve">[Process TD 1.21.01.11 Completing the </w:t>
      </w:r>
      <w:proofErr w:type="spellStart"/>
      <w:r>
        <w:t>Plu</w:t>
      </w:r>
      <w:proofErr w:type="spellEnd"/>
      <w:r>
        <w:t>/Delta List](</w:t>
      </w:r>
      <w:ins w:id="1922" w:author="McQuillan, Tyler A" w:date="2021-11-05T08:37:00Z">
        <w:r w:rsidR="00E3491B">
          <w:fldChar w:fldCharType="begin"/>
        </w:r>
        <w:r w:rsidR="00E3491B">
          <w:instrText xml:space="preserve"> HYPERLINK "</w:instrText>
        </w:r>
      </w:ins>
      <w:r w:rsidR="00E3491B">
        <w:instrText>https://maximus365.sharepoint.com/sites/CCO/Resources/SOP/Training%20Delivery/Forms/AllItems.aspx?viewpath=%2Fsites%2FCCO%2FResources%2FSOP%2F</w:instrText>
      </w:r>
      <w:ins w:id="1923" w:author="McQuillan, Tyler A" w:date="2021-11-05T08:37:00Z">
        <w:r w:rsidR="00E3491B">
          <w:instrText xml:space="preserve">" </w:instrText>
        </w:r>
        <w:r w:rsidR="00E3491B">
          <w:fldChar w:fldCharType="separate"/>
        </w:r>
      </w:ins>
      <w:r w:rsidR="00E3491B" w:rsidRPr="0078439B">
        <w:rPr>
          <w:rStyle w:val="Hyperlink"/>
        </w:rPr>
        <w:t>https://maximus365.sharepoint.com/sites/CCO/Resources/SOP/Training%20Delivery/Forms/AllItems.aspx?viewpath=%2Fsites%2FCCO%2FResources%2FSOP%2F</w:t>
      </w:r>
      <w:ins w:id="1924" w:author="McQuillan, Tyler A" w:date="2021-11-05T08:37:00Z">
        <w:r w:rsidR="00E3491B">
          <w:fldChar w:fldCharType="end"/>
        </w:r>
      </w:ins>
      <w:r>
        <w:t>)</w:t>
      </w:r>
      <w:ins w:id="1925" w:author="McQuillan, Tyler A" w:date="2021-11-05T08:37:00Z">
        <w:r w:rsidR="00E3491B">
          <w:t xml:space="preserve">. </w:t>
        </w:r>
      </w:ins>
      <w:del w:id="1926" w:author="McQuillan, Tyler A" w:date="2021-11-05T08:37:00Z">
        <w:r w:rsidDel="00E3491B">
          <w:delText xml:space="preserve"> r</w:delText>
        </w:r>
      </w:del>
      <w:ins w:id="1927" w:author="McQuillan, Tyler A" w:date="2021-11-05T08:37:00Z">
        <w:r w:rsidR="00E3491B">
          <w:t>R</w:t>
        </w:r>
      </w:ins>
      <w:r>
        <w:t>efer to [Performance Requirement] Failure to comply with expectations results in disciplinary action. "</w:t>
      </w:r>
    </w:p>
    <w:p w14:paraId="2F552AFB" w14:textId="77777777" w:rsidR="00A049B3" w:rsidRDefault="00A049B3" w:rsidP="00A049B3">
      <w:r>
        <w:t xml:space="preserve">            ],</w:t>
      </w:r>
    </w:p>
    <w:p w14:paraId="715EB25A" w14:textId="77777777" w:rsidR="00A049B3" w:rsidRDefault="00A049B3" w:rsidP="00A049B3">
      <w:r>
        <w:t xml:space="preserve">            "</w:t>
      </w:r>
      <w:proofErr w:type="spellStart"/>
      <w:r>
        <w:t>context_set</w:t>
      </w:r>
      <w:proofErr w:type="spellEnd"/>
      <w:r>
        <w:t>": ""</w:t>
      </w:r>
    </w:p>
    <w:p w14:paraId="58ED185C" w14:textId="77777777" w:rsidR="00A049B3" w:rsidRDefault="00A049B3" w:rsidP="00A049B3">
      <w:r>
        <w:lastRenderedPageBreak/>
        <w:t xml:space="preserve">        },</w:t>
      </w:r>
    </w:p>
    <w:p w14:paraId="1ACC7065" w14:textId="77777777" w:rsidR="00A049B3" w:rsidRDefault="00A049B3" w:rsidP="00A049B3">
      <w:r>
        <w:t xml:space="preserve">        {</w:t>
      </w:r>
    </w:p>
    <w:p w14:paraId="3000868B" w14:textId="77777777" w:rsidR="00A049B3" w:rsidRDefault="00A049B3" w:rsidP="00A049B3">
      <w:r>
        <w:t xml:space="preserve">            "tag": "Q112",</w:t>
      </w:r>
    </w:p>
    <w:p w14:paraId="1F3650A6" w14:textId="77777777" w:rsidR="00A049B3" w:rsidRDefault="00A049B3" w:rsidP="00A049B3">
      <w:r>
        <w:t xml:space="preserve">            "patterns": [</w:t>
      </w:r>
    </w:p>
    <w:p w14:paraId="6A5DDFA7" w14:textId="77777777" w:rsidR="00E3491B" w:rsidRDefault="00A049B3" w:rsidP="00A049B3">
      <w:pPr>
        <w:rPr>
          <w:ins w:id="1928" w:author="McQuillan, Tyler A" w:date="2021-11-05T08:37:00Z"/>
        </w:rPr>
      </w:pPr>
      <w:r>
        <w:t xml:space="preserve">                </w:t>
      </w:r>
      <w:ins w:id="1929" w:author="McQuillan, Tyler A" w:date="2021-11-05T08:37:00Z">
        <w:del w:id="1930" w:author="Cintron, Matthew I (CTR)" w:date="2021-11-15T11:21:00Z">
          <w:r w:rsidR="00E3491B" w:rsidRPr="00E3491B" w:rsidDel="00353386">
            <w:delText>*</w:delText>
          </w:r>
        </w:del>
        <w:r w:rsidR="00E3491B" w:rsidRPr="00E3491B">
          <w:t>"CAPA Information.",</w:t>
        </w:r>
      </w:ins>
    </w:p>
    <w:p w14:paraId="01C0B518" w14:textId="1CE077BA" w:rsidR="00A049B3" w:rsidRDefault="00A049B3">
      <w:pPr>
        <w:ind w:firstLine="720"/>
        <w:pPrChange w:id="1931" w:author="McQuillan, Tyler A" w:date="2021-11-05T08:37:00Z">
          <w:pPr/>
        </w:pPrChange>
      </w:pPr>
      <w:r>
        <w:t>"What happens if I get a bad Level 1 score?",</w:t>
      </w:r>
    </w:p>
    <w:p w14:paraId="58F00374" w14:textId="77777777" w:rsidR="00A049B3" w:rsidRDefault="00A049B3" w:rsidP="00A049B3">
      <w:r>
        <w:t xml:space="preserve">                "What happens if I get a bad Level One score?"</w:t>
      </w:r>
    </w:p>
    <w:p w14:paraId="0AC159A7" w14:textId="77777777" w:rsidR="00A049B3" w:rsidRDefault="00A049B3" w:rsidP="00A049B3">
      <w:r>
        <w:t xml:space="preserve">            ],</w:t>
      </w:r>
    </w:p>
    <w:p w14:paraId="36992459" w14:textId="77777777" w:rsidR="00A049B3" w:rsidRDefault="00A049B3" w:rsidP="00A049B3">
      <w:r>
        <w:t xml:space="preserve">            "responses": [</w:t>
      </w:r>
    </w:p>
    <w:p w14:paraId="2C144B84" w14:textId="2E59F5A4" w:rsidR="00A049B3" w:rsidRDefault="00A049B3" w:rsidP="00A049B3">
      <w:r>
        <w:t xml:space="preserve">                "</w:t>
      </w:r>
      <w:commentRangeStart w:id="1932"/>
      <w:r>
        <w:t>Refer to [SOP PA 12.0 Corrective Action Preventive Action (CAPA) Responsibilities](https://maximus365.sharepoint.com/sites/CCO/Resources/SOP/Program%20Administration/Forms/AllItems.aspx?viewpath=%2Fsites%2FCCO%2FResources%2FSOP%2FProgram%20Administration%2FForms%2FAllItems%2Easpx&amp;id=%2Fsites%2FCCO%2FResources%2FSOP%2FProgram%20Administration%2FPA%5F12%2E0%5FCorrective%20Action%20Preventive%20Action%20Responsibilities%5Fv2%2E2%2Epdf&amp;parent=%2Fsites%2FCCO%2FResources%2FSOP%2FProgram%20Administration)</w:t>
      </w:r>
      <w:ins w:id="1933" w:author="McQuillan, Tyler A" w:date="2021-11-05T08:38:00Z">
        <w:r w:rsidR="00E3491B">
          <w:t>.</w:t>
        </w:r>
      </w:ins>
      <w:r>
        <w:t>"</w:t>
      </w:r>
      <w:commentRangeEnd w:id="1932"/>
      <w:r w:rsidR="00AD5F9A">
        <w:rPr>
          <w:rStyle w:val="CommentReference"/>
        </w:rPr>
        <w:commentReference w:id="1932"/>
      </w:r>
    </w:p>
    <w:p w14:paraId="21A1D0FC" w14:textId="77777777" w:rsidR="00A049B3" w:rsidRDefault="00A049B3" w:rsidP="00A049B3">
      <w:r>
        <w:t xml:space="preserve">            ],</w:t>
      </w:r>
    </w:p>
    <w:p w14:paraId="57DB18B4" w14:textId="77777777" w:rsidR="00A049B3" w:rsidRDefault="00A049B3" w:rsidP="00A049B3">
      <w:r>
        <w:t xml:space="preserve">            "</w:t>
      </w:r>
      <w:proofErr w:type="spellStart"/>
      <w:r>
        <w:t>context_set</w:t>
      </w:r>
      <w:proofErr w:type="spellEnd"/>
      <w:r>
        <w:t>": ""</w:t>
      </w:r>
    </w:p>
    <w:p w14:paraId="0B4FA456" w14:textId="77777777" w:rsidR="00A049B3" w:rsidRDefault="00A049B3" w:rsidP="00A049B3">
      <w:r>
        <w:t xml:space="preserve">        },</w:t>
      </w:r>
    </w:p>
    <w:p w14:paraId="09601CC9" w14:textId="77777777" w:rsidR="00A049B3" w:rsidRDefault="00A049B3" w:rsidP="00A049B3">
      <w:r>
        <w:t xml:space="preserve">        {</w:t>
      </w:r>
    </w:p>
    <w:p w14:paraId="473CFE92" w14:textId="77777777" w:rsidR="00A049B3" w:rsidRDefault="00A049B3" w:rsidP="00A049B3">
      <w:r>
        <w:t xml:space="preserve">            "tag": "Q113",</w:t>
      </w:r>
    </w:p>
    <w:p w14:paraId="09FEFFAF" w14:textId="77777777" w:rsidR="00A049B3" w:rsidRDefault="00A049B3" w:rsidP="00A049B3">
      <w:r>
        <w:t xml:space="preserve">            "patterns": [</w:t>
      </w:r>
    </w:p>
    <w:p w14:paraId="366DE720" w14:textId="77777777" w:rsidR="00AD5F9A" w:rsidRDefault="00A049B3" w:rsidP="00A049B3">
      <w:pPr>
        <w:rPr>
          <w:ins w:id="1934" w:author="McQuillan, Tyler A" w:date="2021-11-05T08:39:00Z"/>
        </w:rPr>
      </w:pPr>
      <w:r>
        <w:t xml:space="preserve">                </w:t>
      </w:r>
      <w:ins w:id="1935" w:author="McQuillan, Tyler A" w:date="2021-11-05T08:39:00Z">
        <w:del w:id="1936" w:author="Cintron, Matthew I (CTR)" w:date="2021-11-15T11:21:00Z">
          <w:r w:rsidR="00AD5F9A" w:rsidRPr="00AD5F9A" w:rsidDel="00353386">
            <w:delText>*</w:delText>
          </w:r>
        </w:del>
        <w:r w:rsidR="00AD5F9A" w:rsidRPr="00AD5F9A">
          <w:t xml:space="preserve">"What are </w:t>
        </w:r>
        <w:r w:rsidR="00AD5F9A">
          <w:t xml:space="preserve">the </w:t>
        </w:r>
        <w:r w:rsidR="00AD5F9A" w:rsidRPr="00AD5F9A">
          <w:t>training milestones?"</w:t>
        </w:r>
      </w:ins>
    </w:p>
    <w:p w14:paraId="16A38B7B" w14:textId="13B2337C" w:rsidR="00A049B3" w:rsidRDefault="00A049B3">
      <w:pPr>
        <w:ind w:firstLine="720"/>
        <w:pPrChange w:id="1937" w:author="McQuillan, Tyler A" w:date="2021-11-05T08:39:00Z">
          <w:pPr/>
        </w:pPrChange>
      </w:pPr>
      <w:r>
        <w:t>"What is a Training Milestone?",</w:t>
      </w:r>
    </w:p>
    <w:p w14:paraId="1B2ABC49" w14:textId="77777777" w:rsidR="00A049B3" w:rsidRDefault="00A049B3" w:rsidP="00A049B3">
      <w:r>
        <w:t xml:space="preserve">                "tell me the training milestone?",</w:t>
      </w:r>
    </w:p>
    <w:p w14:paraId="518604C0" w14:textId="77777777" w:rsidR="00A049B3" w:rsidRDefault="00A049B3" w:rsidP="00A049B3">
      <w:r>
        <w:t xml:space="preserve">                "what is a training milestone?"</w:t>
      </w:r>
    </w:p>
    <w:p w14:paraId="1D71177D" w14:textId="77777777" w:rsidR="00A049B3" w:rsidRDefault="00A049B3" w:rsidP="00A049B3">
      <w:r>
        <w:t xml:space="preserve">            ],</w:t>
      </w:r>
    </w:p>
    <w:p w14:paraId="169ED2CE" w14:textId="77777777" w:rsidR="00A049B3" w:rsidRDefault="00A049B3" w:rsidP="00A049B3">
      <w:r>
        <w:t xml:space="preserve">            "responses": [</w:t>
      </w:r>
    </w:p>
    <w:p w14:paraId="6609EBBF" w14:textId="0E53CF97" w:rsidR="00A049B3" w:rsidRDefault="00A049B3" w:rsidP="00A049B3">
      <w:r>
        <w:t xml:space="preserve">                "Attendance notifications for trainees to be made aware of the hours </w:t>
      </w:r>
      <w:del w:id="1938" w:author="McQuillan, Tyler A" w:date="2021-11-05T08:39:00Z">
        <w:r w:rsidDel="00AD5F9A">
          <w:delText xml:space="preserve">they have </w:delText>
        </w:r>
      </w:del>
      <w:r>
        <w:t xml:space="preserve">missed </w:t>
      </w:r>
      <w:del w:id="1939" w:author="McQuillan, Tyler A" w:date="2021-11-05T08:39:00Z">
        <w:r w:rsidDel="00AD5F9A">
          <w:delText xml:space="preserve">of training that </w:delText>
        </w:r>
      </w:del>
      <w:ins w:id="1940" w:author="McQuillan, Tyler A" w:date="2021-11-05T08:39:00Z">
        <w:r w:rsidR="00AD5F9A">
          <w:t>are</w:t>
        </w:r>
      </w:ins>
      <w:del w:id="1941" w:author="McQuillan, Tyler A" w:date="2021-11-05T08:39:00Z">
        <w:r w:rsidDel="00AD5F9A">
          <w:delText>is</w:delText>
        </w:r>
      </w:del>
      <w:r>
        <w:t xml:space="preserve"> unexcused. "</w:t>
      </w:r>
    </w:p>
    <w:p w14:paraId="25A5E018" w14:textId="77777777" w:rsidR="00A049B3" w:rsidRDefault="00A049B3" w:rsidP="00A049B3">
      <w:r>
        <w:t xml:space="preserve">            ],</w:t>
      </w:r>
    </w:p>
    <w:p w14:paraId="6792CD29" w14:textId="77777777" w:rsidR="00A049B3" w:rsidRDefault="00A049B3" w:rsidP="00A049B3">
      <w:r>
        <w:t xml:space="preserve">            "</w:t>
      </w:r>
      <w:proofErr w:type="spellStart"/>
      <w:r>
        <w:t>context_set</w:t>
      </w:r>
      <w:proofErr w:type="spellEnd"/>
      <w:r>
        <w:t>": ""</w:t>
      </w:r>
    </w:p>
    <w:p w14:paraId="05D592F0" w14:textId="77777777" w:rsidR="00A049B3" w:rsidRDefault="00A049B3" w:rsidP="00A049B3">
      <w:r>
        <w:lastRenderedPageBreak/>
        <w:t xml:space="preserve">        },</w:t>
      </w:r>
    </w:p>
    <w:p w14:paraId="6D72AA05" w14:textId="77777777" w:rsidR="00A049B3" w:rsidRDefault="00A049B3" w:rsidP="00A049B3">
      <w:r>
        <w:t xml:space="preserve">        {</w:t>
      </w:r>
    </w:p>
    <w:p w14:paraId="62F181CB" w14:textId="77777777" w:rsidR="00A049B3" w:rsidRDefault="00A049B3" w:rsidP="00A049B3">
      <w:r>
        <w:t xml:space="preserve">            "tag": "Q114",</w:t>
      </w:r>
    </w:p>
    <w:p w14:paraId="660D2BE0" w14:textId="77777777" w:rsidR="00A049B3" w:rsidRDefault="00A049B3" w:rsidP="00A049B3">
      <w:r>
        <w:t xml:space="preserve">            "patterns": [</w:t>
      </w:r>
    </w:p>
    <w:p w14:paraId="29681FBC" w14:textId="77777777" w:rsidR="00AD5F9A" w:rsidRDefault="00A049B3" w:rsidP="00A049B3">
      <w:pPr>
        <w:rPr>
          <w:ins w:id="1942" w:author="McQuillan, Tyler A" w:date="2021-11-05T08:40:00Z"/>
        </w:rPr>
      </w:pPr>
      <w:r>
        <w:t xml:space="preserve">                </w:t>
      </w:r>
      <w:ins w:id="1943" w:author="McQuillan, Tyler A" w:date="2021-11-05T08:40:00Z">
        <w:r w:rsidR="00AD5F9A" w:rsidRPr="00AD5F9A">
          <w:t xml:space="preserve">*"What is </w:t>
        </w:r>
        <w:proofErr w:type="spellStart"/>
        <w:r w:rsidR="00AD5F9A" w:rsidRPr="00AD5F9A">
          <w:t>continegency</w:t>
        </w:r>
        <w:proofErr w:type="spellEnd"/>
        <w:r w:rsidR="00AD5F9A" w:rsidRPr="00AD5F9A">
          <w:t>?",</w:t>
        </w:r>
      </w:ins>
    </w:p>
    <w:p w14:paraId="22591621" w14:textId="79AAD2DB" w:rsidR="00A049B3" w:rsidRDefault="00A049B3">
      <w:pPr>
        <w:ind w:firstLine="720"/>
        <w:pPrChange w:id="1944" w:author="McQuillan, Tyler A" w:date="2021-11-05T08:40:00Z">
          <w:pPr/>
        </w:pPrChange>
      </w:pPr>
      <w:r>
        <w:t>"What is contingency?",</w:t>
      </w:r>
    </w:p>
    <w:p w14:paraId="4EB2BD17" w14:textId="77777777" w:rsidR="00A049B3" w:rsidRDefault="00A049B3" w:rsidP="00A049B3">
      <w:r>
        <w:t xml:space="preserve">                "what is contingency? what are its terms?",</w:t>
      </w:r>
    </w:p>
    <w:p w14:paraId="3A0CF1AC" w14:textId="77777777" w:rsidR="00A049B3" w:rsidRDefault="00A049B3" w:rsidP="00A049B3">
      <w:r>
        <w:t xml:space="preserve">                "what are contingencies?",</w:t>
      </w:r>
    </w:p>
    <w:p w14:paraId="1DA036EB" w14:textId="77777777" w:rsidR="00A049B3" w:rsidRDefault="00A049B3" w:rsidP="00A049B3">
      <w:r>
        <w:t xml:space="preserve">                "what is contingency?"</w:t>
      </w:r>
    </w:p>
    <w:p w14:paraId="26678A46" w14:textId="77777777" w:rsidR="00A049B3" w:rsidRDefault="00A049B3" w:rsidP="00A049B3">
      <w:r>
        <w:t xml:space="preserve">            ],</w:t>
      </w:r>
    </w:p>
    <w:p w14:paraId="6D305C0B" w14:textId="77777777" w:rsidR="00A049B3" w:rsidRDefault="00A049B3" w:rsidP="00A049B3">
      <w:r>
        <w:t xml:space="preserve">            "responses": [</w:t>
      </w:r>
    </w:p>
    <w:p w14:paraId="7348102C" w14:textId="2F6BB928" w:rsidR="00A049B3" w:rsidRDefault="00A049B3" w:rsidP="00A049B3">
      <w:r>
        <w:t xml:space="preserve">                "Contingency Level Plan</w:t>
      </w:r>
      <w:del w:id="1945" w:author="McQuillan, Tyler A" w:date="2021-11-05T08:40:00Z">
        <w:r w:rsidDel="00AD5F9A">
          <w:delText xml:space="preserve">\nWM </w:delText>
        </w:r>
      </w:del>
      <w:r>
        <w:t>1.4.01-This Standard Operating Procedure (SOP) describes the Contingency</w:t>
      </w:r>
      <w:ins w:id="1946" w:author="McQuillan, Tyler A" w:date="2021-11-05T08:40:00Z">
        <w:r w:rsidR="00AD5F9A">
          <w:t xml:space="preserve"> </w:t>
        </w:r>
      </w:ins>
      <w:del w:id="1947" w:author="McQuillan, Tyler A" w:date="2021-11-05T08:40:00Z">
        <w:r w:rsidDel="00AD5F9A">
          <w:delText>\n</w:delText>
        </w:r>
      </w:del>
      <w:r>
        <w:t>Level Plan procedures initiated when call volumes increase substantially</w:t>
      </w:r>
      <w:ins w:id="1948" w:author="McQuillan, Tyler A" w:date="2021-11-05T08:40:00Z">
        <w:r w:rsidR="00AD5F9A">
          <w:t xml:space="preserve"> </w:t>
        </w:r>
      </w:ins>
      <w:del w:id="1949" w:author="McQuillan, Tyler A" w:date="2021-11-05T08:40:00Z">
        <w:r w:rsidDel="00AD5F9A">
          <w:delText>\n</w:delText>
        </w:r>
      </w:del>
      <w:r>
        <w:t>within the Contact Center Operations (CCO) sites</w:t>
      </w:r>
      <w:ins w:id="1950" w:author="McQuillan, Tyler A" w:date="2021-11-05T08:40:00Z">
        <w:r w:rsidR="00AD5F9A">
          <w:t>.</w:t>
        </w:r>
      </w:ins>
      <w:r>
        <w:t>"</w:t>
      </w:r>
    </w:p>
    <w:p w14:paraId="2EA163B1" w14:textId="77777777" w:rsidR="00A049B3" w:rsidRDefault="00A049B3" w:rsidP="00A049B3">
      <w:r>
        <w:t xml:space="preserve">            ],</w:t>
      </w:r>
    </w:p>
    <w:p w14:paraId="007A52F3" w14:textId="77777777" w:rsidR="00A049B3" w:rsidRDefault="00A049B3" w:rsidP="00A049B3">
      <w:r>
        <w:t xml:space="preserve">            "</w:t>
      </w:r>
      <w:proofErr w:type="spellStart"/>
      <w:r>
        <w:t>context_set</w:t>
      </w:r>
      <w:proofErr w:type="spellEnd"/>
      <w:r>
        <w:t>": ""</w:t>
      </w:r>
    </w:p>
    <w:p w14:paraId="6FCCD8FD" w14:textId="77777777" w:rsidR="00A049B3" w:rsidRDefault="00A049B3" w:rsidP="00A049B3">
      <w:r>
        <w:t xml:space="preserve">        },</w:t>
      </w:r>
    </w:p>
    <w:p w14:paraId="20AD6244" w14:textId="77777777" w:rsidR="00A049B3" w:rsidRDefault="00A049B3" w:rsidP="00A049B3">
      <w:r>
        <w:t xml:space="preserve">        {</w:t>
      </w:r>
    </w:p>
    <w:p w14:paraId="369F8F90" w14:textId="77777777" w:rsidR="00A049B3" w:rsidRDefault="00A049B3" w:rsidP="00A049B3">
      <w:r>
        <w:t xml:space="preserve">            "tag": "Q115",</w:t>
      </w:r>
    </w:p>
    <w:p w14:paraId="22535E62" w14:textId="77777777" w:rsidR="00A049B3" w:rsidRDefault="00A049B3" w:rsidP="00A049B3">
      <w:r>
        <w:t xml:space="preserve">            "patterns": [</w:t>
      </w:r>
    </w:p>
    <w:p w14:paraId="06CA6E55" w14:textId="77777777" w:rsidR="00AD5F9A" w:rsidRDefault="00A049B3" w:rsidP="00AD5F9A">
      <w:pPr>
        <w:rPr>
          <w:ins w:id="1951" w:author="McQuillan, Tyler A" w:date="2021-11-05T08:41:00Z"/>
        </w:rPr>
      </w:pPr>
      <w:r>
        <w:t xml:space="preserve">                </w:t>
      </w:r>
      <w:ins w:id="1952" w:author="McQuillan, Tyler A" w:date="2021-11-05T08:41:00Z">
        <w:del w:id="1953" w:author="Cintron, Matthew I (CTR)" w:date="2021-11-15T11:21:00Z">
          <w:r w:rsidR="00AD5F9A" w:rsidDel="00353386">
            <w:delText>*</w:delText>
          </w:r>
        </w:del>
        <w:r w:rsidR="00AD5F9A">
          <w:t>"What are new hire orientation guidelines?",</w:t>
        </w:r>
      </w:ins>
    </w:p>
    <w:p w14:paraId="291A3425" w14:textId="6D4F3559" w:rsidR="00AD5F9A" w:rsidRDefault="00AD5F9A" w:rsidP="00AD5F9A">
      <w:pPr>
        <w:rPr>
          <w:ins w:id="1954" w:author="McQuillan, Tyler A" w:date="2021-11-05T08:41:00Z"/>
        </w:rPr>
      </w:pPr>
      <w:ins w:id="1955" w:author="McQuillan, Tyler A" w:date="2021-11-05T08:41:00Z">
        <w:r>
          <w:tab/>
        </w:r>
        <w:del w:id="1956" w:author="Cintron, Matthew I (CTR)" w:date="2021-11-15T11:21:00Z">
          <w:r w:rsidDel="00353386">
            <w:delText>*</w:delText>
          </w:r>
        </w:del>
        <w:r>
          <w:t>"New hire orientation guidelines.",</w:t>
        </w:r>
      </w:ins>
    </w:p>
    <w:p w14:paraId="73588B9F" w14:textId="11920017" w:rsidR="00A049B3" w:rsidRDefault="00A049B3">
      <w:pPr>
        <w:ind w:firstLine="720"/>
        <w:pPrChange w:id="1957" w:author="McQuillan, Tyler A" w:date="2021-11-05T08:41:00Z">
          <w:pPr/>
        </w:pPrChange>
      </w:pPr>
      <w:r>
        <w:t>"What is Day 0 of Medicare?",</w:t>
      </w:r>
    </w:p>
    <w:p w14:paraId="26F1518B" w14:textId="77777777" w:rsidR="00A049B3" w:rsidRDefault="00A049B3" w:rsidP="00A049B3">
      <w:r>
        <w:t xml:space="preserve">                "What is Day Zero of Medicare?"</w:t>
      </w:r>
    </w:p>
    <w:p w14:paraId="12D201DD" w14:textId="77777777" w:rsidR="00A049B3" w:rsidRDefault="00A049B3" w:rsidP="00A049B3">
      <w:r>
        <w:t xml:space="preserve">            ],</w:t>
      </w:r>
    </w:p>
    <w:p w14:paraId="1D9E2FE3" w14:textId="77777777" w:rsidR="00A049B3" w:rsidRDefault="00A049B3" w:rsidP="00A049B3">
      <w:r>
        <w:t xml:space="preserve">            "responses": [</w:t>
      </w:r>
    </w:p>
    <w:p w14:paraId="589FDE92" w14:textId="12BE833B" w:rsidR="00A049B3" w:rsidRDefault="00A049B3" w:rsidP="00A049B3">
      <w:r>
        <w:t xml:space="preserve">                "Refer to [Maximus New Hire Orientation and Intro to Medicare Handbook](ht+B68:B70tps://maximus365.sharepoint.com/sites/CCO/Resources/BCC-U/TngDev/Materials/Forms/AllItems.aspx?FolderCTID=0x0120005DDD547C42D3F&amp;id=%2Fsites%2FCCO%2FResources%2FBCC%2DU%2FTngDev%2FMaterials%2FMedicare%20Day%20Zero%20materials%20%2D%20Marketplace%20Days%201%2C%202%2C%2010%20materials%2FMedicare%20Day%20Zero%20</w:t>
      </w:r>
      <w:r>
        <w:lastRenderedPageBreak/>
        <w:t>Materials%2FMaximus%20New%20Hire%20Orientation%20and%20Intro%20to%20Medicare%20Handbook%5F10%2D21%2D20%5Fv10%2E8%2Epdf&amp;parent=%2Fsites%2FCCO%2FResources%2FBCC%2DU%2FTngDev%2FMaterials%2FMedicare%20Day%20Zero%20materials%20%2D%20Marketplace%20Days%201%2C%202%2C%2010%20materials%2FMedicare%20Day%20Zero%20Materials)</w:t>
      </w:r>
      <w:ins w:id="1958" w:author="McQuillan, Tyler A" w:date="2021-11-05T08:41:00Z">
        <w:r w:rsidR="00AD5F9A">
          <w:t>.</w:t>
        </w:r>
      </w:ins>
      <w:r>
        <w:t>"</w:t>
      </w:r>
    </w:p>
    <w:p w14:paraId="082A6F58" w14:textId="77777777" w:rsidR="00A049B3" w:rsidRDefault="00A049B3" w:rsidP="00A049B3">
      <w:r>
        <w:t xml:space="preserve">            ],</w:t>
      </w:r>
    </w:p>
    <w:p w14:paraId="5EFE3073" w14:textId="77777777" w:rsidR="00A049B3" w:rsidRDefault="00A049B3" w:rsidP="00A049B3">
      <w:r>
        <w:t xml:space="preserve">            "</w:t>
      </w:r>
      <w:proofErr w:type="spellStart"/>
      <w:r>
        <w:t>context_set</w:t>
      </w:r>
      <w:proofErr w:type="spellEnd"/>
      <w:r>
        <w:t>": ""</w:t>
      </w:r>
    </w:p>
    <w:p w14:paraId="58958F6E" w14:textId="77777777" w:rsidR="00A049B3" w:rsidRDefault="00A049B3" w:rsidP="00A049B3">
      <w:r>
        <w:t xml:space="preserve">        },</w:t>
      </w:r>
    </w:p>
    <w:p w14:paraId="7CAC5F20" w14:textId="77777777" w:rsidR="00A049B3" w:rsidRDefault="00A049B3" w:rsidP="00A049B3">
      <w:r>
        <w:t xml:space="preserve">        {</w:t>
      </w:r>
    </w:p>
    <w:p w14:paraId="7BCA4B9A" w14:textId="77777777" w:rsidR="00A049B3" w:rsidRDefault="00A049B3" w:rsidP="00A049B3">
      <w:r>
        <w:t xml:space="preserve">            "tag": "Q116",</w:t>
      </w:r>
    </w:p>
    <w:p w14:paraId="1AC35240" w14:textId="77777777" w:rsidR="00A049B3" w:rsidRDefault="00A049B3" w:rsidP="00A049B3">
      <w:r>
        <w:t xml:space="preserve">            "patterns": [</w:t>
      </w:r>
    </w:p>
    <w:p w14:paraId="2642278D" w14:textId="77777777" w:rsidR="00AD5F9A" w:rsidRDefault="00A049B3" w:rsidP="00AD5F9A">
      <w:pPr>
        <w:rPr>
          <w:ins w:id="1959" w:author="McQuillan, Tyler A" w:date="2021-11-05T08:41:00Z"/>
        </w:rPr>
      </w:pPr>
      <w:r>
        <w:t xml:space="preserve">                </w:t>
      </w:r>
      <w:ins w:id="1960" w:author="McQuillan, Tyler A" w:date="2021-11-05T08:41:00Z">
        <w:del w:id="1961" w:author="Cintron, Matthew I (CTR)" w:date="2021-11-15T11:22:00Z">
          <w:r w:rsidR="00AD5F9A" w:rsidDel="00353386">
            <w:delText>*</w:delText>
          </w:r>
        </w:del>
        <w:r w:rsidR="00AD5F9A">
          <w:t>"What is the purpose of the Weekly Status Report (WSR)?",</w:t>
        </w:r>
      </w:ins>
    </w:p>
    <w:p w14:paraId="743DD47B" w14:textId="030D6674" w:rsidR="00AD5F9A" w:rsidRDefault="00AD5F9A" w:rsidP="00AD5F9A">
      <w:pPr>
        <w:rPr>
          <w:ins w:id="1962" w:author="McQuillan, Tyler A" w:date="2021-11-05T08:41:00Z"/>
        </w:rPr>
      </w:pPr>
      <w:ins w:id="1963" w:author="McQuillan, Tyler A" w:date="2021-11-05T08:41:00Z">
        <w:r>
          <w:tab/>
        </w:r>
        <w:del w:id="1964" w:author="Cintron, Matthew I (CTR)" w:date="2021-11-15T11:22:00Z">
          <w:r w:rsidDel="00353386">
            <w:delText>*</w:delText>
          </w:r>
        </w:del>
        <w:r>
          <w:t>"Weekly Status Report (WSR)",</w:t>
        </w:r>
      </w:ins>
    </w:p>
    <w:p w14:paraId="52372C1A" w14:textId="76C4BAC3" w:rsidR="00A049B3" w:rsidRDefault="00A049B3">
      <w:pPr>
        <w:ind w:firstLine="720"/>
        <w:pPrChange w:id="1965" w:author="McQuillan, Tyler A" w:date="2021-11-05T08:41:00Z">
          <w:pPr/>
        </w:pPrChange>
      </w:pPr>
      <w:r>
        <w:t>"What is done with the information in our Weekly Status Report?",</w:t>
      </w:r>
    </w:p>
    <w:p w14:paraId="29A3CCE5" w14:textId="77777777" w:rsidR="00A049B3" w:rsidRDefault="00A049B3" w:rsidP="00A049B3">
      <w:r>
        <w:t xml:space="preserve">                "What is done with the information in our WSR? ",</w:t>
      </w:r>
    </w:p>
    <w:p w14:paraId="0BF832CE" w14:textId="77777777" w:rsidR="00A049B3" w:rsidRDefault="00A049B3" w:rsidP="00A049B3">
      <w:r>
        <w:t xml:space="preserve">                "What is the Weekly Status Report used for?",</w:t>
      </w:r>
    </w:p>
    <w:p w14:paraId="4BC1B27F" w14:textId="77777777" w:rsidR="00A049B3" w:rsidRDefault="00A049B3" w:rsidP="00A049B3">
      <w:r>
        <w:t xml:space="preserve">                "What is the WSR used for?"</w:t>
      </w:r>
    </w:p>
    <w:p w14:paraId="60E98BAD" w14:textId="77777777" w:rsidR="00A049B3" w:rsidRDefault="00A049B3" w:rsidP="00A049B3">
      <w:r>
        <w:t xml:space="preserve">            ],</w:t>
      </w:r>
    </w:p>
    <w:p w14:paraId="7AA04802" w14:textId="77777777" w:rsidR="00A049B3" w:rsidRDefault="00A049B3" w:rsidP="00A049B3">
      <w:r>
        <w:t xml:space="preserve">            "responses": [</w:t>
      </w:r>
    </w:p>
    <w:p w14:paraId="71F75E99" w14:textId="4DEC8E20" w:rsidR="00A049B3" w:rsidRDefault="00A049B3" w:rsidP="00A049B3">
      <w:r>
        <w:t xml:space="preserve">                "To report local Training activities to the Training Leadership Team and </w:t>
      </w:r>
      <w:del w:id="1966" w:author="McQuillan, Tyler A" w:date="2021-11-05T08:42:00Z">
        <w:r w:rsidDel="00AD5F9A">
          <w:delText xml:space="preserve">they will report these activities to </w:delText>
        </w:r>
      </w:del>
      <w:r>
        <w:t>CMS</w:t>
      </w:r>
      <w:ins w:id="1967" w:author="McQuillan, Tyler A" w:date="2021-11-05T08:42:00Z">
        <w:r w:rsidR="00AD5F9A">
          <w:t>,</w:t>
        </w:r>
      </w:ins>
      <w:r>
        <w:t xml:space="preserve"> including Instructor Observations, Phone Time and Certifications."</w:t>
      </w:r>
    </w:p>
    <w:p w14:paraId="39F506BF" w14:textId="77777777" w:rsidR="00A049B3" w:rsidRDefault="00A049B3" w:rsidP="00A049B3">
      <w:r>
        <w:t xml:space="preserve">            ],</w:t>
      </w:r>
    </w:p>
    <w:p w14:paraId="0810AE46" w14:textId="77777777" w:rsidR="00A049B3" w:rsidRDefault="00A049B3" w:rsidP="00A049B3">
      <w:r>
        <w:t xml:space="preserve">            "</w:t>
      </w:r>
      <w:proofErr w:type="spellStart"/>
      <w:r>
        <w:t>context_set</w:t>
      </w:r>
      <w:proofErr w:type="spellEnd"/>
      <w:r>
        <w:t>": ""</w:t>
      </w:r>
    </w:p>
    <w:p w14:paraId="02FA6197" w14:textId="77777777" w:rsidR="00A049B3" w:rsidRDefault="00A049B3" w:rsidP="00A049B3">
      <w:r>
        <w:t xml:space="preserve">        },</w:t>
      </w:r>
    </w:p>
    <w:p w14:paraId="5A7E8D22" w14:textId="77777777" w:rsidR="00A049B3" w:rsidRDefault="00A049B3" w:rsidP="00A049B3">
      <w:r>
        <w:t xml:space="preserve">        {</w:t>
      </w:r>
    </w:p>
    <w:p w14:paraId="43F942CC" w14:textId="77777777" w:rsidR="00A049B3" w:rsidRDefault="00A049B3" w:rsidP="00A049B3">
      <w:r>
        <w:t xml:space="preserve">            "tag": "Q117",</w:t>
      </w:r>
    </w:p>
    <w:p w14:paraId="4C8456BD" w14:textId="77777777" w:rsidR="00A049B3" w:rsidRDefault="00A049B3" w:rsidP="00A049B3">
      <w:r>
        <w:t xml:space="preserve">            "patterns": [</w:t>
      </w:r>
    </w:p>
    <w:p w14:paraId="66E087ED" w14:textId="77777777" w:rsidR="00AD5F9A" w:rsidRDefault="00A049B3" w:rsidP="00AD5F9A">
      <w:pPr>
        <w:rPr>
          <w:ins w:id="1968" w:author="McQuillan, Tyler A" w:date="2021-11-05T08:42:00Z"/>
        </w:rPr>
      </w:pPr>
      <w:r>
        <w:t xml:space="preserve">                </w:t>
      </w:r>
      <w:ins w:id="1969" w:author="McQuillan, Tyler A" w:date="2021-11-05T08:42:00Z">
        <w:del w:id="1970" w:author="Cintron, Matthew I (CTR)" w:date="2021-11-15T11:22:00Z">
          <w:r w:rsidR="00AD5F9A" w:rsidDel="00353386">
            <w:delText>*</w:delText>
          </w:r>
        </w:del>
        <w:r w:rsidR="00AD5F9A">
          <w:t xml:space="preserve">"What </w:t>
        </w:r>
        <w:proofErr w:type="gramStart"/>
        <w:r w:rsidR="00AD5F9A">
          <w:t>are</w:t>
        </w:r>
        <w:proofErr w:type="gramEnd"/>
        <w:r w:rsidR="00AD5F9A">
          <w:t xml:space="preserve"> class point of contact (POC) responsibilities?",</w:t>
        </w:r>
      </w:ins>
    </w:p>
    <w:p w14:paraId="3E9FF3D0" w14:textId="195957CB" w:rsidR="00AD5F9A" w:rsidRDefault="00AD5F9A" w:rsidP="00AD5F9A">
      <w:pPr>
        <w:rPr>
          <w:ins w:id="1971" w:author="McQuillan, Tyler A" w:date="2021-11-05T08:42:00Z"/>
        </w:rPr>
      </w:pPr>
      <w:ins w:id="1972" w:author="McQuillan, Tyler A" w:date="2021-11-05T08:42:00Z">
        <w:r>
          <w:tab/>
        </w:r>
        <w:del w:id="1973" w:author="Cintron, Matthew I (CTR)" w:date="2021-11-15T11:22:00Z">
          <w:r w:rsidDel="00353386">
            <w:delText>*</w:delText>
          </w:r>
        </w:del>
        <w:r>
          <w:t>"Class point of contact (POC) responsibilities.",</w:t>
        </w:r>
      </w:ins>
    </w:p>
    <w:p w14:paraId="0C006735" w14:textId="71CF73F2" w:rsidR="00A049B3" w:rsidRDefault="00A049B3">
      <w:pPr>
        <w:ind w:firstLine="720"/>
        <w:pPrChange w:id="1974" w:author="McQuillan, Tyler A" w:date="2021-11-05T08:42:00Z">
          <w:pPr/>
        </w:pPrChange>
      </w:pPr>
      <w:r>
        <w:t>"What is expected as a class POC?",</w:t>
      </w:r>
    </w:p>
    <w:p w14:paraId="068407DE" w14:textId="77777777" w:rsidR="00A049B3" w:rsidRDefault="00A049B3" w:rsidP="00A049B3">
      <w:r>
        <w:t xml:space="preserve">                "What is expected as a class Point of Contact?"</w:t>
      </w:r>
    </w:p>
    <w:p w14:paraId="122E7830" w14:textId="77777777" w:rsidR="00A049B3" w:rsidRDefault="00A049B3" w:rsidP="00A049B3">
      <w:r>
        <w:lastRenderedPageBreak/>
        <w:t xml:space="preserve">            ],</w:t>
      </w:r>
    </w:p>
    <w:p w14:paraId="1BC5872E" w14:textId="77777777" w:rsidR="00A049B3" w:rsidRDefault="00A049B3" w:rsidP="00A049B3">
      <w:r>
        <w:t xml:space="preserve">            "responses": [</w:t>
      </w:r>
    </w:p>
    <w:p w14:paraId="03DFBCF7" w14:textId="77777777" w:rsidR="00A049B3" w:rsidRDefault="00A049B3" w:rsidP="00A049B3">
      <w:r>
        <w:t xml:space="preserve">                "A class Point of Contact (POC) is expected to do </w:t>
      </w:r>
      <w:proofErr w:type="spellStart"/>
      <w:r>
        <w:t>adminstrative</w:t>
      </w:r>
      <w:proofErr w:type="spellEnd"/>
      <w:r>
        <w:t xml:space="preserve"> duties for the class including updating the DTR daily, perform wellness checks as necessary, file training folders, deliver missed </w:t>
      </w:r>
      <w:proofErr w:type="spellStart"/>
      <w:r>
        <w:t>moduals</w:t>
      </w:r>
      <w:proofErr w:type="spellEnd"/>
      <w:r>
        <w:t>, deliver attendance milestones and train occasional lessons if needed."</w:t>
      </w:r>
    </w:p>
    <w:p w14:paraId="39610D9F" w14:textId="77777777" w:rsidR="00A049B3" w:rsidRDefault="00A049B3" w:rsidP="00A049B3">
      <w:r>
        <w:t xml:space="preserve">            ],</w:t>
      </w:r>
    </w:p>
    <w:p w14:paraId="5B5467F3" w14:textId="77777777" w:rsidR="00A049B3" w:rsidRDefault="00A049B3" w:rsidP="00A049B3">
      <w:r>
        <w:t xml:space="preserve">            "</w:t>
      </w:r>
      <w:proofErr w:type="spellStart"/>
      <w:r>
        <w:t>context_set</w:t>
      </w:r>
      <w:proofErr w:type="spellEnd"/>
      <w:r>
        <w:t>": ""</w:t>
      </w:r>
    </w:p>
    <w:p w14:paraId="5024B14A" w14:textId="77777777" w:rsidR="00A049B3" w:rsidRDefault="00A049B3" w:rsidP="00A049B3">
      <w:r>
        <w:t xml:space="preserve">        },</w:t>
      </w:r>
    </w:p>
    <w:p w14:paraId="2AB23FD2" w14:textId="77777777" w:rsidR="00A049B3" w:rsidRDefault="00A049B3" w:rsidP="00A049B3">
      <w:r>
        <w:t xml:space="preserve">        {</w:t>
      </w:r>
    </w:p>
    <w:p w14:paraId="13473043" w14:textId="77777777" w:rsidR="00A049B3" w:rsidRDefault="00A049B3" w:rsidP="00A049B3">
      <w:r>
        <w:t xml:space="preserve">            "tag": "Q118",</w:t>
      </w:r>
    </w:p>
    <w:p w14:paraId="2D132D11" w14:textId="77777777" w:rsidR="00A049B3" w:rsidRDefault="00A049B3" w:rsidP="00A049B3">
      <w:r>
        <w:t xml:space="preserve">            "patterns": [</w:t>
      </w:r>
    </w:p>
    <w:p w14:paraId="17D8FFE1" w14:textId="77777777" w:rsidR="00AD5F9A" w:rsidRDefault="00A049B3" w:rsidP="00AD5F9A">
      <w:pPr>
        <w:rPr>
          <w:ins w:id="1975" w:author="McQuillan, Tyler A" w:date="2021-11-05T08:43:00Z"/>
        </w:rPr>
      </w:pPr>
      <w:r>
        <w:t xml:space="preserve">                </w:t>
      </w:r>
      <w:ins w:id="1976" w:author="McQuillan, Tyler A" w:date="2021-11-05T08:43:00Z">
        <w:del w:id="1977" w:author="Cintron, Matthew I (CTR)" w:date="2021-11-15T11:22:00Z">
          <w:r w:rsidR="00AD5F9A" w:rsidDel="00353386">
            <w:delText>*</w:delText>
          </w:r>
        </w:del>
        <w:r w:rsidR="00AD5F9A">
          <w:t>"What are new hire orientation guidelines?",</w:t>
        </w:r>
      </w:ins>
    </w:p>
    <w:p w14:paraId="40A5E73E" w14:textId="37A50A58" w:rsidR="00AD5F9A" w:rsidRDefault="00AD5F9A" w:rsidP="00AD5F9A">
      <w:pPr>
        <w:rPr>
          <w:ins w:id="1978" w:author="McQuillan, Tyler A" w:date="2021-11-05T08:43:00Z"/>
        </w:rPr>
      </w:pPr>
      <w:ins w:id="1979" w:author="McQuillan, Tyler A" w:date="2021-11-05T08:43:00Z">
        <w:r>
          <w:tab/>
        </w:r>
        <w:del w:id="1980" w:author="Cintron, Matthew I (CTR)" w:date="2021-11-15T11:22:00Z">
          <w:r w:rsidDel="00353386">
            <w:delText>*</w:delText>
          </w:r>
        </w:del>
        <w:r>
          <w:t>"New hire orientation guidelines.",</w:t>
        </w:r>
      </w:ins>
    </w:p>
    <w:p w14:paraId="53B4BDE4" w14:textId="0D7445C9" w:rsidR="00A049B3" w:rsidRDefault="00A049B3">
      <w:pPr>
        <w:ind w:firstLine="720"/>
        <w:pPrChange w:id="1981" w:author="McQuillan, Tyler A" w:date="2021-11-05T08:43:00Z">
          <w:pPr/>
        </w:pPrChange>
      </w:pPr>
      <w:r>
        <w:t>"What is the amount of time should my Marketplace class spend completing compliance training?",</w:t>
      </w:r>
    </w:p>
    <w:p w14:paraId="57E5B010" w14:textId="77777777" w:rsidR="00A049B3" w:rsidRDefault="00A049B3" w:rsidP="00A049B3">
      <w:r>
        <w:t xml:space="preserve">                "tell me the time i should spend completing compliance training for marketplace?",</w:t>
      </w:r>
    </w:p>
    <w:p w14:paraId="21A046A8" w14:textId="77777777" w:rsidR="00A049B3" w:rsidRDefault="00A049B3" w:rsidP="00A049B3">
      <w:r>
        <w:t xml:space="preserve">                "how much time should i spend on compliance training?",</w:t>
      </w:r>
    </w:p>
    <w:p w14:paraId="1CC363A4" w14:textId="77777777" w:rsidR="00A049B3" w:rsidRDefault="00A049B3" w:rsidP="00A049B3">
      <w:r>
        <w:t xml:space="preserve">                "how much time should a marketplace class have to complete compliance training?",</w:t>
      </w:r>
    </w:p>
    <w:p w14:paraId="0ED23E6F" w14:textId="77777777" w:rsidR="00A049B3" w:rsidRDefault="00A049B3" w:rsidP="00A049B3">
      <w:r>
        <w:t xml:space="preserve">                "what amount of time should a marketplace class spend on compliance training?"</w:t>
      </w:r>
    </w:p>
    <w:p w14:paraId="32B1D01D" w14:textId="77777777" w:rsidR="00A049B3" w:rsidRDefault="00A049B3" w:rsidP="00A049B3">
      <w:r>
        <w:t xml:space="preserve">            ],</w:t>
      </w:r>
    </w:p>
    <w:p w14:paraId="6A89AD51" w14:textId="77777777" w:rsidR="00A049B3" w:rsidRDefault="00A049B3" w:rsidP="00A049B3">
      <w:r>
        <w:t xml:space="preserve">            "responses": [</w:t>
      </w:r>
    </w:p>
    <w:p w14:paraId="3ECAF2E3" w14:textId="518A9D1F" w:rsidR="00A049B3" w:rsidRDefault="00A049B3" w:rsidP="00A049B3">
      <w:r>
        <w:t xml:space="preserve">                "Refer to [Maximus New Hire Orientation and Intro to Marketplace Handbooke](https://maximus365.sharepoint.com/sites/CCO/Resources/BCC-U/TngDev/Materials/Forms/AllItems.aspx?FolderCTID=0x0120005DDD547C42D3F&amp;id=%2Fsites%2FCCO%2FResources%2FBCC%2DU%2FTngDev%2FMaterials%2FMedicare%20Day%20Zero%20materials%20%2D%20Marketplace%20Days%201%2C%202%2C%2010%20materials%2FMarketplace%20Day%20One%2C%20Two%2C%20and%20Ten%20file%2FMaximus%20New%20Hire%20Orientation%20and%20Intro%20to%20Marketplace%20Handbook%5F10%2E21%2E20%5Fv5%2E7%2Epdf&amp;parent=%2Fsites%2FCCO%2FResources%2FBCC%2DU%2FTngDev%2FMaterials%2FMedicare%20Day%20Zero%20materials%20%2D%20Marketplace%20Days%201%2C%202%2C%2010%20materials%2FMarketplace%20Day%20One%2C%20Two%2C%20and%20Ten%20file)</w:t>
      </w:r>
      <w:ins w:id="1982" w:author="McQuillan, Tyler A" w:date="2021-11-05T08:43:00Z">
        <w:r w:rsidR="00AD5F9A">
          <w:t>.</w:t>
        </w:r>
      </w:ins>
      <w:r>
        <w:t>"</w:t>
      </w:r>
    </w:p>
    <w:p w14:paraId="0AD4CEFA" w14:textId="77777777" w:rsidR="00A049B3" w:rsidRDefault="00A049B3" w:rsidP="00A049B3">
      <w:r>
        <w:t xml:space="preserve">            ],</w:t>
      </w:r>
    </w:p>
    <w:p w14:paraId="2114FE80" w14:textId="77777777" w:rsidR="00A049B3" w:rsidRDefault="00A049B3" w:rsidP="00A049B3">
      <w:r>
        <w:t xml:space="preserve">            "</w:t>
      </w:r>
      <w:proofErr w:type="spellStart"/>
      <w:r>
        <w:t>context_set</w:t>
      </w:r>
      <w:proofErr w:type="spellEnd"/>
      <w:r>
        <w:t>": ""</w:t>
      </w:r>
    </w:p>
    <w:p w14:paraId="3D743863" w14:textId="77777777" w:rsidR="00A049B3" w:rsidRDefault="00A049B3" w:rsidP="00A049B3">
      <w:r>
        <w:lastRenderedPageBreak/>
        <w:t xml:space="preserve">        },</w:t>
      </w:r>
    </w:p>
    <w:p w14:paraId="2EA3F72C" w14:textId="77777777" w:rsidR="00A049B3" w:rsidRDefault="00A049B3" w:rsidP="00A049B3">
      <w:r>
        <w:t xml:space="preserve">        {</w:t>
      </w:r>
    </w:p>
    <w:p w14:paraId="634E1837" w14:textId="77777777" w:rsidR="00A049B3" w:rsidRDefault="00A049B3" w:rsidP="00A049B3">
      <w:r>
        <w:t xml:space="preserve">            "tag": "Q119",</w:t>
      </w:r>
    </w:p>
    <w:p w14:paraId="4603EFE4" w14:textId="77777777" w:rsidR="00A049B3" w:rsidRDefault="00A049B3" w:rsidP="00A049B3">
      <w:r>
        <w:t xml:space="preserve">            "patterns": [</w:t>
      </w:r>
    </w:p>
    <w:p w14:paraId="33E5F75F" w14:textId="77777777" w:rsidR="00AD5F9A" w:rsidRDefault="00A049B3" w:rsidP="00AD5F9A">
      <w:pPr>
        <w:rPr>
          <w:ins w:id="1983" w:author="McQuillan, Tyler A" w:date="2021-11-05T08:43:00Z"/>
        </w:rPr>
      </w:pPr>
      <w:r>
        <w:t xml:space="preserve">                </w:t>
      </w:r>
      <w:ins w:id="1984" w:author="McQuillan, Tyler A" w:date="2021-11-05T08:43:00Z">
        <w:del w:id="1985" w:author="Cintron, Matthew I (CTR)" w:date="2021-11-15T11:22:00Z">
          <w:r w:rsidR="00AD5F9A" w:rsidDel="00353386">
            <w:delText>*</w:delText>
          </w:r>
        </w:del>
        <w:r w:rsidR="00AD5F9A">
          <w:t>"What is the dress code?",</w:t>
        </w:r>
      </w:ins>
    </w:p>
    <w:p w14:paraId="6BD4C175" w14:textId="5C0E893B" w:rsidR="00AD5F9A" w:rsidRDefault="00AD5F9A" w:rsidP="00AD5F9A">
      <w:pPr>
        <w:rPr>
          <w:ins w:id="1986" w:author="McQuillan, Tyler A" w:date="2021-11-05T08:43:00Z"/>
        </w:rPr>
      </w:pPr>
      <w:ins w:id="1987" w:author="McQuillan, Tyler A" w:date="2021-11-05T08:43:00Z">
        <w:r>
          <w:tab/>
        </w:r>
        <w:del w:id="1988" w:author="Cintron, Matthew I (CTR)" w:date="2021-11-15T11:22:00Z">
          <w:r w:rsidDel="00353386">
            <w:delText>*</w:delText>
          </w:r>
        </w:del>
        <w:r>
          <w:t>"Dress code.",</w:t>
        </w:r>
      </w:ins>
    </w:p>
    <w:p w14:paraId="2016C59D" w14:textId="489DE130" w:rsidR="00A049B3" w:rsidRDefault="00A049B3">
      <w:pPr>
        <w:ind w:firstLine="720"/>
        <w:pPrChange w:id="1989" w:author="McQuillan, Tyler A" w:date="2021-11-05T08:43:00Z">
          <w:pPr/>
        </w:pPrChange>
      </w:pPr>
      <w:r>
        <w:t>"What is the dress code for my class?  ",</w:t>
      </w:r>
    </w:p>
    <w:p w14:paraId="24A7CBF6" w14:textId="77777777" w:rsidR="00A049B3" w:rsidRDefault="00A049B3" w:rsidP="00A049B3">
      <w:r>
        <w:t xml:space="preserve">                "which dress code for my class is appropriate?",</w:t>
      </w:r>
    </w:p>
    <w:p w14:paraId="5448717C" w14:textId="77777777" w:rsidR="00A049B3" w:rsidRDefault="00A049B3" w:rsidP="00A049B3">
      <w:r>
        <w:t xml:space="preserve">                "tell me the dress code for the class?",</w:t>
      </w:r>
    </w:p>
    <w:p w14:paraId="7A368912" w14:textId="77777777" w:rsidR="00A049B3" w:rsidRDefault="00A049B3" w:rsidP="00A049B3">
      <w:r>
        <w:t xml:space="preserve">                "tell me the dress code for my class?",</w:t>
      </w:r>
    </w:p>
    <w:p w14:paraId="19356E61" w14:textId="77777777" w:rsidR="00A049B3" w:rsidRDefault="00A049B3" w:rsidP="00A049B3">
      <w:r>
        <w:t xml:space="preserve">                "what is dress code for my class?"</w:t>
      </w:r>
    </w:p>
    <w:p w14:paraId="31D83603" w14:textId="77777777" w:rsidR="00A049B3" w:rsidRDefault="00A049B3" w:rsidP="00A049B3">
      <w:r>
        <w:t xml:space="preserve">            ],</w:t>
      </w:r>
    </w:p>
    <w:p w14:paraId="4E9CE276" w14:textId="77777777" w:rsidR="00A049B3" w:rsidRDefault="00A049B3" w:rsidP="00A049B3">
      <w:r>
        <w:t xml:space="preserve">            "responses": [</w:t>
      </w:r>
    </w:p>
    <w:p w14:paraId="73A8ACBE" w14:textId="34B393A5" w:rsidR="00A049B3" w:rsidRDefault="00A049B3" w:rsidP="00A049B3">
      <w:r>
        <w:t xml:space="preserve">                "Refer to [CCO_DressCode](https://maximus365.sharepoint.com/sites/CCO/Connection/Policies/Forms/AllItems.aspx)</w:t>
      </w:r>
      <w:ins w:id="1990" w:author="McQuillan, Tyler A" w:date="2021-11-05T08:43:00Z">
        <w:r w:rsidR="00AD5F9A">
          <w:t>.</w:t>
        </w:r>
      </w:ins>
      <w:r>
        <w:t>"</w:t>
      </w:r>
    </w:p>
    <w:p w14:paraId="28F7FA19" w14:textId="77777777" w:rsidR="00A049B3" w:rsidRDefault="00A049B3" w:rsidP="00A049B3">
      <w:r>
        <w:t xml:space="preserve">            ],</w:t>
      </w:r>
    </w:p>
    <w:p w14:paraId="4C425B56" w14:textId="77777777" w:rsidR="00A049B3" w:rsidRDefault="00A049B3" w:rsidP="00A049B3">
      <w:r>
        <w:t xml:space="preserve">            "</w:t>
      </w:r>
      <w:proofErr w:type="spellStart"/>
      <w:r>
        <w:t>context_set</w:t>
      </w:r>
      <w:proofErr w:type="spellEnd"/>
      <w:r>
        <w:t>": ""</w:t>
      </w:r>
    </w:p>
    <w:p w14:paraId="28B6CC4F" w14:textId="77777777" w:rsidR="00A049B3" w:rsidRDefault="00A049B3" w:rsidP="00A049B3">
      <w:r>
        <w:t xml:space="preserve">        },</w:t>
      </w:r>
    </w:p>
    <w:p w14:paraId="07C8B2EB" w14:textId="449C1AC3" w:rsidR="00A049B3" w:rsidDel="0060006F" w:rsidRDefault="00A049B3" w:rsidP="00A049B3">
      <w:pPr>
        <w:rPr>
          <w:del w:id="1991" w:author="Cintron, Matthew I (CTR)" w:date="2021-11-22T04:47:00Z"/>
        </w:rPr>
      </w:pPr>
      <w:del w:id="1992" w:author="Cintron, Matthew I (CTR)" w:date="2021-11-22T04:47:00Z">
        <w:r w:rsidDel="0060006F">
          <w:delText xml:space="preserve">        {</w:delText>
        </w:r>
      </w:del>
    </w:p>
    <w:p w14:paraId="39848809" w14:textId="44E94A42" w:rsidR="00A049B3" w:rsidDel="0060006F" w:rsidRDefault="00A049B3" w:rsidP="00A049B3">
      <w:pPr>
        <w:rPr>
          <w:del w:id="1993" w:author="Cintron, Matthew I (CTR)" w:date="2021-11-22T04:47:00Z"/>
        </w:rPr>
      </w:pPr>
      <w:del w:id="1994" w:author="Cintron, Matthew I (CTR)" w:date="2021-11-22T04:47:00Z">
        <w:r w:rsidDel="0060006F">
          <w:delText xml:space="preserve">            "tag": "Q120",</w:delText>
        </w:r>
      </w:del>
    </w:p>
    <w:p w14:paraId="2C63909F" w14:textId="5D27BF2B" w:rsidR="00A049B3" w:rsidDel="0060006F" w:rsidRDefault="00A049B3" w:rsidP="00A049B3">
      <w:pPr>
        <w:rPr>
          <w:del w:id="1995" w:author="Cintron, Matthew I (CTR)" w:date="2021-11-22T04:47:00Z"/>
        </w:rPr>
      </w:pPr>
      <w:del w:id="1996" w:author="Cintron, Matthew I (CTR)" w:date="2021-11-22T04:47:00Z">
        <w:r w:rsidDel="0060006F">
          <w:delText xml:space="preserve">            "patterns": [</w:delText>
        </w:r>
      </w:del>
    </w:p>
    <w:p w14:paraId="7D77D07D" w14:textId="36DFBD45" w:rsidR="00AD5F9A" w:rsidDel="0060006F" w:rsidRDefault="00A049B3" w:rsidP="00AD5F9A">
      <w:pPr>
        <w:rPr>
          <w:ins w:id="1997" w:author="McQuillan, Tyler A" w:date="2021-11-05T08:43:00Z"/>
          <w:del w:id="1998" w:author="Cintron, Matthew I (CTR)" w:date="2021-11-22T04:47:00Z"/>
        </w:rPr>
      </w:pPr>
      <w:del w:id="1999" w:author="Cintron, Matthew I (CTR)" w:date="2021-11-22T04:47:00Z">
        <w:r w:rsidDel="0060006F">
          <w:delText xml:space="preserve">                </w:delText>
        </w:r>
      </w:del>
      <w:ins w:id="2000" w:author="McQuillan, Tyler A" w:date="2021-11-05T08:43:00Z">
        <w:del w:id="2001" w:author="Cintron, Matthew I (CTR)" w:date="2021-11-15T11:22:00Z">
          <w:r w:rsidR="00AD5F9A" w:rsidDel="00353386">
            <w:delText>*</w:delText>
          </w:r>
        </w:del>
        <w:del w:id="2002" w:author="Cintron, Matthew I (CTR)" w:date="2021-11-22T04:47:00Z">
          <w:r w:rsidR="00AD5F9A" w:rsidDel="0060006F">
            <w:delText xml:space="preserve">"How to complete Daily Training Report (DTR).", </w:delText>
          </w:r>
        </w:del>
      </w:ins>
    </w:p>
    <w:p w14:paraId="572F04D2" w14:textId="37101147" w:rsidR="00AD5F9A" w:rsidDel="0060006F" w:rsidRDefault="00AD5F9A" w:rsidP="00AD5F9A">
      <w:pPr>
        <w:rPr>
          <w:ins w:id="2003" w:author="McQuillan, Tyler A" w:date="2021-11-05T08:43:00Z"/>
          <w:del w:id="2004" w:author="Cintron, Matthew I (CTR)" w:date="2021-11-22T04:47:00Z"/>
        </w:rPr>
      </w:pPr>
      <w:ins w:id="2005" w:author="McQuillan, Tyler A" w:date="2021-11-05T08:43:00Z">
        <w:del w:id="2006" w:author="Cintron, Matthew I (CTR)" w:date="2021-11-22T04:47:00Z">
          <w:r w:rsidDel="0060006F">
            <w:tab/>
          </w:r>
        </w:del>
        <w:del w:id="2007" w:author="Cintron, Matthew I (CTR)" w:date="2021-11-15T11:22:00Z">
          <w:r w:rsidDel="00353386">
            <w:delText>*</w:delText>
          </w:r>
        </w:del>
        <w:del w:id="2008" w:author="Cintron, Matthew I (CTR)" w:date="2021-11-22T04:47:00Z">
          <w:r w:rsidDel="0060006F">
            <w:delText>"Daily Training Report (DTR).",</w:delText>
          </w:r>
        </w:del>
      </w:ins>
    </w:p>
    <w:p w14:paraId="02AFE4F4" w14:textId="37B62B65" w:rsidR="00A049B3" w:rsidDel="0060006F" w:rsidRDefault="00A049B3">
      <w:pPr>
        <w:ind w:firstLine="720"/>
        <w:rPr>
          <w:del w:id="2009" w:author="Cintron, Matthew I (CTR)" w:date="2021-11-22T04:47:00Z"/>
        </w:rPr>
        <w:pPrChange w:id="2010" w:author="McQuillan, Tyler A" w:date="2021-11-05T08:43:00Z">
          <w:pPr/>
        </w:pPrChange>
      </w:pPr>
      <w:del w:id="2011" w:author="Cintron, Matthew I (CTR)" w:date="2021-11-22T04:47:00Z">
        <w:r w:rsidDel="0060006F">
          <w:delText>"What is the naming convention for my class DTR?",</w:delText>
        </w:r>
      </w:del>
    </w:p>
    <w:p w14:paraId="30EF192B" w14:textId="3172A305" w:rsidR="00A049B3" w:rsidDel="0060006F" w:rsidRDefault="00A049B3" w:rsidP="00A049B3">
      <w:pPr>
        <w:rPr>
          <w:del w:id="2012" w:author="Cintron, Matthew I (CTR)" w:date="2021-11-22T04:47:00Z"/>
        </w:rPr>
      </w:pPr>
      <w:del w:id="2013" w:author="Cintron, Matthew I (CTR)" w:date="2021-11-22T04:47:00Z">
        <w:r w:rsidDel="0060006F">
          <w:delText xml:space="preserve">                "What is the proper DTR naming convention for new hire classes?"</w:delText>
        </w:r>
      </w:del>
    </w:p>
    <w:p w14:paraId="5FA546C3" w14:textId="0508FB83" w:rsidR="00A049B3" w:rsidDel="0060006F" w:rsidRDefault="00A049B3" w:rsidP="00A049B3">
      <w:pPr>
        <w:rPr>
          <w:del w:id="2014" w:author="Cintron, Matthew I (CTR)" w:date="2021-11-22T04:47:00Z"/>
        </w:rPr>
      </w:pPr>
      <w:del w:id="2015" w:author="Cintron, Matthew I (CTR)" w:date="2021-11-22T04:47:00Z">
        <w:r w:rsidDel="0060006F">
          <w:delText xml:space="preserve">            ],</w:delText>
        </w:r>
      </w:del>
    </w:p>
    <w:p w14:paraId="629883E6" w14:textId="28E2F653" w:rsidR="00A049B3" w:rsidDel="0060006F" w:rsidRDefault="00A049B3" w:rsidP="00A049B3">
      <w:pPr>
        <w:rPr>
          <w:del w:id="2016" w:author="Cintron, Matthew I (CTR)" w:date="2021-11-22T04:47:00Z"/>
        </w:rPr>
      </w:pPr>
      <w:del w:id="2017" w:author="Cintron, Matthew I (CTR)" w:date="2021-11-22T04:47:00Z">
        <w:r w:rsidDel="0060006F">
          <w:delText xml:space="preserve">            "responses": [</w:delText>
        </w:r>
      </w:del>
    </w:p>
    <w:p w14:paraId="1008FF53" w14:textId="24447EA0" w:rsidR="00A049B3" w:rsidDel="0060006F" w:rsidRDefault="00A049B3" w:rsidP="00A049B3">
      <w:pPr>
        <w:rPr>
          <w:del w:id="2018" w:author="Cintron, Matthew I (CTR)" w:date="2021-11-22T04:47:00Z"/>
        </w:rPr>
      </w:pPr>
      <w:del w:id="2019" w:author="Cintron, Matthew I (CTR)" w:date="2021-11-22T04:47:00Z">
        <w:r w:rsidDel="0060006F">
          <w:delText xml:space="preserve">                "Refer to [Process Manual - Daily Training Report (DTR)](https+B36:K36://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delText>
        </w:r>
      </w:del>
    </w:p>
    <w:p w14:paraId="4437D4CA" w14:textId="79FC7E0F" w:rsidR="00A049B3" w:rsidDel="0060006F" w:rsidRDefault="00A049B3" w:rsidP="00A049B3">
      <w:pPr>
        <w:rPr>
          <w:del w:id="2020" w:author="Cintron, Matthew I (CTR)" w:date="2021-11-22T04:47:00Z"/>
        </w:rPr>
      </w:pPr>
      <w:del w:id="2021" w:author="Cintron, Matthew I (CTR)" w:date="2021-11-22T04:47:00Z">
        <w:r w:rsidDel="0060006F">
          <w:delText xml:space="preserve">            ],</w:delText>
        </w:r>
      </w:del>
    </w:p>
    <w:p w14:paraId="2CEB27B8" w14:textId="6166566B" w:rsidR="00A049B3" w:rsidDel="0060006F" w:rsidRDefault="00A049B3" w:rsidP="00A049B3">
      <w:pPr>
        <w:rPr>
          <w:del w:id="2022" w:author="Cintron, Matthew I (CTR)" w:date="2021-11-22T04:47:00Z"/>
        </w:rPr>
      </w:pPr>
      <w:del w:id="2023" w:author="Cintron, Matthew I (CTR)" w:date="2021-11-22T04:47:00Z">
        <w:r w:rsidDel="0060006F">
          <w:delText xml:space="preserve">            "context_set": ""</w:delText>
        </w:r>
      </w:del>
    </w:p>
    <w:p w14:paraId="545F8B9E" w14:textId="72373330" w:rsidR="00A049B3" w:rsidDel="0060006F" w:rsidRDefault="00A049B3" w:rsidP="00A049B3">
      <w:pPr>
        <w:rPr>
          <w:del w:id="2024" w:author="Cintron, Matthew I (CTR)" w:date="2021-11-22T04:47:00Z"/>
        </w:rPr>
      </w:pPr>
      <w:del w:id="2025" w:author="Cintron, Matthew I (CTR)" w:date="2021-11-22T04:47:00Z">
        <w:r w:rsidDel="0060006F">
          <w:delText xml:space="preserve">        },</w:delText>
        </w:r>
      </w:del>
    </w:p>
    <w:p w14:paraId="707C1B11" w14:textId="77777777" w:rsidR="00A049B3" w:rsidRDefault="00A049B3" w:rsidP="00A049B3">
      <w:r>
        <w:t xml:space="preserve">        {</w:t>
      </w:r>
    </w:p>
    <w:p w14:paraId="64273FE1" w14:textId="77777777" w:rsidR="00A049B3" w:rsidRDefault="00A049B3" w:rsidP="00A049B3">
      <w:r>
        <w:t xml:space="preserve">            "tag": "Q121",</w:t>
      </w:r>
    </w:p>
    <w:p w14:paraId="50CA795F" w14:textId="77777777" w:rsidR="00A049B3" w:rsidRDefault="00A049B3" w:rsidP="00A049B3">
      <w:r>
        <w:t xml:space="preserve">            "patterns": [</w:t>
      </w:r>
    </w:p>
    <w:p w14:paraId="612414A9" w14:textId="77777777" w:rsidR="00AD5F9A" w:rsidRDefault="00A049B3" w:rsidP="00AD5F9A">
      <w:pPr>
        <w:rPr>
          <w:ins w:id="2026" w:author="McQuillan, Tyler A" w:date="2021-11-05T08:44:00Z"/>
        </w:rPr>
      </w:pPr>
      <w:r>
        <w:t xml:space="preserve">                </w:t>
      </w:r>
      <w:ins w:id="2027" w:author="McQuillan, Tyler A" w:date="2021-11-05T08:44:00Z">
        <w:del w:id="2028" w:author="Cintron, Matthew I (CTR)" w:date="2021-11-15T11:22:00Z">
          <w:r w:rsidR="00AD5F9A" w:rsidDel="00353386">
            <w:delText>*</w:delText>
          </w:r>
        </w:del>
        <w:r w:rsidR="00AD5F9A">
          <w:t xml:space="preserve">"How to document </w:t>
        </w:r>
        <w:proofErr w:type="spellStart"/>
        <w:r w:rsidR="00AD5F9A">
          <w:t>eCoaching</w:t>
        </w:r>
        <w:proofErr w:type="spellEnd"/>
        <w:r w:rsidR="00AD5F9A">
          <w:t xml:space="preserve"> logs (</w:t>
        </w:r>
        <w:proofErr w:type="spellStart"/>
        <w:r w:rsidR="00AD5F9A">
          <w:t>eCLs</w:t>
        </w:r>
        <w:proofErr w:type="spellEnd"/>
        <w:r w:rsidR="00AD5F9A">
          <w:t>).",</w:t>
        </w:r>
      </w:ins>
    </w:p>
    <w:p w14:paraId="1DE0C472" w14:textId="52DCFCE4" w:rsidR="00AD5F9A" w:rsidRDefault="00AD5F9A" w:rsidP="00AD5F9A">
      <w:pPr>
        <w:rPr>
          <w:ins w:id="2029" w:author="McQuillan, Tyler A" w:date="2021-11-05T08:44:00Z"/>
        </w:rPr>
      </w:pPr>
      <w:ins w:id="2030" w:author="McQuillan, Tyler A" w:date="2021-11-05T08:44:00Z">
        <w:r>
          <w:tab/>
        </w:r>
        <w:del w:id="2031" w:author="Cintron, Matthew I (CTR)" w:date="2021-11-15T11:22:00Z">
          <w:r w:rsidDel="00353386">
            <w:delText>*</w:delText>
          </w:r>
        </w:del>
        <w:r>
          <w:t>"</w:t>
        </w:r>
        <w:proofErr w:type="spellStart"/>
        <w:r>
          <w:t>eCoaching</w:t>
        </w:r>
        <w:proofErr w:type="spellEnd"/>
        <w:r>
          <w:t xml:space="preserve"> logs (</w:t>
        </w:r>
        <w:proofErr w:type="spellStart"/>
        <w:r>
          <w:t>eCLs</w:t>
        </w:r>
        <w:proofErr w:type="spellEnd"/>
        <w:r>
          <w:t>).",</w:t>
        </w:r>
      </w:ins>
    </w:p>
    <w:p w14:paraId="029F1B2A" w14:textId="78382B44" w:rsidR="00A049B3" w:rsidRDefault="00A049B3">
      <w:pPr>
        <w:ind w:firstLine="720"/>
        <w:pPrChange w:id="2032" w:author="McQuillan, Tyler A" w:date="2021-11-05T08:44:00Z">
          <w:pPr/>
        </w:pPrChange>
      </w:pPr>
      <w:r>
        <w:t xml:space="preserve">"What is the process for delivering an </w:t>
      </w:r>
      <w:proofErr w:type="spellStart"/>
      <w:r>
        <w:t>eCL</w:t>
      </w:r>
      <w:proofErr w:type="spellEnd"/>
      <w:r>
        <w:t xml:space="preserve"> to a trainee?",</w:t>
      </w:r>
    </w:p>
    <w:p w14:paraId="2CE1D215" w14:textId="77777777" w:rsidR="00A049B3" w:rsidRDefault="00A049B3" w:rsidP="00A049B3">
      <w:r>
        <w:t xml:space="preserve">                "how do i prepare my trainee to do an </w:t>
      </w:r>
      <w:proofErr w:type="spellStart"/>
      <w:r>
        <w:t>ecl</w:t>
      </w:r>
      <w:proofErr w:type="spellEnd"/>
      <w:r>
        <w:t>?",</w:t>
      </w:r>
    </w:p>
    <w:p w14:paraId="6E452F78" w14:textId="77777777" w:rsidR="00A049B3" w:rsidRDefault="00A049B3" w:rsidP="00A049B3">
      <w:r>
        <w:t xml:space="preserve">                "can you list the processes and timelines of giving </w:t>
      </w:r>
      <w:proofErr w:type="spellStart"/>
      <w:r>
        <w:t>eclcpl</w:t>
      </w:r>
      <w:proofErr w:type="spellEnd"/>
      <w:r>
        <w:t xml:space="preserve"> to a trainee?",</w:t>
      </w:r>
    </w:p>
    <w:p w14:paraId="6F3AF624" w14:textId="77777777" w:rsidR="00A049B3" w:rsidRDefault="00A049B3" w:rsidP="00A049B3">
      <w:r>
        <w:t xml:space="preserve">                "how do you deliver </w:t>
      </w:r>
      <w:proofErr w:type="spellStart"/>
      <w:r>
        <w:t>ecl</w:t>
      </w:r>
      <w:proofErr w:type="spellEnd"/>
      <w:r>
        <w:t xml:space="preserve"> to a trainee?"</w:t>
      </w:r>
    </w:p>
    <w:p w14:paraId="4401C47B" w14:textId="77777777" w:rsidR="00A049B3" w:rsidRDefault="00A049B3" w:rsidP="00A049B3">
      <w:r>
        <w:t xml:space="preserve">            ],</w:t>
      </w:r>
    </w:p>
    <w:p w14:paraId="12DB70D6" w14:textId="77777777" w:rsidR="00A049B3" w:rsidRDefault="00A049B3" w:rsidP="00A049B3">
      <w:r>
        <w:lastRenderedPageBreak/>
        <w:t xml:space="preserve">            "responses": [</w:t>
      </w:r>
    </w:p>
    <w:p w14:paraId="07848688" w14:textId="3648AD20" w:rsidR="00A049B3" w:rsidRDefault="00A049B3" w:rsidP="00A049B3">
      <w:r>
        <w:t xml:space="preserve">                "Steps to deliver a verbal </w:t>
      </w:r>
      <w:del w:id="2033" w:author="McQuillan, Tyler A" w:date="2021-11-05T08:44:00Z">
        <w:r w:rsidDel="00AD5F9A">
          <w:delText>councelling</w:delText>
        </w:r>
      </w:del>
      <w:ins w:id="2034" w:author="McQuillan, Tyler A" w:date="2021-11-05T08:44:00Z">
        <w:r w:rsidR="00AD5F9A">
          <w:t>counseling</w:t>
        </w:r>
      </w:ins>
      <w:r>
        <w:t xml:space="preserve"> or </w:t>
      </w:r>
      <w:proofErr w:type="spellStart"/>
      <w:r>
        <w:t>eCL</w:t>
      </w:r>
      <w:proofErr w:type="spellEnd"/>
      <w:r>
        <w:t xml:space="preserve"> are described in th</w:t>
      </w:r>
      <w:ins w:id="2035" w:author="McQuillan, Tyler A" w:date="2021-11-05T08:44:00Z">
        <w:r w:rsidR="00AD5F9A">
          <w:t>e</w:t>
        </w:r>
      </w:ins>
      <w:r>
        <w:t xml:space="preserve"> [SCA Employee Manual] located </w:t>
      </w:r>
      <w:ins w:id="2036" w:author="McQuillan, Tyler A" w:date="2021-11-05T08:46:00Z">
        <w:r w:rsidR="00AD5F9A">
          <w:t xml:space="preserve">at </w:t>
        </w:r>
      </w:ins>
      <w:r>
        <w:t>(https://maximus365.sharepoint.com/SitePages/HomeUSA.aspx)</w:t>
      </w:r>
      <w:ins w:id="2037" w:author="McQuillan, Tyler A" w:date="2021-11-05T08:46:00Z">
        <w:r w:rsidR="00AD5F9A">
          <w:t>.</w:t>
        </w:r>
      </w:ins>
      <w:r>
        <w:t xml:space="preserve"> </w:t>
      </w:r>
      <w:ins w:id="2038" w:author="McQuillan, Tyler A" w:date="2021-11-05T08:46:00Z">
        <w:r w:rsidR="00AD5F9A">
          <w:t>S</w:t>
        </w:r>
      </w:ins>
      <w:del w:id="2039" w:author="McQuillan, Tyler A" w:date="2021-11-05T08:46:00Z">
        <w:r w:rsidDel="00AD5F9A">
          <w:delText>s</w:delText>
        </w:r>
      </w:del>
      <w:r>
        <w:t xml:space="preserve">croll to section [EM 3.15.7 Workplace Conduct Disciplinary Action </w:t>
      </w:r>
      <w:proofErr w:type="spellStart"/>
      <w:r>
        <w:t>V</w:t>
      </w:r>
      <w:del w:id="2040" w:author="McQuillan, Tyler A" w:date="2021-11-05T08:44:00Z">
        <w:r w:rsidDel="00AD5F9A">
          <w:delText>e</w:delText>
        </w:r>
      </w:del>
      <w:ins w:id="2041" w:author="McQuillan, Tyler A" w:date="2021-11-05T08:45:00Z">
        <w:r w:rsidR="00AD5F9A">
          <w:t>r</w:t>
        </w:r>
      </w:ins>
      <w:r>
        <w:t>bal</w:t>
      </w:r>
      <w:proofErr w:type="spellEnd"/>
      <w:r>
        <w:t xml:space="preserve"> </w:t>
      </w:r>
      <w:del w:id="2042" w:author="McQuillan, Tyler A" w:date="2021-11-05T08:45:00Z">
        <w:r w:rsidDel="00AD5F9A">
          <w:delText>Counceling</w:delText>
        </w:r>
      </w:del>
      <w:ins w:id="2043" w:author="McQuillan, Tyler A" w:date="2021-11-05T08:45:00Z">
        <w:r w:rsidR="00AD5F9A">
          <w:t>Counseling</w:t>
        </w:r>
      </w:ins>
      <w:r>
        <w:t>]</w:t>
      </w:r>
      <w:ins w:id="2044" w:author="McQuillan, Tyler A" w:date="2021-11-05T08:45:00Z">
        <w:r w:rsidR="00AD5F9A">
          <w:t>.</w:t>
        </w:r>
      </w:ins>
      <w:r>
        <w:t xml:space="preserve"> </w:t>
      </w:r>
      <w:ins w:id="2045" w:author="McQuillan, Tyler A" w:date="2021-11-05T08:45:00Z">
        <w:r w:rsidR="00AD5F9A">
          <w:t>A</w:t>
        </w:r>
      </w:ins>
      <w:del w:id="2046" w:author="McQuillan, Tyler A" w:date="2021-11-05T08:45:00Z">
        <w:r w:rsidDel="00AD5F9A">
          <w:delText>a</w:delText>
        </w:r>
      </w:del>
      <w:r>
        <w:t xml:space="preserve">lso refer to [CC SOP </w:t>
      </w:r>
      <w:proofErr w:type="spellStart"/>
      <w:r>
        <w:t>eCoaching</w:t>
      </w:r>
      <w:proofErr w:type="spellEnd"/>
      <w:r>
        <w:t xml:space="preserve"> Log](https://maximus365.sharepoint.com/sites/CCO/Resources/SOP/Contact%20Center%20Operations/Forms/AllItems.aspx?viewpath=%2Fsites%2FCCO%2FResources%2FSOP%2FContact%20Center%20Operations%2FForms%2FAllItems%2Easpx&amp;id=%2Fsites%2FCCO%2FResources%2FSOP%2FContact%20Center%20Operations%2FCC%5F30%2E0%5FeCoaching%5FLog%5Fv3%2E3%2Epdf&amp;parent=%2Fsites%2FCCO%2FResources%2FSOP%2FContact%20Center%20Operations) for process of </w:t>
      </w:r>
      <w:proofErr w:type="spellStart"/>
      <w:r>
        <w:t>eCoaching</w:t>
      </w:r>
      <w:proofErr w:type="spellEnd"/>
      <w:ins w:id="2047" w:author="McQuillan, Tyler A" w:date="2021-11-05T08:45:00Z">
        <w:r w:rsidR="00AD5F9A">
          <w:t>.</w:t>
        </w:r>
      </w:ins>
      <w:r>
        <w:t>"</w:t>
      </w:r>
    </w:p>
    <w:p w14:paraId="0229B925" w14:textId="77777777" w:rsidR="00A049B3" w:rsidRDefault="00A049B3" w:rsidP="00A049B3">
      <w:r>
        <w:t xml:space="preserve">            ],</w:t>
      </w:r>
    </w:p>
    <w:p w14:paraId="15B07A97" w14:textId="77777777" w:rsidR="00A049B3" w:rsidRDefault="00A049B3" w:rsidP="00A049B3">
      <w:r>
        <w:t xml:space="preserve">            "</w:t>
      </w:r>
      <w:proofErr w:type="spellStart"/>
      <w:r>
        <w:t>context_set</w:t>
      </w:r>
      <w:proofErr w:type="spellEnd"/>
      <w:r>
        <w:t>": ""</w:t>
      </w:r>
    </w:p>
    <w:p w14:paraId="2E5BA489" w14:textId="77777777" w:rsidR="00A049B3" w:rsidRDefault="00A049B3" w:rsidP="00A049B3">
      <w:r>
        <w:t xml:space="preserve">        },</w:t>
      </w:r>
    </w:p>
    <w:p w14:paraId="0CC3F6A9" w14:textId="77777777" w:rsidR="00A049B3" w:rsidRDefault="00A049B3" w:rsidP="00A049B3">
      <w:r>
        <w:t xml:space="preserve">        {</w:t>
      </w:r>
    </w:p>
    <w:p w14:paraId="54DA7188" w14:textId="77777777" w:rsidR="00A049B3" w:rsidRDefault="00A049B3" w:rsidP="00A049B3">
      <w:r>
        <w:t xml:space="preserve">            "tag": "Q122",</w:t>
      </w:r>
    </w:p>
    <w:p w14:paraId="5B425AD3" w14:textId="77777777" w:rsidR="00A049B3" w:rsidRDefault="00A049B3" w:rsidP="00A049B3">
      <w:r>
        <w:t xml:space="preserve">            "patterns": [</w:t>
      </w:r>
    </w:p>
    <w:p w14:paraId="1B8E11F0" w14:textId="77777777" w:rsidR="00AD5F9A" w:rsidRDefault="00A049B3" w:rsidP="00AD5F9A">
      <w:pPr>
        <w:rPr>
          <w:ins w:id="2048" w:author="McQuillan, Tyler A" w:date="2021-11-05T08:47:00Z"/>
        </w:rPr>
      </w:pPr>
      <w:r>
        <w:t xml:space="preserve">                </w:t>
      </w:r>
      <w:ins w:id="2049" w:author="McQuillan, Tyler A" w:date="2021-11-05T08:47:00Z">
        <w:del w:id="2050" w:author="Cintron, Matthew I (CTR)" w:date="2021-11-15T11:22:00Z">
          <w:r w:rsidR="00AD5F9A" w:rsidDel="00353386">
            <w:delText>*</w:delText>
          </w:r>
        </w:del>
        <w:r w:rsidR="00AD5F9A">
          <w:t>"What is the Training Applications Team (TAT)?",</w:t>
        </w:r>
      </w:ins>
    </w:p>
    <w:p w14:paraId="51FA65B1" w14:textId="0E1C162A" w:rsidR="00AD5F9A" w:rsidRDefault="00AD5F9A" w:rsidP="00AD5F9A">
      <w:pPr>
        <w:rPr>
          <w:ins w:id="2051" w:author="McQuillan, Tyler A" w:date="2021-11-05T08:47:00Z"/>
        </w:rPr>
      </w:pPr>
      <w:ins w:id="2052" w:author="McQuillan, Tyler A" w:date="2021-11-05T08:47:00Z">
        <w:r>
          <w:tab/>
        </w:r>
        <w:del w:id="2053" w:author="Cintron, Matthew I (CTR)" w:date="2021-11-15T11:22:00Z">
          <w:r w:rsidDel="00353386">
            <w:delText>*</w:delText>
          </w:r>
        </w:del>
        <w:r>
          <w:t>"Training Applications Team (TAT).",</w:t>
        </w:r>
      </w:ins>
    </w:p>
    <w:p w14:paraId="1BA34A7D" w14:textId="6881ADEE" w:rsidR="00A049B3" w:rsidRDefault="00A049B3">
      <w:pPr>
        <w:ind w:firstLine="720"/>
        <w:pPrChange w:id="2054" w:author="McQuillan, Tyler A" w:date="2021-11-05T08:47:00Z">
          <w:pPr/>
        </w:pPrChange>
      </w:pPr>
      <w:r>
        <w:t>"What is the TAT team? ",</w:t>
      </w:r>
    </w:p>
    <w:p w14:paraId="626D5E39" w14:textId="349CE7E4" w:rsidR="00A049B3" w:rsidRDefault="00A049B3" w:rsidP="00A049B3">
      <w:r>
        <w:t xml:space="preserve">                "What is the Training </w:t>
      </w:r>
      <w:del w:id="2055" w:author="McQuillan, Tyler A" w:date="2021-11-05T08:47:00Z">
        <w:r w:rsidDel="00BB472C">
          <w:delText>Applicatons</w:delText>
        </w:r>
      </w:del>
      <w:ins w:id="2056" w:author="McQuillan, Tyler A" w:date="2021-11-05T08:47:00Z">
        <w:r w:rsidR="00BB472C">
          <w:t xml:space="preserve">Applications </w:t>
        </w:r>
      </w:ins>
      <w:r>
        <w:t xml:space="preserve">Team </w:t>
      </w:r>
      <w:proofErr w:type="spellStart"/>
      <w:r>
        <w:t>team</w:t>
      </w:r>
      <w:proofErr w:type="spellEnd"/>
      <w:r>
        <w:t>? "</w:t>
      </w:r>
    </w:p>
    <w:p w14:paraId="18C48F1F" w14:textId="77777777" w:rsidR="00A049B3" w:rsidRDefault="00A049B3" w:rsidP="00A049B3">
      <w:r>
        <w:t xml:space="preserve">            ],</w:t>
      </w:r>
    </w:p>
    <w:p w14:paraId="47B346A4" w14:textId="77777777" w:rsidR="00A049B3" w:rsidRDefault="00A049B3" w:rsidP="00A049B3">
      <w:r>
        <w:t xml:space="preserve">            "responses": [</w:t>
      </w:r>
    </w:p>
    <w:p w14:paraId="43A9EC20" w14:textId="77777777" w:rsidR="00A049B3" w:rsidRDefault="00A049B3" w:rsidP="00A049B3">
      <w:r>
        <w:t xml:space="preserve">                </w:t>
      </w:r>
      <w:commentRangeStart w:id="2057"/>
      <w:r>
        <w:t>"The Training Applications Team (TAT) is a part of Training Operations."</w:t>
      </w:r>
      <w:commentRangeEnd w:id="2057"/>
      <w:r w:rsidR="00BB472C">
        <w:rPr>
          <w:rStyle w:val="CommentReference"/>
        </w:rPr>
        <w:commentReference w:id="2057"/>
      </w:r>
    </w:p>
    <w:p w14:paraId="68D46CB3" w14:textId="77777777" w:rsidR="00A049B3" w:rsidRDefault="00A049B3" w:rsidP="00A049B3">
      <w:r>
        <w:t xml:space="preserve">            ],</w:t>
      </w:r>
    </w:p>
    <w:p w14:paraId="385B1081" w14:textId="77777777" w:rsidR="00A049B3" w:rsidRDefault="00A049B3" w:rsidP="00A049B3">
      <w:r>
        <w:t xml:space="preserve">            "</w:t>
      </w:r>
      <w:proofErr w:type="spellStart"/>
      <w:r>
        <w:t>context_set</w:t>
      </w:r>
      <w:proofErr w:type="spellEnd"/>
      <w:r>
        <w:t>": ""</w:t>
      </w:r>
    </w:p>
    <w:p w14:paraId="1894F9E9" w14:textId="77777777" w:rsidR="00A049B3" w:rsidRDefault="00A049B3" w:rsidP="00A049B3">
      <w:r>
        <w:t xml:space="preserve">        },</w:t>
      </w:r>
    </w:p>
    <w:p w14:paraId="26441957" w14:textId="77777777" w:rsidR="00A049B3" w:rsidRDefault="00A049B3" w:rsidP="00A049B3">
      <w:r>
        <w:t xml:space="preserve">        {</w:t>
      </w:r>
    </w:p>
    <w:p w14:paraId="1D8CF334" w14:textId="77777777" w:rsidR="00A049B3" w:rsidRDefault="00A049B3" w:rsidP="00A049B3">
      <w:r>
        <w:t xml:space="preserve">            "tag": "Q123",</w:t>
      </w:r>
    </w:p>
    <w:p w14:paraId="435AC824" w14:textId="77777777" w:rsidR="00A049B3" w:rsidRDefault="00A049B3" w:rsidP="00A049B3">
      <w:r>
        <w:t xml:space="preserve">            "patterns": [</w:t>
      </w:r>
    </w:p>
    <w:p w14:paraId="1168708C" w14:textId="77777777" w:rsidR="00BB472C" w:rsidRDefault="00A049B3" w:rsidP="00A049B3">
      <w:pPr>
        <w:rPr>
          <w:ins w:id="2058" w:author="McQuillan, Tyler A" w:date="2021-11-05T08:48:00Z"/>
        </w:rPr>
      </w:pPr>
      <w:r>
        <w:t xml:space="preserve">                </w:t>
      </w:r>
      <w:ins w:id="2059" w:author="McQuillan, Tyler A" w:date="2021-11-05T08:48:00Z">
        <w:del w:id="2060" w:author="Cintron, Matthew I (CTR)" w:date="2021-11-15T11:22:00Z">
          <w:r w:rsidR="00BB472C" w:rsidRPr="00BB472C" w:rsidDel="00353386">
            <w:delText>*</w:delText>
          </w:r>
        </w:del>
        <w:r w:rsidR="00BB472C" w:rsidRPr="00BB472C">
          <w:t>"How to complete Level One surveys.",</w:t>
        </w:r>
      </w:ins>
    </w:p>
    <w:p w14:paraId="0CBCD40A" w14:textId="0651F674" w:rsidR="00A049B3" w:rsidRDefault="00A049B3">
      <w:pPr>
        <w:ind w:firstLine="720"/>
        <w:pPrChange w:id="2061" w:author="McQuillan, Tyler A" w:date="2021-11-05T08:48:00Z">
          <w:pPr/>
        </w:pPrChange>
      </w:pPr>
      <w:r>
        <w:t>"What Link do I send my class to complete Level 1s?",</w:t>
      </w:r>
    </w:p>
    <w:p w14:paraId="431F37A2" w14:textId="77777777" w:rsidR="00A049B3" w:rsidRDefault="00A049B3" w:rsidP="00A049B3">
      <w:r>
        <w:t xml:space="preserve">                "What Link do I send my class to complete Level Ones?",</w:t>
      </w:r>
    </w:p>
    <w:p w14:paraId="1FA61DF1" w14:textId="77777777" w:rsidR="00A049B3" w:rsidRDefault="00A049B3" w:rsidP="00A049B3">
      <w:r>
        <w:lastRenderedPageBreak/>
        <w:t xml:space="preserve">                "What site does my class go to complete a Level 1 Evaluation?",</w:t>
      </w:r>
    </w:p>
    <w:p w14:paraId="42D76318" w14:textId="77777777" w:rsidR="00A049B3" w:rsidRDefault="00A049B3" w:rsidP="00A049B3">
      <w:r>
        <w:t xml:space="preserve">                "What site does my class go to complete a Level One Evaluation?"</w:t>
      </w:r>
    </w:p>
    <w:p w14:paraId="5C016091" w14:textId="77777777" w:rsidR="00A049B3" w:rsidRDefault="00A049B3" w:rsidP="00A049B3">
      <w:r>
        <w:t xml:space="preserve">            ],</w:t>
      </w:r>
    </w:p>
    <w:p w14:paraId="3BE27424" w14:textId="77777777" w:rsidR="00A049B3" w:rsidRDefault="00A049B3" w:rsidP="00A049B3">
      <w:r>
        <w:t xml:space="preserve">            "responses": [</w:t>
      </w:r>
    </w:p>
    <w:p w14:paraId="798E5E45" w14:textId="738C155F" w:rsidR="00A049B3" w:rsidRDefault="00A049B3" w:rsidP="00A049B3">
      <w:r>
        <w:t xml:space="preserve">                "Refer to [Level One Entry CSR View](https://maximus365.sharepoint.com/sites/CCO/Support/KSTP/CCO_Training_Delivery_Trainer_Resources/SmileSheetsLevel1/WebPartPages/Level1Entry.aspx)</w:t>
      </w:r>
      <w:ins w:id="2062" w:author="McQuillan, Tyler A" w:date="2021-11-05T08:48:00Z">
        <w:r w:rsidR="00BB472C">
          <w:t>.</w:t>
        </w:r>
      </w:ins>
      <w:r>
        <w:t>"</w:t>
      </w:r>
    </w:p>
    <w:p w14:paraId="65C36B0F" w14:textId="77777777" w:rsidR="00A049B3" w:rsidRDefault="00A049B3" w:rsidP="00A049B3">
      <w:r>
        <w:t xml:space="preserve">            ],</w:t>
      </w:r>
    </w:p>
    <w:p w14:paraId="14EF112B" w14:textId="77777777" w:rsidR="00A049B3" w:rsidRDefault="00A049B3" w:rsidP="00A049B3">
      <w:r>
        <w:t xml:space="preserve">            "</w:t>
      </w:r>
      <w:proofErr w:type="spellStart"/>
      <w:r>
        <w:t>context_set</w:t>
      </w:r>
      <w:proofErr w:type="spellEnd"/>
      <w:r>
        <w:t>": ""</w:t>
      </w:r>
    </w:p>
    <w:p w14:paraId="3272559F" w14:textId="77777777" w:rsidR="00A049B3" w:rsidRDefault="00A049B3" w:rsidP="00A049B3">
      <w:r>
        <w:t xml:space="preserve">        },</w:t>
      </w:r>
    </w:p>
    <w:p w14:paraId="674B74AC" w14:textId="77777777" w:rsidR="00A049B3" w:rsidRDefault="00A049B3" w:rsidP="00A049B3">
      <w:r>
        <w:t xml:space="preserve">        {</w:t>
      </w:r>
    </w:p>
    <w:p w14:paraId="54C7E85D" w14:textId="77777777" w:rsidR="00A049B3" w:rsidRDefault="00A049B3" w:rsidP="00A049B3">
      <w:r>
        <w:t xml:space="preserve">            "tag": "Q124",</w:t>
      </w:r>
    </w:p>
    <w:p w14:paraId="142A179F" w14:textId="77777777" w:rsidR="00A049B3" w:rsidRDefault="00A049B3" w:rsidP="00A049B3">
      <w:r>
        <w:t xml:space="preserve">            "patterns": [</w:t>
      </w:r>
    </w:p>
    <w:p w14:paraId="77398D4C" w14:textId="77777777" w:rsidR="00BB472C" w:rsidRDefault="00A049B3" w:rsidP="00BB472C">
      <w:pPr>
        <w:rPr>
          <w:ins w:id="2063" w:author="McQuillan, Tyler A" w:date="2021-11-05T08:49:00Z"/>
        </w:rPr>
      </w:pPr>
      <w:r>
        <w:t xml:space="preserve">                </w:t>
      </w:r>
      <w:ins w:id="2064" w:author="McQuillan, Tyler A" w:date="2021-11-05T08:49:00Z">
        <w:del w:id="2065" w:author="Cintron, Matthew I (CTR)" w:date="2021-11-15T11:23:00Z">
          <w:r w:rsidR="00BB472C" w:rsidDel="00353386">
            <w:delText>*</w:delText>
          </w:r>
        </w:del>
        <w:r w:rsidR="00BB472C">
          <w:t xml:space="preserve">"What are instructor responsibilities?", </w:t>
        </w:r>
      </w:ins>
    </w:p>
    <w:p w14:paraId="75E63F09" w14:textId="1D0D3774" w:rsidR="00BB472C" w:rsidRDefault="00BB472C" w:rsidP="00BB472C">
      <w:pPr>
        <w:rPr>
          <w:ins w:id="2066" w:author="McQuillan, Tyler A" w:date="2021-11-05T08:49:00Z"/>
        </w:rPr>
      </w:pPr>
      <w:ins w:id="2067" w:author="McQuillan, Tyler A" w:date="2021-11-05T08:49:00Z">
        <w:r>
          <w:tab/>
        </w:r>
        <w:del w:id="2068" w:author="Cintron, Matthew I (CTR)" w:date="2021-11-15T11:23:00Z">
          <w:r w:rsidDel="00353386">
            <w:delText>*</w:delText>
          </w:r>
        </w:del>
        <w:r>
          <w:t>"Instructor responsibilities.",</w:t>
        </w:r>
      </w:ins>
    </w:p>
    <w:p w14:paraId="2DD8EE74" w14:textId="5E1F6804" w:rsidR="00A049B3" w:rsidRDefault="00A049B3">
      <w:pPr>
        <w:ind w:firstLine="720"/>
        <w:pPrChange w:id="2069" w:author="McQuillan, Tyler A" w:date="2021-11-05T08:49:00Z">
          <w:pPr/>
        </w:pPrChange>
      </w:pPr>
      <w:r>
        <w:t>"What Service Level Agreements am I responsible for when I train a class? ",</w:t>
      </w:r>
    </w:p>
    <w:p w14:paraId="76409AC0" w14:textId="77777777" w:rsidR="00A049B3" w:rsidRDefault="00A049B3" w:rsidP="00A049B3">
      <w:r>
        <w:t xml:space="preserve">                "What SLAs am I responsible for when I train a class?"</w:t>
      </w:r>
    </w:p>
    <w:p w14:paraId="277DA3F3" w14:textId="77777777" w:rsidR="00A049B3" w:rsidRDefault="00A049B3" w:rsidP="00A049B3">
      <w:r>
        <w:t xml:space="preserve">            ],</w:t>
      </w:r>
    </w:p>
    <w:p w14:paraId="1A075FD8" w14:textId="77777777" w:rsidR="00A049B3" w:rsidRDefault="00A049B3" w:rsidP="00A049B3">
      <w:r>
        <w:t xml:space="preserve">            "responses": [</w:t>
      </w:r>
    </w:p>
    <w:p w14:paraId="27F4AEA6" w14:textId="77777777" w:rsidR="00A049B3" w:rsidRDefault="00A049B3" w:rsidP="00A049B3">
      <w:r>
        <w:t xml:space="preserve">                "Find SLA requirements for Instructor Led Classes [SOP TD 1.21.01 Instructor Responsibilities] located here (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 [Process TD 1.21.01.2: Training Core curriculum Classes] scroll to Step 8 [The requirements for instructor-led classes and return - to- work agents"</w:t>
      </w:r>
    </w:p>
    <w:p w14:paraId="70DCCD39" w14:textId="77777777" w:rsidR="00A049B3" w:rsidRDefault="00A049B3" w:rsidP="00A049B3">
      <w:r>
        <w:t xml:space="preserve">            ],</w:t>
      </w:r>
    </w:p>
    <w:p w14:paraId="61BA0961" w14:textId="77777777" w:rsidR="00A049B3" w:rsidRDefault="00A049B3" w:rsidP="00A049B3">
      <w:r>
        <w:t xml:space="preserve">            "</w:t>
      </w:r>
      <w:proofErr w:type="spellStart"/>
      <w:r>
        <w:t>context_set</w:t>
      </w:r>
      <w:proofErr w:type="spellEnd"/>
      <w:r>
        <w:t>": ""</w:t>
      </w:r>
    </w:p>
    <w:p w14:paraId="3906A9E0" w14:textId="77777777" w:rsidR="00A049B3" w:rsidRDefault="00A049B3" w:rsidP="00A049B3">
      <w:r>
        <w:t xml:space="preserve">        },</w:t>
      </w:r>
    </w:p>
    <w:p w14:paraId="4FAFD5D5" w14:textId="77777777" w:rsidR="00A049B3" w:rsidRDefault="00A049B3" w:rsidP="00A049B3">
      <w:r>
        <w:t xml:space="preserve">        {</w:t>
      </w:r>
    </w:p>
    <w:p w14:paraId="27AB35F4" w14:textId="77777777" w:rsidR="00A049B3" w:rsidRDefault="00A049B3" w:rsidP="00A049B3">
      <w:r>
        <w:t xml:space="preserve">            "tag": "Q125",</w:t>
      </w:r>
    </w:p>
    <w:p w14:paraId="6E41A8DB" w14:textId="77777777" w:rsidR="00A049B3" w:rsidRDefault="00A049B3" w:rsidP="00A049B3">
      <w:r>
        <w:lastRenderedPageBreak/>
        <w:t xml:space="preserve">            "patterns": [</w:t>
      </w:r>
    </w:p>
    <w:p w14:paraId="12FEFEC3" w14:textId="77777777" w:rsidR="00BB472C" w:rsidRDefault="00A049B3" w:rsidP="00BB472C">
      <w:pPr>
        <w:rPr>
          <w:ins w:id="2070" w:author="McQuillan, Tyler A" w:date="2021-11-05T08:50:00Z"/>
        </w:rPr>
      </w:pPr>
      <w:r>
        <w:t xml:space="preserve">                </w:t>
      </w:r>
      <w:ins w:id="2071" w:author="McQuillan, Tyler A" w:date="2021-11-05T08:50:00Z">
        <w:del w:id="2072" w:author="Cintron, Matthew I (CTR)" w:date="2021-11-15T11:23:00Z">
          <w:r w:rsidR="00BB472C" w:rsidDel="00353386">
            <w:delText>*</w:delText>
          </w:r>
        </w:del>
        <w:r w:rsidR="00BB472C">
          <w:t>"What is the training attendance policy? ",</w:t>
        </w:r>
      </w:ins>
    </w:p>
    <w:p w14:paraId="4A15387C" w14:textId="2B24C012" w:rsidR="00BB472C" w:rsidRDefault="00BB472C" w:rsidP="00BB472C">
      <w:pPr>
        <w:rPr>
          <w:ins w:id="2073" w:author="McQuillan, Tyler A" w:date="2021-11-05T08:50:00Z"/>
        </w:rPr>
      </w:pPr>
      <w:ins w:id="2074" w:author="McQuillan, Tyler A" w:date="2021-11-05T08:50:00Z">
        <w:r>
          <w:tab/>
        </w:r>
        <w:del w:id="2075" w:author="Cintron, Matthew I (CTR)" w:date="2021-11-15T11:23:00Z">
          <w:r w:rsidDel="00353386">
            <w:delText>*</w:delText>
          </w:r>
        </w:del>
        <w:r>
          <w:t>"Training attendance policy. ",</w:t>
        </w:r>
      </w:ins>
    </w:p>
    <w:p w14:paraId="67F7C3E1" w14:textId="63AEF5B6" w:rsidR="00A049B3" w:rsidRDefault="00A049B3">
      <w:pPr>
        <w:ind w:firstLine="720"/>
        <w:pPrChange w:id="2076" w:author="McQuillan, Tyler A" w:date="2021-11-05T08:50:00Z">
          <w:pPr/>
        </w:pPrChange>
      </w:pPr>
      <w:r>
        <w:t>"What should I do when a trainee goes over the time allowed to miss in Training?",</w:t>
      </w:r>
    </w:p>
    <w:p w14:paraId="2722855A" w14:textId="77777777" w:rsidR="00A049B3" w:rsidRDefault="00A049B3" w:rsidP="00A049B3">
      <w:r>
        <w:t xml:space="preserve">                "Where can I find the checklist to use when a trainee goes over 8.0 hours of unplanned absence in class?"</w:t>
      </w:r>
    </w:p>
    <w:p w14:paraId="726295C6" w14:textId="77777777" w:rsidR="00A049B3" w:rsidRDefault="00A049B3" w:rsidP="00A049B3">
      <w:r>
        <w:t xml:space="preserve">            ],</w:t>
      </w:r>
    </w:p>
    <w:p w14:paraId="4B18C317" w14:textId="77777777" w:rsidR="00A049B3" w:rsidRDefault="00A049B3" w:rsidP="00A049B3">
      <w:r>
        <w:t xml:space="preserve">            "responses": [</w:t>
      </w:r>
    </w:p>
    <w:p w14:paraId="1001346E" w14:textId="1CF53023" w:rsidR="00A049B3" w:rsidRDefault="00A049B3" w:rsidP="00A049B3">
      <w:r>
        <w:t xml:space="preserve">                "Fill</w:t>
      </w:r>
      <w:ins w:id="2077" w:author="McQuillan, Tyler A" w:date="2021-11-05T08:50:00Z">
        <w:r w:rsidR="00BB472C">
          <w:t xml:space="preserve"> </w:t>
        </w:r>
      </w:ins>
      <w:del w:id="2078" w:author="McQuillan, Tyler A" w:date="2021-11-05T08:50:00Z">
        <w:r w:rsidDel="00BB472C">
          <w:delText xml:space="preserve">ing </w:delText>
        </w:r>
      </w:del>
      <w:r>
        <w:t>out the [Urgent Term Request] template located here(</w:t>
      </w:r>
      <w:ins w:id="2079" w:author="McQuillan, Tyler A" w:date="2021-11-05T08:51:00Z">
        <w:r w:rsidR="00BB472C">
          <w:fldChar w:fldCharType="begin"/>
        </w:r>
        <w:r w:rsidR="00BB472C">
          <w:instrText xml:space="preserve"> HYPERLINK "</w:instrText>
        </w:r>
      </w:ins>
      <w:r w:rsidR="00BB472C">
        <w:instrText>https://maximus365.sharepoint.com/sites/CCO/Support/KSTP/CCO_Training_Delivery_Trainer_Resources/Forms%20and%20Templates/Forms/AllItems.aspx?viewpath=%2Fsites%2FCCO%2FSupport%2FKSTP%2FCCO_Training_Delivery_Trainer_Resources%2FForms%20and%20Templates%2FForms%2FAllItems.aspx</w:instrText>
      </w:r>
      <w:ins w:id="2080" w:author="McQuillan, Tyler A" w:date="2021-11-05T08:51:00Z">
        <w:r w:rsidR="00BB472C">
          <w:instrText xml:space="preserve">" </w:instrText>
        </w:r>
        <w:r w:rsidR="00BB472C">
          <w:fldChar w:fldCharType="separate"/>
        </w:r>
      </w:ins>
      <w:r w:rsidR="00BB472C" w:rsidRPr="0078439B">
        <w:rPr>
          <w:rStyle w:val="Hyperlink"/>
        </w:rPr>
        <w:t>https://maximus365.sharepoint.com/sites/CCO/Support/KSTP/CCO_Training_Delivery_Trainer_Resources/Forms%20and%20Templates/Forms/AllItems.aspx?viewpath=%2Fsites%2FCCO%2FSupport%2FKSTP%2FCCO_Training_Delivery_Trainer_Resources%2FForms%20and%20Templates%2FForms%2FAllItems.aspx</w:t>
      </w:r>
      <w:ins w:id="2081" w:author="McQuillan, Tyler A" w:date="2021-11-05T08:51:00Z">
        <w:r w:rsidR="00BB472C">
          <w:fldChar w:fldCharType="end"/>
        </w:r>
      </w:ins>
      <w:r>
        <w:t>)</w:t>
      </w:r>
      <w:ins w:id="2082" w:author="McQuillan, Tyler A" w:date="2021-11-05T08:51:00Z">
        <w:r w:rsidR="00BB472C">
          <w:t xml:space="preserve">. </w:t>
        </w:r>
      </w:ins>
      <w:del w:id="2083" w:author="McQuillan, Tyler A" w:date="2021-11-05T08:51:00Z">
        <w:r w:rsidDel="00BB472C">
          <w:delText xml:space="preserve">  i</w:delText>
        </w:r>
      </w:del>
      <w:ins w:id="2084" w:author="McQuillan, Tyler A" w:date="2021-11-05T08:51:00Z">
        <w:r w:rsidR="00BB472C">
          <w:t>I</w:t>
        </w:r>
      </w:ins>
      <w:r>
        <w:t>nclude screen shot of the trainee's ATT, IVR check and results of wellness calls and email to your Training Manager</w:t>
      </w:r>
      <w:ins w:id="2085" w:author="McQuillan, Tyler A" w:date="2021-11-05T08:51:00Z">
        <w:r w:rsidR="00BB472C">
          <w:t>.</w:t>
        </w:r>
      </w:ins>
      <w:r>
        <w:t>"</w:t>
      </w:r>
    </w:p>
    <w:p w14:paraId="19452918" w14:textId="77777777" w:rsidR="00A049B3" w:rsidRDefault="00A049B3" w:rsidP="00A049B3">
      <w:r>
        <w:t xml:space="preserve">            ],</w:t>
      </w:r>
    </w:p>
    <w:p w14:paraId="0D463BFD" w14:textId="77777777" w:rsidR="00A049B3" w:rsidRDefault="00A049B3" w:rsidP="00A049B3">
      <w:r>
        <w:t xml:space="preserve">            "</w:t>
      </w:r>
      <w:proofErr w:type="spellStart"/>
      <w:r>
        <w:t>context_set</w:t>
      </w:r>
      <w:proofErr w:type="spellEnd"/>
      <w:r>
        <w:t>": ""</w:t>
      </w:r>
    </w:p>
    <w:p w14:paraId="5A780A36" w14:textId="77777777" w:rsidR="00A049B3" w:rsidRDefault="00A049B3" w:rsidP="00A049B3">
      <w:r>
        <w:t xml:space="preserve">        },</w:t>
      </w:r>
    </w:p>
    <w:p w14:paraId="4A2CA763" w14:textId="77777777" w:rsidR="00A049B3" w:rsidRDefault="00A049B3" w:rsidP="00A049B3">
      <w:r>
        <w:t xml:space="preserve">        {</w:t>
      </w:r>
    </w:p>
    <w:p w14:paraId="2E1E5EC7" w14:textId="77777777" w:rsidR="00A049B3" w:rsidRDefault="00A049B3" w:rsidP="00A049B3">
      <w:r>
        <w:t xml:space="preserve">            "tag": "Q126",</w:t>
      </w:r>
    </w:p>
    <w:p w14:paraId="5E26BBA7" w14:textId="77777777" w:rsidR="00A049B3" w:rsidRDefault="00A049B3" w:rsidP="00A049B3">
      <w:r>
        <w:t xml:space="preserve">            "patterns": [</w:t>
      </w:r>
    </w:p>
    <w:p w14:paraId="72898BC1" w14:textId="77777777" w:rsidR="00BB472C" w:rsidRDefault="00A049B3" w:rsidP="00BB472C">
      <w:pPr>
        <w:rPr>
          <w:ins w:id="2086" w:author="McQuillan, Tyler A" w:date="2021-11-05T08:51:00Z"/>
        </w:rPr>
      </w:pPr>
      <w:r>
        <w:t xml:space="preserve">                </w:t>
      </w:r>
      <w:ins w:id="2087" w:author="McQuillan, Tyler A" w:date="2021-11-05T08:51:00Z">
        <w:del w:id="2088" w:author="Cintron, Matthew I (CTR)" w:date="2021-11-15T11:23:00Z">
          <w:r w:rsidR="00BB472C" w:rsidDel="00353386">
            <w:delText>*</w:delText>
          </w:r>
        </w:del>
        <w:r w:rsidR="00BB472C">
          <w:t>"How to handle Secure Floor Policy violations.",</w:t>
        </w:r>
      </w:ins>
    </w:p>
    <w:p w14:paraId="0A6C6526" w14:textId="7B71093D" w:rsidR="00BB472C" w:rsidRDefault="00BB472C" w:rsidP="00BB472C">
      <w:pPr>
        <w:rPr>
          <w:ins w:id="2089" w:author="McQuillan, Tyler A" w:date="2021-11-05T08:51:00Z"/>
        </w:rPr>
      </w:pPr>
      <w:ins w:id="2090" w:author="McQuillan, Tyler A" w:date="2021-11-05T08:51:00Z">
        <w:r>
          <w:tab/>
        </w:r>
        <w:del w:id="2091" w:author="Cintron, Matthew I (CTR)" w:date="2021-11-15T11:23:00Z">
          <w:r w:rsidDel="00353386">
            <w:delText>*</w:delText>
          </w:r>
        </w:del>
        <w:r>
          <w:t>"Secure Floor Policy violations.",</w:t>
        </w:r>
      </w:ins>
    </w:p>
    <w:p w14:paraId="0EF9DAD3" w14:textId="5D9A7AF8" w:rsidR="00A049B3" w:rsidRDefault="00A049B3">
      <w:pPr>
        <w:ind w:firstLine="720"/>
        <w:pPrChange w:id="2092" w:author="McQuillan, Tyler A" w:date="2021-11-05T08:51:00Z">
          <w:pPr/>
        </w:pPrChange>
      </w:pPr>
      <w:r>
        <w:t>"What should I include when writing up disciplinary action for a cell phone violation",</w:t>
      </w:r>
    </w:p>
    <w:p w14:paraId="224C8C5F" w14:textId="77777777" w:rsidR="00A049B3" w:rsidRDefault="00A049B3" w:rsidP="00A049B3">
      <w:r>
        <w:t xml:space="preserve">                "Where can I find verbiage for cell phone violations in the classroom?"</w:t>
      </w:r>
    </w:p>
    <w:p w14:paraId="6DB1E96F" w14:textId="77777777" w:rsidR="00A049B3" w:rsidRDefault="00A049B3" w:rsidP="00A049B3">
      <w:r>
        <w:t xml:space="preserve">            ],</w:t>
      </w:r>
    </w:p>
    <w:p w14:paraId="5D5527C1" w14:textId="77777777" w:rsidR="00A049B3" w:rsidRDefault="00A049B3" w:rsidP="00A049B3">
      <w:r>
        <w:t xml:space="preserve">            "responses": [</w:t>
      </w:r>
    </w:p>
    <w:p w14:paraId="26E30EA0" w14:textId="076FB0B2" w:rsidR="00A049B3" w:rsidRDefault="00A049B3" w:rsidP="00A049B3">
      <w:r>
        <w:t xml:space="preserve">                "Find verbiage in the [CCO Secure Floor Policy] located </w:t>
      </w:r>
      <w:ins w:id="2093" w:author="McQuillan, Tyler A" w:date="2021-11-05T08:52:00Z">
        <w:r w:rsidR="00BB472C">
          <w:t xml:space="preserve">at </w:t>
        </w:r>
      </w:ins>
      <w:r>
        <w:t>(https://maximus365.sharepoint.com/sites/CCO/Connection/Policies/Forms/SecureFloor.aspx)</w:t>
      </w:r>
      <w:ins w:id="2094" w:author="McQuillan, Tyler A" w:date="2021-11-05T08:52:00Z">
        <w:r w:rsidR="00BB472C">
          <w:t>.</w:t>
        </w:r>
      </w:ins>
      <w:r>
        <w:t xml:space="preserve"> </w:t>
      </w:r>
      <w:ins w:id="2095" w:author="McQuillan, Tyler A" w:date="2021-11-05T08:52:00Z">
        <w:r w:rsidR="00BB472C">
          <w:t>L</w:t>
        </w:r>
      </w:ins>
      <w:del w:id="2096" w:author="McQuillan, Tyler A" w:date="2021-11-05T08:52:00Z">
        <w:r w:rsidDel="00BB472C">
          <w:delText>l</w:delText>
        </w:r>
      </w:del>
      <w:r>
        <w:t>anguage to include specifically for Training Classrooms is located in section 12"</w:t>
      </w:r>
    </w:p>
    <w:p w14:paraId="6FB4DF19" w14:textId="77777777" w:rsidR="00A049B3" w:rsidRDefault="00A049B3" w:rsidP="00A049B3">
      <w:r>
        <w:t xml:space="preserve">            ],</w:t>
      </w:r>
    </w:p>
    <w:p w14:paraId="08DFAD29" w14:textId="77777777" w:rsidR="00A049B3" w:rsidRDefault="00A049B3" w:rsidP="00A049B3">
      <w:r>
        <w:t xml:space="preserve">            "</w:t>
      </w:r>
      <w:proofErr w:type="spellStart"/>
      <w:r>
        <w:t>context_set</w:t>
      </w:r>
      <w:proofErr w:type="spellEnd"/>
      <w:r>
        <w:t>": ""</w:t>
      </w:r>
    </w:p>
    <w:p w14:paraId="0802A0BD" w14:textId="77777777" w:rsidR="00A049B3" w:rsidRDefault="00A049B3" w:rsidP="00A049B3">
      <w:r>
        <w:t xml:space="preserve">        },</w:t>
      </w:r>
    </w:p>
    <w:p w14:paraId="67DD37E4" w14:textId="77777777" w:rsidR="00A049B3" w:rsidRDefault="00A049B3" w:rsidP="00A049B3">
      <w:r>
        <w:lastRenderedPageBreak/>
        <w:t xml:space="preserve">        {</w:t>
      </w:r>
    </w:p>
    <w:p w14:paraId="2CB61FBD" w14:textId="77777777" w:rsidR="00A049B3" w:rsidRDefault="00A049B3" w:rsidP="00A049B3">
      <w:r>
        <w:t xml:space="preserve">            "tag": "Q127",</w:t>
      </w:r>
    </w:p>
    <w:p w14:paraId="61EC5D71" w14:textId="77777777" w:rsidR="00A049B3" w:rsidRDefault="00A049B3" w:rsidP="00A049B3">
      <w:r>
        <w:t xml:space="preserve">            "patterns": [</w:t>
      </w:r>
    </w:p>
    <w:p w14:paraId="398D1EA1" w14:textId="77777777" w:rsidR="00BB472C" w:rsidRDefault="00A049B3" w:rsidP="00BB472C">
      <w:pPr>
        <w:rPr>
          <w:ins w:id="2097" w:author="McQuillan, Tyler A" w:date="2021-11-05T08:52:00Z"/>
        </w:rPr>
      </w:pPr>
      <w:r>
        <w:t xml:space="preserve">                </w:t>
      </w:r>
      <w:ins w:id="2098" w:author="McQuillan, Tyler A" w:date="2021-11-05T08:52:00Z">
        <w:del w:id="2099" w:author="Cintron, Matthew I (CTR)" w:date="2021-11-15T11:23:00Z">
          <w:r w:rsidR="00BB472C" w:rsidDel="00353386">
            <w:delText>*</w:delText>
          </w:r>
        </w:del>
        <w:r w:rsidR="00BB472C">
          <w:t xml:space="preserve">"How to document </w:t>
        </w:r>
        <w:proofErr w:type="spellStart"/>
        <w:r w:rsidR="00BB472C">
          <w:t>eCoaching</w:t>
        </w:r>
        <w:proofErr w:type="spellEnd"/>
        <w:r w:rsidR="00BB472C">
          <w:t xml:space="preserve"> logs (</w:t>
        </w:r>
        <w:proofErr w:type="spellStart"/>
        <w:r w:rsidR="00BB472C">
          <w:t>eCLs</w:t>
        </w:r>
        <w:proofErr w:type="spellEnd"/>
        <w:r w:rsidR="00BB472C">
          <w:t>).",</w:t>
        </w:r>
      </w:ins>
    </w:p>
    <w:p w14:paraId="4F8DF9F0" w14:textId="14BA5EAE" w:rsidR="00BB472C" w:rsidRDefault="00BB472C" w:rsidP="00BB472C">
      <w:pPr>
        <w:rPr>
          <w:ins w:id="2100" w:author="McQuillan, Tyler A" w:date="2021-11-05T08:52:00Z"/>
        </w:rPr>
      </w:pPr>
      <w:ins w:id="2101" w:author="McQuillan, Tyler A" w:date="2021-11-05T08:52:00Z">
        <w:r>
          <w:tab/>
        </w:r>
        <w:del w:id="2102" w:author="Cintron, Matthew I (CTR)" w:date="2021-11-15T11:23:00Z">
          <w:r w:rsidDel="00353386">
            <w:delText>*</w:delText>
          </w:r>
        </w:del>
        <w:r>
          <w:t>"</w:t>
        </w:r>
        <w:proofErr w:type="spellStart"/>
        <w:r>
          <w:t>eCoaching</w:t>
        </w:r>
        <w:proofErr w:type="spellEnd"/>
        <w:r>
          <w:t xml:space="preserve"> logs (</w:t>
        </w:r>
        <w:proofErr w:type="spellStart"/>
        <w:r>
          <w:t>eCLs</w:t>
        </w:r>
        <w:proofErr w:type="spellEnd"/>
        <w:r>
          <w:t>).",</w:t>
        </w:r>
      </w:ins>
    </w:p>
    <w:p w14:paraId="43C99257" w14:textId="330485CE" w:rsidR="00A049B3" w:rsidRDefault="00A049B3">
      <w:pPr>
        <w:ind w:firstLine="720"/>
        <w:pPrChange w:id="2103" w:author="McQuillan, Tyler A" w:date="2021-11-05T08:52:00Z">
          <w:pPr/>
        </w:pPrChange>
      </w:pPr>
      <w:r>
        <w:t xml:space="preserve">"What steps should I take when delivering an </w:t>
      </w:r>
      <w:proofErr w:type="spellStart"/>
      <w:r>
        <w:t>eCL</w:t>
      </w:r>
      <w:proofErr w:type="spellEnd"/>
      <w:r>
        <w:t xml:space="preserve"> to a trainee?",</w:t>
      </w:r>
    </w:p>
    <w:p w14:paraId="26FFE8BA" w14:textId="77777777" w:rsidR="00A049B3" w:rsidRDefault="00A049B3" w:rsidP="00A049B3">
      <w:r>
        <w:t xml:space="preserve">                "how do </w:t>
      </w:r>
      <w:proofErr w:type="spellStart"/>
      <w:r>
        <w:t>i</w:t>
      </w:r>
      <w:proofErr w:type="spellEnd"/>
      <w:r>
        <w:t xml:space="preserve"> prepare an </w:t>
      </w:r>
      <w:proofErr w:type="spellStart"/>
      <w:r>
        <w:t>ecl</w:t>
      </w:r>
      <w:proofErr w:type="spellEnd"/>
      <w:r>
        <w:t xml:space="preserve"> for a trainee?",</w:t>
      </w:r>
    </w:p>
    <w:p w14:paraId="428FE83C" w14:textId="77777777" w:rsidR="00A049B3" w:rsidRDefault="00A049B3" w:rsidP="00A049B3">
      <w:r>
        <w:t xml:space="preserve">                "how do </w:t>
      </w:r>
      <w:proofErr w:type="spellStart"/>
      <w:r>
        <w:t>i</w:t>
      </w:r>
      <w:proofErr w:type="spellEnd"/>
      <w:r>
        <w:t xml:space="preserve"> deliver my </w:t>
      </w:r>
      <w:proofErr w:type="spellStart"/>
      <w:r>
        <w:t>ecl</w:t>
      </w:r>
      <w:proofErr w:type="spellEnd"/>
      <w:r>
        <w:t xml:space="preserve"> to a trainee?",</w:t>
      </w:r>
    </w:p>
    <w:p w14:paraId="25CD1646" w14:textId="77777777" w:rsidR="00A049B3" w:rsidRDefault="00A049B3" w:rsidP="00A049B3">
      <w:r>
        <w:t xml:space="preserve">                "recommend some steps to take when giving an </w:t>
      </w:r>
      <w:proofErr w:type="spellStart"/>
      <w:r>
        <w:t>ecl</w:t>
      </w:r>
      <w:proofErr w:type="spellEnd"/>
      <w:r>
        <w:t xml:space="preserve"> to a trainee?",</w:t>
      </w:r>
    </w:p>
    <w:p w14:paraId="47DC320D" w14:textId="77777777" w:rsidR="00A049B3" w:rsidRDefault="00A049B3" w:rsidP="00A049B3">
      <w:r>
        <w:t xml:space="preserve">                "what steps should one take when delivering </w:t>
      </w:r>
      <w:proofErr w:type="spellStart"/>
      <w:r>
        <w:t>ecl</w:t>
      </w:r>
      <w:proofErr w:type="spellEnd"/>
      <w:r>
        <w:t xml:space="preserve"> to a trainee?"</w:t>
      </w:r>
    </w:p>
    <w:p w14:paraId="65790685" w14:textId="77777777" w:rsidR="00A049B3" w:rsidRDefault="00A049B3" w:rsidP="00A049B3">
      <w:r>
        <w:t xml:space="preserve">            ],</w:t>
      </w:r>
    </w:p>
    <w:p w14:paraId="6EFC086F" w14:textId="77777777" w:rsidR="00A049B3" w:rsidRDefault="00A049B3" w:rsidP="00A049B3">
      <w:r>
        <w:t xml:space="preserve">            "responses": [</w:t>
      </w:r>
    </w:p>
    <w:p w14:paraId="55DC8EA6" w14:textId="45F4C9C7" w:rsidR="00A049B3" w:rsidRDefault="00A049B3" w:rsidP="00A049B3">
      <w:r>
        <w:t xml:space="preserve">                "Steps to deliver a verbal </w:t>
      </w:r>
      <w:del w:id="2104" w:author="McQuillan, Tyler A" w:date="2021-11-05T08:53:00Z">
        <w:r w:rsidDel="00BB472C">
          <w:delText>councelling</w:delText>
        </w:r>
      </w:del>
      <w:ins w:id="2105" w:author="McQuillan, Tyler A" w:date="2021-11-05T08:53:00Z">
        <w:r w:rsidR="00BB472C">
          <w:t>counseling</w:t>
        </w:r>
      </w:ins>
      <w:r>
        <w:t xml:space="preserve"> or </w:t>
      </w:r>
      <w:proofErr w:type="spellStart"/>
      <w:r>
        <w:t>eCL</w:t>
      </w:r>
      <w:proofErr w:type="spellEnd"/>
      <w:r>
        <w:t xml:space="preserve"> are described in th</w:t>
      </w:r>
      <w:ins w:id="2106" w:author="McQuillan, Tyler A" w:date="2021-11-05T08:53:00Z">
        <w:r w:rsidR="00BB472C">
          <w:t>e</w:t>
        </w:r>
      </w:ins>
      <w:r>
        <w:t xml:space="preserve"> [SCA Employee Manual] located (https://maximus365.sharepoint.com/SitePages/HomeUSA.aspx)</w:t>
      </w:r>
      <w:ins w:id="2107" w:author="McQuillan, Tyler A" w:date="2021-11-05T08:53:00Z">
        <w:r w:rsidR="00BB472C">
          <w:t>.</w:t>
        </w:r>
      </w:ins>
      <w:r>
        <w:t xml:space="preserve"> </w:t>
      </w:r>
      <w:ins w:id="2108" w:author="McQuillan, Tyler A" w:date="2021-11-05T08:53:00Z">
        <w:r w:rsidR="00BB472C">
          <w:t>S</w:t>
        </w:r>
      </w:ins>
      <w:del w:id="2109" w:author="McQuillan, Tyler A" w:date="2021-11-05T08:53:00Z">
        <w:r w:rsidDel="00BB472C">
          <w:delText>s</w:delText>
        </w:r>
      </w:del>
      <w:r>
        <w:t xml:space="preserve">croll to section [EM 3.15.7 Workplace Conduct Disciplinary Action </w:t>
      </w:r>
      <w:proofErr w:type="spellStart"/>
      <w:r>
        <w:t>Vebal</w:t>
      </w:r>
      <w:proofErr w:type="spellEnd"/>
      <w:r>
        <w:t xml:space="preserve"> </w:t>
      </w:r>
      <w:del w:id="2110" w:author="McQuillan, Tyler A" w:date="2021-11-05T08:53:00Z">
        <w:r w:rsidDel="00BB472C">
          <w:delText>Counceling</w:delText>
        </w:r>
      </w:del>
      <w:ins w:id="2111" w:author="McQuillan, Tyler A" w:date="2021-11-05T08:53:00Z">
        <w:r w:rsidR="00BB472C">
          <w:t>Counseling</w:t>
        </w:r>
      </w:ins>
      <w:r>
        <w:t>]</w:t>
      </w:r>
      <w:ins w:id="2112" w:author="McQuillan, Tyler A" w:date="2021-11-05T08:53:00Z">
        <w:r w:rsidR="00BB472C">
          <w:t xml:space="preserve">. </w:t>
        </w:r>
      </w:ins>
      <w:del w:id="2113" w:author="McQuillan, Tyler A" w:date="2021-11-05T08:53:00Z">
        <w:r w:rsidDel="00BB472C">
          <w:delText>a</w:delText>
        </w:r>
      </w:del>
      <w:ins w:id="2114" w:author="McQuillan, Tyler A" w:date="2021-11-05T08:53:00Z">
        <w:r w:rsidR="00BB472C">
          <w:t>A</w:t>
        </w:r>
      </w:ins>
      <w:r>
        <w:t xml:space="preserve">lso refer to [CC SOP 30.0 </w:t>
      </w:r>
      <w:proofErr w:type="spellStart"/>
      <w:r>
        <w:t>eCoaching</w:t>
      </w:r>
      <w:proofErr w:type="spellEnd"/>
      <w:r>
        <w:t xml:space="preserve"> Log](https://maximus365.sharepoint.com/sites/CCO/Resources/SOP/Contact%20Center%20Operations/Forms/AllItems.aspx?viewpath=%2Fsites%2FCCO%2FResources%2FSOP%2FContact%20Center%20Operations%2FForms%2FAllItems%2Easpx&amp;id=%2Fsites%2FCCO%2FResources%2FSOP%2FContact%20Center%20Operations%2FCC%5F30%2E0%5FeCoaching%5FLog%5Fv3%2E3%2Epdf&amp;parent=%2Fsites%2FCCO%2FResources%2FSOP%2FContact%20Center%20Operations)</w:t>
      </w:r>
      <w:ins w:id="2115" w:author="McQuillan, Tyler A" w:date="2021-11-05T08:53:00Z">
        <w:r w:rsidR="00BB472C">
          <w:t>.</w:t>
        </w:r>
      </w:ins>
      <w:r>
        <w:t>"</w:t>
      </w:r>
    </w:p>
    <w:p w14:paraId="095947C1" w14:textId="77777777" w:rsidR="00A049B3" w:rsidRDefault="00A049B3" w:rsidP="00A049B3">
      <w:r>
        <w:t xml:space="preserve">            ],</w:t>
      </w:r>
    </w:p>
    <w:p w14:paraId="41227B99" w14:textId="77777777" w:rsidR="00A049B3" w:rsidRDefault="00A049B3" w:rsidP="00A049B3">
      <w:r>
        <w:t xml:space="preserve">            "</w:t>
      </w:r>
      <w:proofErr w:type="spellStart"/>
      <w:r>
        <w:t>context_set</w:t>
      </w:r>
      <w:proofErr w:type="spellEnd"/>
      <w:r>
        <w:t>": ""</w:t>
      </w:r>
    </w:p>
    <w:p w14:paraId="62EC772B" w14:textId="77777777" w:rsidR="00A049B3" w:rsidRDefault="00A049B3" w:rsidP="00A049B3">
      <w:r>
        <w:t xml:space="preserve">        },</w:t>
      </w:r>
    </w:p>
    <w:p w14:paraId="24A49D9D" w14:textId="77777777" w:rsidR="00A049B3" w:rsidRDefault="00A049B3" w:rsidP="00A049B3">
      <w:r>
        <w:t xml:space="preserve">        {</w:t>
      </w:r>
    </w:p>
    <w:p w14:paraId="5A3F6693" w14:textId="77777777" w:rsidR="00A049B3" w:rsidRDefault="00A049B3" w:rsidP="00A049B3">
      <w:r>
        <w:t xml:space="preserve">            "tag": "Q128",</w:t>
      </w:r>
    </w:p>
    <w:p w14:paraId="4D4F0DBD" w14:textId="77777777" w:rsidR="00A049B3" w:rsidRDefault="00A049B3" w:rsidP="00A049B3">
      <w:r>
        <w:t xml:space="preserve">            "patterns": [</w:t>
      </w:r>
    </w:p>
    <w:p w14:paraId="22381CF9" w14:textId="77777777" w:rsidR="00BB472C" w:rsidRDefault="00A049B3" w:rsidP="00BB472C">
      <w:pPr>
        <w:rPr>
          <w:ins w:id="2116" w:author="McQuillan, Tyler A" w:date="2021-11-05T08:55:00Z"/>
        </w:rPr>
      </w:pPr>
      <w:r>
        <w:t xml:space="preserve">                </w:t>
      </w:r>
      <w:ins w:id="2117" w:author="McQuillan, Tyler A" w:date="2021-11-05T08:55:00Z">
        <w:del w:id="2118" w:author="Cintron, Matthew I (CTR)" w:date="2021-11-15T11:23:00Z">
          <w:r w:rsidR="00BB472C" w:rsidDel="00353386">
            <w:delText>*</w:delText>
          </w:r>
        </w:del>
        <w:r w:rsidR="00BB472C">
          <w:t xml:space="preserve">"What are instructor responsibilities?", </w:t>
        </w:r>
      </w:ins>
    </w:p>
    <w:p w14:paraId="39D65DC7" w14:textId="6FD8628C" w:rsidR="00BB472C" w:rsidRDefault="00BB472C" w:rsidP="00BB472C">
      <w:pPr>
        <w:rPr>
          <w:ins w:id="2119" w:author="McQuillan, Tyler A" w:date="2021-11-05T08:55:00Z"/>
        </w:rPr>
      </w:pPr>
      <w:ins w:id="2120" w:author="McQuillan, Tyler A" w:date="2021-11-05T08:55:00Z">
        <w:r>
          <w:tab/>
        </w:r>
        <w:del w:id="2121" w:author="Cintron, Matthew I (CTR)" w:date="2021-11-15T11:23:00Z">
          <w:r w:rsidDel="00353386">
            <w:delText>*</w:delText>
          </w:r>
        </w:del>
        <w:r>
          <w:t>"Instructor responsibilities.",</w:t>
        </w:r>
      </w:ins>
    </w:p>
    <w:p w14:paraId="6CCEDA8F" w14:textId="2F6A09D6" w:rsidR="00A049B3" w:rsidRDefault="00A049B3">
      <w:pPr>
        <w:ind w:firstLine="720"/>
        <w:pPrChange w:id="2122" w:author="McQuillan, Tyler A" w:date="2021-11-05T08:55:00Z">
          <w:pPr/>
        </w:pPrChange>
      </w:pPr>
      <w:r>
        <w:t>"What</w:t>
      </w:r>
      <w:ins w:id="2123" w:author="McQuillan, Tyler A" w:date="2021-11-05T08:55:00Z">
        <w:r w:rsidR="00BB472C">
          <w:t xml:space="preserve"> i</w:t>
        </w:r>
      </w:ins>
      <w:r>
        <w:t>s the daily tracker?",</w:t>
      </w:r>
    </w:p>
    <w:p w14:paraId="56A3840D" w14:textId="77777777" w:rsidR="00A049B3" w:rsidRDefault="00A049B3" w:rsidP="00A049B3">
      <w:r>
        <w:t xml:space="preserve">                "how can i get track of my daily activity?",</w:t>
      </w:r>
    </w:p>
    <w:p w14:paraId="5A0DDA56" w14:textId="77777777" w:rsidR="00A049B3" w:rsidRDefault="00A049B3" w:rsidP="00A049B3">
      <w:r>
        <w:t xml:space="preserve">                "what's the daily tracker?"</w:t>
      </w:r>
    </w:p>
    <w:p w14:paraId="607DF97F" w14:textId="77777777" w:rsidR="00A049B3" w:rsidRDefault="00A049B3" w:rsidP="00A049B3">
      <w:r>
        <w:lastRenderedPageBreak/>
        <w:t xml:space="preserve">            ],</w:t>
      </w:r>
    </w:p>
    <w:p w14:paraId="5BD95853" w14:textId="77777777" w:rsidR="00A049B3" w:rsidRDefault="00A049B3" w:rsidP="00A049B3">
      <w:r>
        <w:t xml:space="preserve">            "responses": [</w:t>
      </w:r>
    </w:p>
    <w:p w14:paraId="3C1E442A" w14:textId="77777777" w:rsidR="00A049B3" w:rsidRDefault="00A049B3" w:rsidP="00A049B3">
      <w:r>
        <w:t xml:space="preserve">                "</w:t>
      </w:r>
      <w:commentRangeStart w:id="2124"/>
      <w:r>
        <w:t>TD 1.21.01 Instructor Responsibilities (</w:t>
      </w:r>
      <w:proofErr w:type="spellStart"/>
      <w:r>
        <w:t>ngd.local</w:t>
      </w:r>
      <w:proofErr w:type="spellEnd"/>
      <w:r>
        <w:t>) Page 19</w:t>
      </w:r>
      <w:commentRangeEnd w:id="2124"/>
      <w:r w:rsidR="00D14A6A">
        <w:rPr>
          <w:rStyle w:val="CommentReference"/>
        </w:rPr>
        <w:commentReference w:id="2124"/>
      </w:r>
      <w:r>
        <w:t>"</w:t>
      </w:r>
    </w:p>
    <w:p w14:paraId="7029DB31" w14:textId="77777777" w:rsidR="00A049B3" w:rsidRDefault="00A049B3" w:rsidP="00A049B3">
      <w:r>
        <w:t xml:space="preserve">            ],</w:t>
      </w:r>
    </w:p>
    <w:p w14:paraId="10CAE223" w14:textId="77777777" w:rsidR="00A049B3" w:rsidRDefault="00A049B3" w:rsidP="00A049B3">
      <w:r>
        <w:t xml:space="preserve">            "</w:t>
      </w:r>
      <w:proofErr w:type="spellStart"/>
      <w:r>
        <w:t>context_set</w:t>
      </w:r>
      <w:proofErr w:type="spellEnd"/>
      <w:r>
        <w:t>": ""</w:t>
      </w:r>
    </w:p>
    <w:p w14:paraId="52520B97" w14:textId="77777777" w:rsidR="00A049B3" w:rsidRDefault="00A049B3" w:rsidP="00A049B3">
      <w:r>
        <w:t xml:space="preserve">        },</w:t>
      </w:r>
    </w:p>
    <w:p w14:paraId="30938682" w14:textId="77777777" w:rsidR="00A049B3" w:rsidRDefault="00A049B3" w:rsidP="00A049B3">
      <w:r>
        <w:t xml:space="preserve">        {</w:t>
      </w:r>
    </w:p>
    <w:p w14:paraId="269BFD39" w14:textId="77777777" w:rsidR="00A049B3" w:rsidRDefault="00A049B3" w:rsidP="00A049B3">
      <w:r>
        <w:t xml:space="preserve">            "tag": </w:t>
      </w:r>
      <w:commentRangeStart w:id="2125"/>
      <w:r>
        <w:t>"Q129",</w:t>
      </w:r>
      <w:commentRangeEnd w:id="2125"/>
      <w:r w:rsidR="00731AFD">
        <w:rPr>
          <w:rStyle w:val="CommentReference"/>
        </w:rPr>
        <w:commentReference w:id="2125"/>
      </w:r>
    </w:p>
    <w:p w14:paraId="494E3EEF" w14:textId="77777777" w:rsidR="00A049B3" w:rsidRDefault="00A049B3" w:rsidP="00A049B3">
      <w:r>
        <w:t xml:space="preserve">            "patterns": [</w:t>
      </w:r>
    </w:p>
    <w:p w14:paraId="59D13EC0" w14:textId="77777777" w:rsidR="00A049B3" w:rsidRDefault="00A049B3" w:rsidP="00A049B3">
      <w:r>
        <w:t xml:space="preserve">                "When do all of the Maximus policies and procedure trainings need to be completed?",</w:t>
      </w:r>
    </w:p>
    <w:p w14:paraId="4B61231E" w14:textId="77777777" w:rsidR="00A049B3" w:rsidRDefault="00A049B3" w:rsidP="00A049B3">
      <w:r>
        <w:t xml:space="preserve">                "how many maximus trainings do you need to complete for the policies and procedures?"</w:t>
      </w:r>
    </w:p>
    <w:p w14:paraId="688D07CB" w14:textId="77777777" w:rsidR="00A049B3" w:rsidRDefault="00A049B3" w:rsidP="00A049B3">
      <w:r>
        <w:t xml:space="preserve">            ],</w:t>
      </w:r>
    </w:p>
    <w:p w14:paraId="0570E50B" w14:textId="77777777" w:rsidR="00A049B3" w:rsidRDefault="00A049B3" w:rsidP="00A049B3">
      <w:r>
        <w:t xml:space="preserve">            "responses": [</w:t>
      </w:r>
    </w:p>
    <w:p w14:paraId="570F98DB" w14:textId="77777777" w:rsidR="00A049B3" w:rsidRDefault="00A049B3" w:rsidP="00A049B3">
      <w:r>
        <w:t xml:space="preserve">                "Marketplace Days One and Two Training Delivery Handbook."</w:t>
      </w:r>
    </w:p>
    <w:p w14:paraId="0C67FCCD" w14:textId="77777777" w:rsidR="00A049B3" w:rsidRDefault="00A049B3" w:rsidP="00A049B3">
      <w:r>
        <w:t xml:space="preserve">            ],</w:t>
      </w:r>
    </w:p>
    <w:p w14:paraId="0C5A05E3" w14:textId="77777777" w:rsidR="00A049B3" w:rsidRDefault="00A049B3" w:rsidP="00A049B3">
      <w:r>
        <w:t xml:space="preserve">            "</w:t>
      </w:r>
      <w:proofErr w:type="spellStart"/>
      <w:r>
        <w:t>context_set</w:t>
      </w:r>
      <w:proofErr w:type="spellEnd"/>
      <w:r>
        <w:t>": ""</w:t>
      </w:r>
    </w:p>
    <w:p w14:paraId="74A09EE4" w14:textId="77777777" w:rsidR="00A049B3" w:rsidRDefault="00A049B3" w:rsidP="00A049B3">
      <w:r>
        <w:t xml:space="preserve">        },</w:t>
      </w:r>
    </w:p>
    <w:p w14:paraId="50FC9154" w14:textId="77777777" w:rsidR="00A049B3" w:rsidRDefault="00A049B3" w:rsidP="00A049B3">
      <w:r>
        <w:t xml:space="preserve">        {</w:t>
      </w:r>
    </w:p>
    <w:p w14:paraId="04603124" w14:textId="77777777" w:rsidR="00A049B3" w:rsidRDefault="00A049B3" w:rsidP="00A049B3">
      <w:r>
        <w:t xml:space="preserve">            "tag": "Q130",</w:t>
      </w:r>
    </w:p>
    <w:p w14:paraId="7949DB96" w14:textId="77777777" w:rsidR="00A049B3" w:rsidRDefault="00A049B3" w:rsidP="00A049B3">
      <w:r>
        <w:t xml:space="preserve">            "patterns": [</w:t>
      </w:r>
    </w:p>
    <w:p w14:paraId="186778F0" w14:textId="77777777" w:rsidR="00731AFD" w:rsidRDefault="00A049B3" w:rsidP="00731AFD">
      <w:pPr>
        <w:rPr>
          <w:ins w:id="2126" w:author="McQuillan, Tyler A" w:date="2021-11-05T08:57:00Z"/>
        </w:rPr>
      </w:pPr>
      <w:r>
        <w:t xml:space="preserve">                </w:t>
      </w:r>
      <w:ins w:id="2127" w:author="McQuillan, Tyler A" w:date="2021-11-05T08:57:00Z">
        <w:del w:id="2128" w:author="Cintron, Matthew I (CTR)" w:date="2021-11-15T11:23:00Z">
          <w:r w:rsidR="00731AFD" w:rsidDel="00353386">
            <w:delText>*</w:delText>
          </w:r>
        </w:del>
        <w:r w:rsidR="00731AFD">
          <w:t>"How to locate trainee login information.",</w:t>
        </w:r>
      </w:ins>
    </w:p>
    <w:p w14:paraId="22A8207C" w14:textId="26F3017A" w:rsidR="00731AFD" w:rsidRDefault="00731AFD" w:rsidP="00731AFD">
      <w:pPr>
        <w:rPr>
          <w:ins w:id="2129" w:author="McQuillan, Tyler A" w:date="2021-11-05T08:57:00Z"/>
        </w:rPr>
      </w:pPr>
      <w:ins w:id="2130" w:author="McQuillan, Tyler A" w:date="2021-11-05T08:57:00Z">
        <w:r>
          <w:tab/>
        </w:r>
        <w:del w:id="2131" w:author="Cintron, Matthew I (CTR)" w:date="2021-11-15T11:23:00Z">
          <w:r w:rsidDel="00353386">
            <w:delText>*</w:delText>
          </w:r>
        </w:del>
        <w:r>
          <w:t>"Trainee login information.",</w:t>
        </w:r>
      </w:ins>
    </w:p>
    <w:p w14:paraId="2179FB76" w14:textId="4C242B90" w:rsidR="00A049B3" w:rsidRDefault="00A049B3">
      <w:pPr>
        <w:ind w:firstLine="720"/>
        <w:pPrChange w:id="2132" w:author="McQuillan, Tyler A" w:date="2021-11-05T08:57:00Z">
          <w:pPr/>
        </w:pPrChange>
      </w:pPr>
      <w:r>
        <w:t>"Where are my class rosters?",</w:t>
      </w:r>
    </w:p>
    <w:p w14:paraId="5FB09BFB" w14:textId="77777777" w:rsidR="00A049B3" w:rsidRDefault="00A049B3" w:rsidP="00A049B3">
      <w:r>
        <w:t xml:space="preserve">                "Where can I find a CSR's log in credentials?",</w:t>
      </w:r>
    </w:p>
    <w:p w14:paraId="155CDC47" w14:textId="77777777" w:rsidR="00A049B3" w:rsidRDefault="00A049B3" w:rsidP="00A049B3">
      <w:r>
        <w:t xml:space="preserve">                "Where can I find my class roster?",</w:t>
      </w:r>
    </w:p>
    <w:p w14:paraId="267B5F72" w14:textId="77777777" w:rsidR="00A049B3" w:rsidRDefault="00A049B3" w:rsidP="00A049B3">
      <w:r>
        <w:t xml:space="preserve">                "Where do I find my participant's ACD ID?",</w:t>
      </w:r>
    </w:p>
    <w:p w14:paraId="66094F1C" w14:textId="77777777" w:rsidR="00A049B3" w:rsidRDefault="00A049B3" w:rsidP="00A049B3">
      <w:r>
        <w:t xml:space="preserve">                "Where do I find my participant's employee number?",</w:t>
      </w:r>
    </w:p>
    <w:p w14:paraId="0E2CD5F1" w14:textId="77777777" w:rsidR="00A049B3" w:rsidRDefault="00A049B3" w:rsidP="00A049B3">
      <w:r>
        <w:t xml:space="preserve">                "Where do I find my participant's LAN ID?",</w:t>
      </w:r>
    </w:p>
    <w:p w14:paraId="69184030" w14:textId="77777777" w:rsidR="00A049B3" w:rsidRDefault="00A049B3" w:rsidP="00A049B3">
      <w:r>
        <w:t xml:space="preserve">                "Where do I find my participant's PGS number?",</w:t>
      </w:r>
    </w:p>
    <w:p w14:paraId="62634FC5" w14:textId="77777777" w:rsidR="00A049B3" w:rsidRDefault="00A049B3" w:rsidP="00A049B3">
      <w:r>
        <w:lastRenderedPageBreak/>
        <w:t xml:space="preserve">                "Where do I find my trainee's ACD ID?",</w:t>
      </w:r>
    </w:p>
    <w:p w14:paraId="16F82CB5" w14:textId="77777777" w:rsidR="00A049B3" w:rsidRDefault="00A049B3" w:rsidP="00A049B3">
      <w:r>
        <w:t xml:space="preserve">                "Where do I find my trainee's employee number?",</w:t>
      </w:r>
    </w:p>
    <w:p w14:paraId="49D7E40F" w14:textId="77777777" w:rsidR="00A049B3" w:rsidRDefault="00A049B3" w:rsidP="00A049B3">
      <w:r>
        <w:t xml:space="preserve">                "Where do I find my trainee's LAN ID?",</w:t>
      </w:r>
    </w:p>
    <w:p w14:paraId="7A54F826" w14:textId="77777777" w:rsidR="00A049B3" w:rsidRDefault="00A049B3" w:rsidP="00A049B3">
      <w:r>
        <w:t xml:space="preserve">                "Where do I find my trainee's Next Generation Desktop Production ID?",</w:t>
      </w:r>
    </w:p>
    <w:p w14:paraId="28C0CECE" w14:textId="77777777" w:rsidR="00A049B3" w:rsidRDefault="00A049B3" w:rsidP="00A049B3">
      <w:r>
        <w:t xml:space="preserve">                "Where do I find my trainee's NGD Production ID?",</w:t>
      </w:r>
    </w:p>
    <w:p w14:paraId="07CA7833" w14:textId="77777777" w:rsidR="00A049B3" w:rsidRDefault="00A049B3" w:rsidP="00A049B3">
      <w:r>
        <w:t xml:space="preserve">                "Where do I find my trainee's production ID?",</w:t>
      </w:r>
    </w:p>
    <w:p w14:paraId="7D71FB50" w14:textId="77777777" w:rsidR="00A049B3" w:rsidRDefault="00A049B3" w:rsidP="00A049B3">
      <w:r>
        <w:t xml:space="preserve">                "Where do I find my trainee's username for Windows?",</w:t>
      </w:r>
    </w:p>
    <w:p w14:paraId="18C33482" w14:textId="77777777" w:rsidR="00A049B3" w:rsidRDefault="00A049B3" w:rsidP="00A049B3">
      <w:r>
        <w:t xml:space="preserve">                "Where is my participant list?",</w:t>
      </w:r>
    </w:p>
    <w:p w14:paraId="13C2303A" w14:textId="77777777" w:rsidR="00A049B3" w:rsidRDefault="00A049B3" w:rsidP="00A049B3">
      <w:r>
        <w:t xml:space="preserve">                "Where is new hire's log in information?",</w:t>
      </w:r>
    </w:p>
    <w:p w14:paraId="1BC0E21C" w14:textId="77777777" w:rsidR="00A049B3" w:rsidRDefault="00A049B3" w:rsidP="00A049B3">
      <w:r>
        <w:t xml:space="preserve">                "Where is trainee's log in information?",</w:t>
      </w:r>
    </w:p>
    <w:p w14:paraId="51AF191F" w14:textId="77777777" w:rsidR="00A049B3" w:rsidRDefault="00A049B3" w:rsidP="00A049B3">
      <w:r>
        <w:t xml:space="preserve">                "Who is assigned to my class?"</w:t>
      </w:r>
    </w:p>
    <w:p w14:paraId="4563A901" w14:textId="77777777" w:rsidR="00A049B3" w:rsidRDefault="00A049B3" w:rsidP="00A049B3">
      <w:r>
        <w:t xml:space="preserve">            ],</w:t>
      </w:r>
    </w:p>
    <w:p w14:paraId="1B57770A" w14:textId="77777777" w:rsidR="00A049B3" w:rsidRDefault="00A049B3" w:rsidP="00A049B3">
      <w:r>
        <w:t xml:space="preserve">            "responses": [</w:t>
      </w:r>
    </w:p>
    <w:p w14:paraId="057E6EC9" w14:textId="7905F044" w:rsidR="00A049B3" w:rsidRDefault="00A049B3" w:rsidP="00A049B3">
      <w:r>
        <w:t xml:space="preserve">                "Find Region </w:t>
      </w:r>
      <w:ins w:id="2133" w:author="McQuillan, Tyler A" w:date="2021-11-05T08:57:00Z">
        <w:r w:rsidR="00731AFD">
          <w:t xml:space="preserve">at </w:t>
        </w:r>
      </w:ins>
      <w:r>
        <w:t>[CROP CSR Recruitment &amp; Onboarding Po</w:t>
      </w:r>
      <w:ins w:id="2134" w:author="McQuillan, Tyler A" w:date="2021-11-05T08:57:00Z">
        <w:r w:rsidR="00731AFD">
          <w:t>r</w:t>
        </w:r>
      </w:ins>
      <w:r>
        <w:t>tal](</w:t>
      </w:r>
      <w:ins w:id="2135" w:author="McQuillan, Tyler A" w:date="2021-11-05T08:57:00Z">
        <w:r w:rsidR="00731AFD">
          <w:fldChar w:fldCharType="begin"/>
        </w:r>
        <w:r w:rsidR="00731AFD">
          <w:instrText xml:space="preserve"> HYPERLINK "</w:instrText>
        </w:r>
      </w:ins>
      <w:r w:rsidR="00731AFD">
        <w:instrText>https://maximus365.sharepoint.com/sites/CCO/bi/CROP/SitePages/Home.aspx</w:instrText>
      </w:r>
      <w:ins w:id="2136" w:author="McQuillan, Tyler A" w:date="2021-11-05T08:57:00Z">
        <w:r w:rsidR="00731AFD">
          <w:instrText xml:space="preserve">" </w:instrText>
        </w:r>
        <w:r w:rsidR="00731AFD">
          <w:fldChar w:fldCharType="separate"/>
        </w:r>
      </w:ins>
      <w:r w:rsidR="00731AFD" w:rsidRPr="0078439B">
        <w:rPr>
          <w:rStyle w:val="Hyperlink"/>
        </w:rPr>
        <w:t>https://maximus365.sharepoint.com/sites/CCO/bi/CROP/SitePages/Home.aspx</w:t>
      </w:r>
      <w:ins w:id="2137" w:author="McQuillan, Tyler A" w:date="2021-11-05T08:57:00Z">
        <w:r w:rsidR="00731AFD">
          <w:fldChar w:fldCharType="end"/>
        </w:r>
      </w:ins>
      <w:r>
        <w:t>)</w:t>
      </w:r>
      <w:ins w:id="2138" w:author="McQuillan, Tyler A" w:date="2021-11-05T08:57:00Z">
        <w:r w:rsidR="00731AFD">
          <w:t xml:space="preserve">. </w:t>
        </w:r>
      </w:ins>
      <w:del w:id="2139" w:author="McQuillan, Tyler A" w:date="2021-11-05T08:57:00Z">
        <w:r w:rsidDel="00731AFD">
          <w:delText xml:space="preserve"> a</w:delText>
        </w:r>
      </w:del>
      <w:ins w:id="2140" w:author="McQuillan, Tyler A" w:date="2021-11-05T08:57:00Z">
        <w:r w:rsidR="00731AFD">
          <w:t>A</w:t>
        </w:r>
      </w:ins>
      <w:r>
        <w:t>ccess Training-DTR Export</w:t>
      </w:r>
      <w:ins w:id="2141" w:author="McQuillan, Tyler A" w:date="2021-11-05T08:57:00Z">
        <w:r w:rsidR="00731AFD">
          <w:t>.</w:t>
        </w:r>
      </w:ins>
      <w:r>
        <w:t>"</w:t>
      </w:r>
    </w:p>
    <w:p w14:paraId="5E6CD8AE" w14:textId="77777777" w:rsidR="00A049B3" w:rsidRDefault="00A049B3" w:rsidP="00A049B3">
      <w:r>
        <w:t xml:space="preserve">            ],</w:t>
      </w:r>
    </w:p>
    <w:p w14:paraId="10C165E1" w14:textId="77777777" w:rsidR="00A049B3" w:rsidRDefault="00A049B3" w:rsidP="00A049B3">
      <w:r>
        <w:t xml:space="preserve">            "</w:t>
      </w:r>
      <w:proofErr w:type="spellStart"/>
      <w:r>
        <w:t>context_set</w:t>
      </w:r>
      <w:proofErr w:type="spellEnd"/>
      <w:r>
        <w:t>": ""</w:t>
      </w:r>
    </w:p>
    <w:p w14:paraId="666E13F8" w14:textId="77777777" w:rsidR="00A049B3" w:rsidRDefault="00A049B3" w:rsidP="00A049B3">
      <w:r>
        <w:t xml:space="preserve">        },</w:t>
      </w:r>
    </w:p>
    <w:p w14:paraId="280109E1" w14:textId="77777777" w:rsidR="00A049B3" w:rsidRDefault="00A049B3" w:rsidP="00A049B3">
      <w:r>
        <w:t xml:space="preserve">        {</w:t>
      </w:r>
    </w:p>
    <w:p w14:paraId="4AE4CF16" w14:textId="77777777" w:rsidR="00A049B3" w:rsidRDefault="00A049B3" w:rsidP="00A049B3">
      <w:r>
        <w:t xml:space="preserve">            "tag": "</w:t>
      </w:r>
      <w:commentRangeStart w:id="2142"/>
      <w:r>
        <w:t>Q131</w:t>
      </w:r>
      <w:commentRangeEnd w:id="2142"/>
      <w:r w:rsidR="00C73F01">
        <w:rPr>
          <w:rStyle w:val="CommentReference"/>
        </w:rPr>
        <w:commentReference w:id="2142"/>
      </w:r>
      <w:r>
        <w:t>",</w:t>
      </w:r>
    </w:p>
    <w:p w14:paraId="46E94A5F" w14:textId="77777777" w:rsidR="00A049B3" w:rsidRDefault="00A049B3" w:rsidP="00A049B3">
      <w:r>
        <w:t xml:space="preserve">            "patterns": [</w:t>
      </w:r>
    </w:p>
    <w:p w14:paraId="12AAB6BF" w14:textId="77777777" w:rsidR="005A62F7" w:rsidRDefault="00A049B3" w:rsidP="005A62F7">
      <w:pPr>
        <w:rPr>
          <w:ins w:id="2143" w:author="McQuillan, Tyler A" w:date="2021-11-05T08:58:00Z"/>
        </w:rPr>
      </w:pPr>
      <w:r>
        <w:t xml:space="preserve">                </w:t>
      </w:r>
      <w:ins w:id="2144" w:author="McQuillan, Tyler A" w:date="2021-11-05T08:58:00Z">
        <w:del w:id="2145" w:author="Cintron, Matthew I (CTR)" w:date="2021-11-15T11:23:00Z">
          <w:r w:rsidR="005A62F7" w:rsidDel="00353386">
            <w:delText>*</w:delText>
          </w:r>
        </w:del>
        <w:r w:rsidR="005A62F7">
          <w:t>"How to locate instructor and participant guides.",</w:t>
        </w:r>
      </w:ins>
    </w:p>
    <w:p w14:paraId="0F0171AD" w14:textId="4572A4DB" w:rsidR="005A62F7" w:rsidRDefault="005A62F7" w:rsidP="005A62F7">
      <w:pPr>
        <w:rPr>
          <w:ins w:id="2146" w:author="McQuillan, Tyler A" w:date="2021-11-05T08:58:00Z"/>
        </w:rPr>
      </w:pPr>
      <w:ins w:id="2147" w:author="McQuillan, Tyler A" w:date="2021-11-05T08:58:00Z">
        <w:r>
          <w:tab/>
        </w:r>
        <w:del w:id="2148" w:author="Cintron, Matthew I (CTR)" w:date="2021-11-15T11:23:00Z">
          <w:r w:rsidDel="00353386">
            <w:delText>*</w:delText>
          </w:r>
        </w:del>
        <w:r>
          <w:t>"Instructor and participant guides.",</w:t>
        </w:r>
      </w:ins>
    </w:p>
    <w:p w14:paraId="7ED6EE02" w14:textId="14B56C1E" w:rsidR="00A049B3" w:rsidRDefault="00A049B3">
      <w:pPr>
        <w:ind w:firstLine="720"/>
        <w:pPrChange w:id="2149" w:author="McQuillan, Tyler A" w:date="2021-11-05T08:58:00Z">
          <w:pPr/>
        </w:pPrChange>
      </w:pPr>
      <w:r>
        <w:t>"Where are my instructor guides for Marketplace?",</w:t>
      </w:r>
    </w:p>
    <w:p w14:paraId="1675B838" w14:textId="77777777" w:rsidR="00A049B3" w:rsidRDefault="00A049B3" w:rsidP="00A049B3">
      <w:r>
        <w:t xml:space="preserve">                "which are the instructor guides for marketplace?"</w:t>
      </w:r>
    </w:p>
    <w:p w14:paraId="3D28E8A0" w14:textId="77777777" w:rsidR="00A049B3" w:rsidRDefault="00A049B3" w:rsidP="00A049B3">
      <w:r>
        <w:t xml:space="preserve">            ],</w:t>
      </w:r>
    </w:p>
    <w:p w14:paraId="65712960" w14:textId="77777777" w:rsidR="00A049B3" w:rsidRDefault="00A049B3" w:rsidP="00A049B3">
      <w:r>
        <w:t xml:space="preserve">            "responses": [</w:t>
      </w:r>
    </w:p>
    <w:p w14:paraId="414D2D41" w14:textId="5A2B4970" w:rsidR="00A049B3" w:rsidRDefault="00A049B3" w:rsidP="00A049B3">
      <w:r>
        <w:lastRenderedPageBreak/>
        <w:t xml:space="preserve">                "Refer to [Marketplace New Hire Instructor Guides](https://trainingresources.ngd.local/MTKRSite/SubSites/NewHireTraining/Marketplace/NewHire/InstructorGuides/index.htm?ssSourceNodeId=872&amp;ssSourceSiteId=MTKRSite)</w:t>
      </w:r>
      <w:ins w:id="2150" w:author="McQuillan, Tyler A" w:date="2021-11-05T08:58:00Z">
        <w:r w:rsidR="005A62F7">
          <w:t>.</w:t>
        </w:r>
      </w:ins>
      <w:r>
        <w:t>"</w:t>
      </w:r>
    </w:p>
    <w:p w14:paraId="48CDE73C" w14:textId="77777777" w:rsidR="00A049B3" w:rsidRDefault="00A049B3" w:rsidP="00A049B3">
      <w:r>
        <w:t xml:space="preserve">            ],</w:t>
      </w:r>
    </w:p>
    <w:p w14:paraId="1E2CD3B9" w14:textId="77777777" w:rsidR="00A049B3" w:rsidRDefault="00A049B3" w:rsidP="00A049B3">
      <w:r>
        <w:t xml:space="preserve">            "</w:t>
      </w:r>
      <w:proofErr w:type="spellStart"/>
      <w:r>
        <w:t>context_set</w:t>
      </w:r>
      <w:proofErr w:type="spellEnd"/>
      <w:r>
        <w:t>": ""</w:t>
      </w:r>
    </w:p>
    <w:p w14:paraId="38C31B67" w14:textId="77777777" w:rsidR="00A049B3" w:rsidRDefault="00A049B3" w:rsidP="00A049B3">
      <w:r>
        <w:t xml:space="preserve">        },</w:t>
      </w:r>
    </w:p>
    <w:p w14:paraId="2FFF04ED" w14:textId="77777777" w:rsidR="00A049B3" w:rsidRDefault="00A049B3" w:rsidP="00A049B3">
      <w:r>
        <w:t xml:space="preserve">        {</w:t>
      </w:r>
    </w:p>
    <w:p w14:paraId="656CCF03" w14:textId="77777777" w:rsidR="00A049B3" w:rsidRDefault="00A049B3" w:rsidP="00A049B3">
      <w:r>
        <w:t xml:space="preserve">            "tag": "Q132",</w:t>
      </w:r>
    </w:p>
    <w:p w14:paraId="1A4E9AE8" w14:textId="77777777" w:rsidR="00A049B3" w:rsidRDefault="00A049B3" w:rsidP="00A049B3">
      <w:r>
        <w:t xml:space="preserve">            "patterns": [</w:t>
      </w:r>
    </w:p>
    <w:p w14:paraId="4C15D66B" w14:textId="77777777" w:rsidR="005A62F7" w:rsidRDefault="00A049B3" w:rsidP="005A62F7">
      <w:pPr>
        <w:rPr>
          <w:ins w:id="2151" w:author="McQuillan, Tyler A" w:date="2021-11-05T08:58:00Z"/>
        </w:rPr>
      </w:pPr>
      <w:r>
        <w:t xml:space="preserve">                </w:t>
      </w:r>
      <w:ins w:id="2152" w:author="McQuillan, Tyler A" w:date="2021-11-05T08:58:00Z">
        <w:del w:id="2153" w:author="Cintron, Matthew I (CTR)" w:date="2021-11-15T11:23:00Z">
          <w:r w:rsidR="005A62F7" w:rsidDel="00353386">
            <w:delText>*</w:delText>
          </w:r>
        </w:del>
        <w:r w:rsidR="005A62F7">
          <w:t>"How to locate instructor and participant guides.",</w:t>
        </w:r>
      </w:ins>
    </w:p>
    <w:p w14:paraId="6B415E8B" w14:textId="45D4DC5A" w:rsidR="005A62F7" w:rsidRDefault="005A62F7" w:rsidP="005A62F7">
      <w:pPr>
        <w:rPr>
          <w:ins w:id="2154" w:author="McQuillan, Tyler A" w:date="2021-11-05T08:58:00Z"/>
        </w:rPr>
      </w:pPr>
      <w:ins w:id="2155" w:author="McQuillan, Tyler A" w:date="2021-11-05T08:58:00Z">
        <w:r>
          <w:tab/>
        </w:r>
        <w:del w:id="2156" w:author="Cintron, Matthew I (CTR)" w:date="2021-11-15T11:23:00Z">
          <w:r w:rsidDel="00353386">
            <w:delText>*</w:delText>
          </w:r>
        </w:del>
        <w:r>
          <w:t>"Instructor and participant guides.",</w:t>
        </w:r>
      </w:ins>
    </w:p>
    <w:p w14:paraId="54997093" w14:textId="4269ADE7" w:rsidR="00A049B3" w:rsidRDefault="00A049B3">
      <w:pPr>
        <w:ind w:firstLine="720"/>
        <w:pPrChange w:id="2157" w:author="McQuillan, Tyler A" w:date="2021-11-05T08:58:00Z">
          <w:pPr/>
        </w:pPrChange>
      </w:pPr>
      <w:r>
        <w:t>"Where are my instructor guides for Medicare?",</w:t>
      </w:r>
    </w:p>
    <w:p w14:paraId="1D809D62" w14:textId="77777777" w:rsidR="00A049B3" w:rsidRDefault="00A049B3" w:rsidP="00A049B3">
      <w:r>
        <w:t xml:space="preserve">                "how do i get a best practice manual for </w:t>
      </w:r>
      <w:proofErr w:type="spellStart"/>
      <w:r>
        <w:t>medicare</w:t>
      </w:r>
      <w:proofErr w:type="spellEnd"/>
      <w:r>
        <w:t>?",</w:t>
      </w:r>
    </w:p>
    <w:p w14:paraId="6A22743E" w14:textId="77777777" w:rsidR="00A049B3" w:rsidRDefault="00A049B3" w:rsidP="00A049B3">
      <w:r>
        <w:t xml:space="preserve">                "where can i find an instructional manual for </w:t>
      </w:r>
      <w:proofErr w:type="spellStart"/>
      <w:r>
        <w:t>medicare</w:t>
      </w:r>
      <w:proofErr w:type="spellEnd"/>
      <w:r>
        <w:t>?"</w:t>
      </w:r>
    </w:p>
    <w:p w14:paraId="46D25ED7" w14:textId="77777777" w:rsidR="00A049B3" w:rsidRDefault="00A049B3" w:rsidP="00A049B3">
      <w:r>
        <w:t xml:space="preserve">            ],</w:t>
      </w:r>
    </w:p>
    <w:p w14:paraId="0F8D42AA" w14:textId="77777777" w:rsidR="00A049B3" w:rsidRDefault="00A049B3" w:rsidP="00A049B3">
      <w:r>
        <w:t xml:space="preserve">            "responses": [</w:t>
      </w:r>
    </w:p>
    <w:p w14:paraId="39431E18" w14:textId="338EE4E0" w:rsidR="00A049B3" w:rsidRDefault="00A049B3" w:rsidP="00A049B3">
      <w:r>
        <w:t xml:space="preserve">                "Refer to [Medicare New Hire Instructor Guides](https://trainingresources.ngd.local/MTKRSite/SubSites/NewHireTraining/Medicare/MedicareEssentialsNewHireTraining/InstructorsGuides/index.htm?ssSourceNodeId=570&amp;ssSourceSiteId=MTKRSite)</w:t>
      </w:r>
      <w:ins w:id="2158" w:author="McQuillan, Tyler A" w:date="2021-11-05T08:58:00Z">
        <w:r w:rsidR="001647C9">
          <w:t>.</w:t>
        </w:r>
      </w:ins>
      <w:r>
        <w:t>"</w:t>
      </w:r>
    </w:p>
    <w:p w14:paraId="5EE64A3F" w14:textId="77777777" w:rsidR="00A049B3" w:rsidRDefault="00A049B3" w:rsidP="00A049B3">
      <w:r>
        <w:t xml:space="preserve">            ],</w:t>
      </w:r>
    </w:p>
    <w:p w14:paraId="43BB3053" w14:textId="77777777" w:rsidR="00A049B3" w:rsidRDefault="00A049B3" w:rsidP="00A049B3">
      <w:r>
        <w:t xml:space="preserve">            "</w:t>
      </w:r>
      <w:proofErr w:type="spellStart"/>
      <w:r>
        <w:t>context_set</w:t>
      </w:r>
      <w:proofErr w:type="spellEnd"/>
      <w:r>
        <w:t>": ""</w:t>
      </w:r>
    </w:p>
    <w:p w14:paraId="7F39A708" w14:textId="77777777" w:rsidR="00A049B3" w:rsidRDefault="00A049B3" w:rsidP="00A049B3">
      <w:r>
        <w:t xml:space="preserve">        },</w:t>
      </w:r>
    </w:p>
    <w:p w14:paraId="61C9D7AA" w14:textId="77777777" w:rsidR="00A049B3" w:rsidRDefault="00A049B3" w:rsidP="00A049B3">
      <w:r>
        <w:t xml:space="preserve">        {</w:t>
      </w:r>
    </w:p>
    <w:p w14:paraId="1763750B" w14:textId="77777777" w:rsidR="00A049B3" w:rsidRDefault="00A049B3" w:rsidP="00A049B3">
      <w:r>
        <w:t xml:space="preserve">            "tag": "Q133",</w:t>
      </w:r>
    </w:p>
    <w:p w14:paraId="5D8DEA21" w14:textId="77777777" w:rsidR="00A049B3" w:rsidRDefault="00A049B3" w:rsidP="00A049B3">
      <w:r>
        <w:t xml:space="preserve">            "patterns": [</w:t>
      </w:r>
    </w:p>
    <w:p w14:paraId="38CE90E0" w14:textId="77777777" w:rsidR="001647C9" w:rsidRDefault="00A049B3" w:rsidP="001647C9">
      <w:pPr>
        <w:rPr>
          <w:ins w:id="2159" w:author="McQuillan, Tyler A" w:date="2021-11-05T08:59:00Z"/>
        </w:rPr>
      </w:pPr>
      <w:r>
        <w:t xml:space="preserve">                </w:t>
      </w:r>
      <w:ins w:id="2160" w:author="McQuillan, Tyler A" w:date="2021-11-05T08:59:00Z">
        <w:del w:id="2161" w:author="Cintron, Matthew I (CTR)" w:date="2021-11-15T11:23:00Z">
          <w:r w:rsidR="001647C9" w:rsidDel="00353386">
            <w:delText>*</w:delText>
          </w:r>
        </w:del>
        <w:r w:rsidR="001647C9">
          <w:t>"How to locate instructor and participant guides.",</w:t>
        </w:r>
      </w:ins>
    </w:p>
    <w:p w14:paraId="4C351957" w14:textId="2C1A0688" w:rsidR="001647C9" w:rsidRDefault="001647C9" w:rsidP="001647C9">
      <w:pPr>
        <w:rPr>
          <w:ins w:id="2162" w:author="McQuillan, Tyler A" w:date="2021-11-05T08:59:00Z"/>
        </w:rPr>
      </w:pPr>
      <w:ins w:id="2163" w:author="McQuillan, Tyler A" w:date="2021-11-05T08:59:00Z">
        <w:r>
          <w:tab/>
        </w:r>
        <w:del w:id="2164" w:author="Cintron, Matthew I (CTR)" w:date="2021-11-15T11:23:00Z">
          <w:r w:rsidDel="00353386">
            <w:delText>*</w:delText>
          </w:r>
        </w:del>
        <w:r>
          <w:t>"Instructor and participant guides.",</w:t>
        </w:r>
      </w:ins>
    </w:p>
    <w:p w14:paraId="285BEA9A" w14:textId="657ECAC0" w:rsidR="00A049B3" w:rsidRDefault="00A049B3">
      <w:pPr>
        <w:ind w:firstLine="720"/>
        <w:pPrChange w:id="2165" w:author="McQuillan, Tyler A" w:date="2021-11-05T08:59:00Z">
          <w:pPr/>
        </w:pPrChange>
      </w:pPr>
      <w:r>
        <w:t>"Where are the participant guides for Marketplace?",</w:t>
      </w:r>
    </w:p>
    <w:p w14:paraId="6943DE06" w14:textId="77777777" w:rsidR="00A049B3" w:rsidRDefault="00A049B3" w:rsidP="00A049B3">
      <w:r>
        <w:t xml:space="preserve">                "can you list the participants guides for the marketplace?"</w:t>
      </w:r>
    </w:p>
    <w:p w14:paraId="6BA98257" w14:textId="77777777" w:rsidR="00A049B3" w:rsidRDefault="00A049B3" w:rsidP="00A049B3">
      <w:r>
        <w:lastRenderedPageBreak/>
        <w:t xml:space="preserve">            ],</w:t>
      </w:r>
    </w:p>
    <w:p w14:paraId="60FA2E9A" w14:textId="77777777" w:rsidR="00A049B3" w:rsidRDefault="00A049B3" w:rsidP="00A049B3">
      <w:r>
        <w:t xml:space="preserve">            "responses": [</w:t>
      </w:r>
    </w:p>
    <w:p w14:paraId="78DAB278" w14:textId="77777777" w:rsidR="00A049B3" w:rsidRDefault="00A049B3" w:rsidP="00A049B3">
      <w:r>
        <w:t xml:space="preserve">                "Refer to [Marketplace New Hire Participant Guides](https://trainingresources.ngd.local/MTKRSite/SubSites/NewHireTraining/Marketplace/NewHire/ParticipantGuides/index.htm?ssSourceNodeId=874&amp;ssSourceSiteId=MTKRSite)"</w:t>
      </w:r>
    </w:p>
    <w:p w14:paraId="78FD8E57" w14:textId="77777777" w:rsidR="00A049B3" w:rsidRDefault="00A049B3" w:rsidP="00A049B3">
      <w:r>
        <w:t xml:space="preserve">            ],</w:t>
      </w:r>
    </w:p>
    <w:p w14:paraId="324A9D69" w14:textId="77777777" w:rsidR="00A049B3" w:rsidRDefault="00A049B3" w:rsidP="00A049B3">
      <w:r>
        <w:t xml:space="preserve">            "</w:t>
      </w:r>
      <w:proofErr w:type="spellStart"/>
      <w:r>
        <w:t>context_set</w:t>
      </w:r>
      <w:proofErr w:type="spellEnd"/>
      <w:r>
        <w:t>": ""</w:t>
      </w:r>
    </w:p>
    <w:p w14:paraId="73859E15" w14:textId="77777777" w:rsidR="00A049B3" w:rsidRDefault="00A049B3" w:rsidP="00A049B3">
      <w:r>
        <w:t xml:space="preserve">        },</w:t>
      </w:r>
    </w:p>
    <w:p w14:paraId="680E7CC5" w14:textId="77777777" w:rsidR="00A049B3" w:rsidRDefault="00A049B3" w:rsidP="00A049B3">
      <w:r>
        <w:t xml:space="preserve">        {</w:t>
      </w:r>
    </w:p>
    <w:p w14:paraId="0ED57633" w14:textId="77777777" w:rsidR="00A049B3" w:rsidRDefault="00A049B3" w:rsidP="00A049B3">
      <w:r>
        <w:t xml:space="preserve">            "tag": "Q134",</w:t>
      </w:r>
    </w:p>
    <w:p w14:paraId="2E2433D5" w14:textId="77777777" w:rsidR="00A049B3" w:rsidRDefault="00A049B3" w:rsidP="00A049B3">
      <w:r>
        <w:t xml:space="preserve">            "patterns": [</w:t>
      </w:r>
    </w:p>
    <w:p w14:paraId="69DF0B02" w14:textId="77777777" w:rsidR="001647C9" w:rsidRDefault="00A049B3" w:rsidP="001647C9">
      <w:pPr>
        <w:rPr>
          <w:ins w:id="2166" w:author="McQuillan, Tyler A" w:date="2021-11-05T08:59:00Z"/>
        </w:rPr>
      </w:pPr>
      <w:r>
        <w:t xml:space="preserve">                </w:t>
      </w:r>
      <w:ins w:id="2167" w:author="McQuillan, Tyler A" w:date="2021-11-05T08:59:00Z">
        <w:del w:id="2168" w:author="Cintron, Matthew I (CTR)" w:date="2021-11-15T11:23:00Z">
          <w:r w:rsidR="001647C9" w:rsidDel="00353386">
            <w:delText>*</w:delText>
          </w:r>
        </w:del>
        <w:r w:rsidR="001647C9">
          <w:t>"How to locate instructor and participant guides.",</w:t>
        </w:r>
      </w:ins>
    </w:p>
    <w:p w14:paraId="1CE091AC" w14:textId="6E413904" w:rsidR="001647C9" w:rsidRDefault="001647C9" w:rsidP="001647C9">
      <w:pPr>
        <w:rPr>
          <w:ins w:id="2169" w:author="McQuillan, Tyler A" w:date="2021-11-05T08:59:00Z"/>
        </w:rPr>
      </w:pPr>
      <w:ins w:id="2170" w:author="McQuillan, Tyler A" w:date="2021-11-05T08:59:00Z">
        <w:r>
          <w:tab/>
        </w:r>
        <w:del w:id="2171" w:author="Cintron, Matthew I (CTR)" w:date="2021-11-15T11:23:00Z">
          <w:r w:rsidDel="00353386">
            <w:delText>*</w:delText>
          </w:r>
        </w:del>
        <w:r>
          <w:t>"Instructor and participant guides.",</w:t>
        </w:r>
      </w:ins>
    </w:p>
    <w:p w14:paraId="3DE539C9" w14:textId="65FC589E" w:rsidR="00A049B3" w:rsidRDefault="00A049B3">
      <w:pPr>
        <w:ind w:firstLine="720"/>
        <w:pPrChange w:id="2172" w:author="McQuillan, Tyler A" w:date="2021-11-05T08:59:00Z">
          <w:pPr/>
        </w:pPrChange>
      </w:pPr>
      <w:r>
        <w:t>"Where are the participant guides for Medicare?",</w:t>
      </w:r>
    </w:p>
    <w:p w14:paraId="1DE6B1D5" w14:textId="77777777" w:rsidR="00A049B3" w:rsidRDefault="00A049B3" w:rsidP="00A049B3">
      <w:r>
        <w:t xml:space="preserve">                "where can i find an entry list for </w:t>
      </w:r>
      <w:proofErr w:type="spellStart"/>
      <w:r>
        <w:t>medicare</w:t>
      </w:r>
      <w:proofErr w:type="spellEnd"/>
      <w:r>
        <w:t xml:space="preserve"> participants?",</w:t>
      </w:r>
    </w:p>
    <w:p w14:paraId="3640FBBE" w14:textId="77777777" w:rsidR="00A049B3" w:rsidRDefault="00A049B3" w:rsidP="00A049B3">
      <w:r>
        <w:t xml:space="preserve">                "how do you get participant guides for </w:t>
      </w:r>
      <w:proofErr w:type="spellStart"/>
      <w:r>
        <w:t>medicare</w:t>
      </w:r>
      <w:proofErr w:type="spellEnd"/>
      <w:r>
        <w:t>?",</w:t>
      </w:r>
    </w:p>
    <w:p w14:paraId="760666CF" w14:textId="77777777" w:rsidR="00A049B3" w:rsidRDefault="00A049B3" w:rsidP="00A049B3">
      <w:r>
        <w:t xml:space="preserve">                "can you list the participant guides for </w:t>
      </w:r>
      <w:proofErr w:type="spellStart"/>
      <w:r>
        <w:t>medicare</w:t>
      </w:r>
      <w:proofErr w:type="spellEnd"/>
      <w:r>
        <w:t>?",</w:t>
      </w:r>
    </w:p>
    <w:p w14:paraId="6EA31BA4" w14:textId="77777777" w:rsidR="00A049B3" w:rsidRDefault="00A049B3" w:rsidP="00A049B3">
      <w:r>
        <w:t xml:space="preserve">                "where are the participant guides for </w:t>
      </w:r>
      <w:proofErr w:type="spellStart"/>
      <w:r>
        <w:t>medicare</w:t>
      </w:r>
      <w:proofErr w:type="spellEnd"/>
      <w:r>
        <w:t>?"</w:t>
      </w:r>
    </w:p>
    <w:p w14:paraId="026859F1" w14:textId="77777777" w:rsidR="00A049B3" w:rsidRDefault="00A049B3" w:rsidP="00A049B3">
      <w:r>
        <w:t xml:space="preserve">            ],</w:t>
      </w:r>
    </w:p>
    <w:p w14:paraId="784F33A9" w14:textId="77777777" w:rsidR="00A049B3" w:rsidRDefault="00A049B3" w:rsidP="00A049B3">
      <w:r>
        <w:t xml:space="preserve">            "responses": [</w:t>
      </w:r>
    </w:p>
    <w:p w14:paraId="117DD4AF" w14:textId="77777777" w:rsidR="00A049B3" w:rsidRDefault="00A049B3" w:rsidP="00A049B3">
      <w:r>
        <w:t xml:space="preserve">                "Refer to [Medicare New Hire Participant Guides](https://trainingresources.ngd.local/MTKRSite/SubSites/NewHireTraining/Medicare/MedicareEssentialsNewHireTraining/ParticipantGuides/index.htm?ssSourceNodeId=679&amp;ssSourceSiteId=MTKRSite)"</w:t>
      </w:r>
    </w:p>
    <w:p w14:paraId="2354F28D" w14:textId="77777777" w:rsidR="00A049B3" w:rsidRDefault="00A049B3" w:rsidP="00A049B3">
      <w:r>
        <w:t xml:space="preserve">            ],</w:t>
      </w:r>
    </w:p>
    <w:p w14:paraId="0CE9CED0" w14:textId="77777777" w:rsidR="00A049B3" w:rsidRDefault="00A049B3" w:rsidP="00A049B3">
      <w:r>
        <w:t xml:space="preserve">            "</w:t>
      </w:r>
      <w:proofErr w:type="spellStart"/>
      <w:r>
        <w:t>context_set</w:t>
      </w:r>
      <w:proofErr w:type="spellEnd"/>
      <w:r>
        <w:t>": ""</w:t>
      </w:r>
    </w:p>
    <w:p w14:paraId="00AFAEE6" w14:textId="77777777" w:rsidR="00A049B3" w:rsidDel="0060006F" w:rsidRDefault="00A049B3" w:rsidP="00A049B3">
      <w:pPr>
        <w:rPr>
          <w:del w:id="2173" w:author="Cintron, Matthew I (CTR)" w:date="2021-11-22T04:49:00Z"/>
        </w:rPr>
      </w:pPr>
      <w:r>
        <w:t xml:space="preserve">        },</w:t>
      </w:r>
    </w:p>
    <w:p w14:paraId="6ED55CE8" w14:textId="33356771" w:rsidR="00A049B3" w:rsidDel="0060006F" w:rsidRDefault="00A049B3" w:rsidP="0060006F">
      <w:pPr>
        <w:rPr>
          <w:del w:id="2174" w:author="Cintron, Matthew I (CTR)" w:date="2021-11-22T04:49:00Z"/>
        </w:rPr>
        <w:pPrChange w:id="2175" w:author="Cintron, Matthew I (CTR)" w:date="2021-11-22T04:49:00Z">
          <w:pPr/>
        </w:pPrChange>
      </w:pPr>
      <w:del w:id="2176" w:author="Cintron, Matthew I (CTR)" w:date="2021-11-22T04:49:00Z">
        <w:r w:rsidDel="0060006F">
          <w:delText xml:space="preserve">        {</w:delText>
        </w:r>
      </w:del>
    </w:p>
    <w:p w14:paraId="0A5A28B2" w14:textId="5751158C" w:rsidR="00A049B3" w:rsidDel="0060006F" w:rsidRDefault="00A049B3" w:rsidP="0060006F">
      <w:pPr>
        <w:rPr>
          <w:del w:id="2177" w:author="Cintron, Matthew I (CTR)" w:date="2021-11-22T04:49:00Z"/>
        </w:rPr>
        <w:pPrChange w:id="2178" w:author="Cintron, Matthew I (CTR)" w:date="2021-11-22T04:49:00Z">
          <w:pPr/>
        </w:pPrChange>
      </w:pPr>
      <w:del w:id="2179" w:author="Cintron, Matthew I (CTR)" w:date="2021-11-22T04:49:00Z">
        <w:r w:rsidDel="0060006F">
          <w:delText xml:space="preserve">            "tag": "Q135",</w:delText>
        </w:r>
      </w:del>
    </w:p>
    <w:p w14:paraId="3FD7EFC8" w14:textId="154D2096" w:rsidR="00A049B3" w:rsidDel="0060006F" w:rsidRDefault="00A049B3" w:rsidP="0060006F">
      <w:pPr>
        <w:rPr>
          <w:del w:id="2180" w:author="Cintron, Matthew I (CTR)" w:date="2021-11-22T04:49:00Z"/>
        </w:rPr>
        <w:pPrChange w:id="2181" w:author="Cintron, Matthew I (CTR)" w:date="2021-11-22T04:49:00Z">
          <w:pPr/>
        </w:pPrChange>
      </w:pPr>
      <w:del w:id="2182" w:author="Cintron, Matthew I (CTR)" w:date="2021-11-22T04:49:00Z">
        <w:r w:rsidDel="0060006F">
          <w:delText xml:space="preserve">            "patterns": [</w:delText>
        </w:r>
      </w:del>
    </w:p>
    <w:p w14:paraId="6FA3415A" w14:textId="3134DDBD" w:rsidR="001647C9" w:rsidDel="0060006F" w:rsidRDefault="00A049B3" w:rsidP="0060006F">
      <w:pPr>
        <w:rPr>
          <w:ins w:id="2183" w:author="McQuillan, Tyler A" w:date="2021-11-05T08:59:00Z"/>
          <w:del w:id="2184" w:author="Cintron, Matthew I (CTR)" w:date="2021-11-22T04:49:00Z"/>
        </w:rPr>
        <w:pPrChange w:id="2185" w:author="Cintron, Matthew I (CTR)" w:date="2021-11-22T04:49:00Z">
          <w:pPr/>
        </w:pPrChange>
      </w:pPr>
      <w:del w:id="2186" w:author="Cintron, Matthew I (CTR)" w:date="2021-11-22T04:49:00Z">
        <w:r w:rsidDel="0060006F">
          <w:delText xml:space="preserve">                </w:delText>
        </w:r>
      </w:del>
      <w:ins w:id="2187" w:author="McQuillan, Tyler A" w:date="2021-11-05T08:59:00Z">
        <w:del w:id="2188" w:author="Cintron, Matthew I (CTR)" w:date="2021-11-15T11:23:00Z">
          <w:r w:rsidR="001647C9" w:rsidDel="00353386">
            <w:delText>*</w:delText>
          </w:r>
        </w:del>
        <w:del w:id="2189" w:author="Cintron, Matthew I (CTR)" w:date="2021-11-22T04:49:00Z">
          <w:r w:rsidR="001647C9" w:rsidDel="0060006F">
            <w:delText xml:space="preserve">"How to complete Daily Training Report (DTR).", </w:delText>
          </w:r>
        </w:del>
      </w:ins>
    </w:p>
    <w:p w14:paraId="537656F6" w14:textId="5022EF05" w:rsidR="001647C9" w:rsidDel="0060006F" w:rsidRDefault="001647C9" w:rsidP="0060006F">
      <w:pPr>
        <w:rPr>
          <w:ins w:id="2190" w:author="McQuillan, Tyler A" w:date="2021-11-05T08:59:00Z"/>
          <w:del w:id="2191" w:author="Cintron, Matthew I (CTR)" w:date="2021-11-22T04:49:00Z"/>
        </w:rPr>
        <w:pPrChange w:id="2192" w:author="Cintron, Matthew I (CTR)" w:date="2021-11-22T04:49:00Z">
          <w:pPr/>
        </w:pPrChange>
      </w:pPr>
      <w:ins w:id="2193" w:author="McQuillan, Tyler A" w:date="2021-11-05T08:59:00Z">
        <w:del w:id="2194" w:author="Cintron, Matthew I (CTR)" w:date="2021-11-22T04:49:00Z">
          <w:r w:rsidDel="0060006F">
            <w:tab/>
          </w:r>
        </w:del>
        <w:del w:id="2195" w:author="Cintron, Matthew I (CTR)" w:date="2021-11-15T11:23:00Z">
          <w:r w:rsidDel="00353386">
            <w:delText>*</w:delText>
          </w:r>
        </w:del>
        <w:del w:id="2196" w:author="Cintron, Matthew I (CTR)" w:date="2021-11-22T04:49:00Z">
          <w:r w:rsidDel="0060006F">
            <w:delText>"Daily Training Report (DTR).",</w:delText>
          </w:r>
        </w:del>
      </w:ins>
    </w:p>
    <w:p w14:paraId="5A16B18F" w14:textId="78394304" w:rsidR="00A049B3" w:rsidDel="0060006F" w:rsidRDefault="00A049B3" w:rsidP="0060006F">
      <w:pPr>
        <w:rPr>
          <w:del w:id="2197" w:author="Cintron, Matthew I (CTR)" w:date="2021-11-22T04:49:00Z"/>
        </w:rPr>
        <w:pPrChange w:id="2198" w:author="Cintron, Matthew I (CTR)" w:date="2021-11-22T04:49:00Z">
          <w:pPr/>
        </w:pPrChange>
      </w:pPr>
      <w:del w:id="2199" w:author="Cintron, Matthew I (CTR)" w:date="2021-11-22T04:49:00Z">
        <w:r w:rsidDel="0060006F">
          <w:delText>"Where can I find a Daily Training Report template to download? ",</w:delText>
        </w:r>
      </w:del>
    </w:p>
    <w:p w14:paraId="33A695FD" w14:textId="18B85721" w:rsidR="00A049B3" w:rsidDel="0060006F" w:rsidRDefault="00A049B3" w:rsidP="0060006F">
      <w:pPr>
        <w:rPr>
          <w:del w:id="2200" w:author="Cintron, Matthew I (CTR)" w:date="2021-11-22T04:49:00Z"/>
        </w:rPr>
        <w:pPrChange w:id="2201" w:author="Cintron, Matthew I (CTR)" w:date="2021-11-22T04:49:00Z">
          <w:pPr/>
        </w:pPrChange>
      </w:pPr>
      <w:del w:id="2202" w:author="Cintron, Matthew I (CTR)" w:date="2021-11-22T04:49:00Z">
        <w:r w:rsidDel="0060006F">
          <w:delText xml:space="preserve">                "Where can I find a DTR Template? ",</w:delText>
        </w:r>
      </w:del>
    </w:p>
    <w:p w14:paraId="18D4D8FD" w14:textId="7CEDD981" w:rsidR="00A049B3" w:rsidDel="0060006F" w:rsidRDefault="00A049B3" w:rsidP="0060006F">
      <w:pPr>
        <w:rPr>
          <w:del w:id="2203" w:author="Cintron, Matthew I (CTR)" w:date="2021-11-22T04:49:00Z"/>
        </w:rPr>
        <w:pPrChange w:id="2204" w:author="Cintron, Matthew I (CTR)" w:date="2021-11-22T04:49:00Z">
          <w:pPr/>
        </w:pPrChange>
      </w:pPr>
      <w:del w:id="2205" w:author="Cintron, Matthew I (CTR)" w:date="2021-11-22T04:49:00Z">
        <w:r w:rsidDel="0060006F">
          <w:delText xml:space="preserve">                "Where can we download a new DTR template for new hire classes and nesting?",</w:delText>
        </w:r>
      </w:del>
    </w:p>
    <w:p w14:paraId="38951FBA" w14:textId="4F0C6521" w:rsidR="00A049B3" w:rsidDel="0060006F" w:rsidRDefault="00A049B3" w:rsidP="0060006F">
      <w:pPr>
        <w:rPr>
          <w:del w:id="2206" w:author="Cintron, Matthew I (CTR)" w:date="2021-11-22T04:49:00Z"/>
        </w:rPr>
        <w:pPrChange w:id="2207" w:author="Cintron, Matthew I (CTR)" w:date="2021-11-22T04:49:00Z">
          <w:pPr/>
        </w:pPrChange>
      </w:pPr>
      <w:del w:id="2208" w:author="Cintron, Matthew I (CTR)" w:date="2021-11-22T04:49:00Z">
        <w:r w:rsidDel="0060006F">
          <w:delText xml:space="preserve">                "Where is the Daily Training Report template that I can download",</w:delText>
        </w:r>
      </w:del>
    </w:p>
    <w:p w14:paraId="4BEEF6CA" w14:textId="5CCE6273" w:rsidR="00A049B3" w:rsidDel="0060006F" w:rsidRDefault="00A049B3" w:rsidP="0060006F">
      <w:pPr>
        <w:rPr>
          <w:del w:id="2209" w:author="Cintron, Matthew I (CTR)" w:date="2021-11-22T04:49:00Z"/>
        </w:rPr>
        <w:pPrChange w:id="2210" w:author="Cintron, Matthew I (CTR)" w:date="2021-11-22T04:49:00Z">
          <w:pPr/>
        </w:pPrChange>
      </w:pPr>
      <w:del w:id="2211" w:author="Cintron, Matthew I (CTR)" w:date="2021-11-22T04:49:00Z">
        <w:r w:rsidDel="0060006F">
          <w:delText xml:space="preserve">                "Where is the Daily Training Report template? ",</w:delText>
        </w:r>
      </w:del>
    </w:p>
    <w:p w14:paraId="297E8384" w14:textId="4B0A3EBA" w:rsidR="00A049B3" w:rsidDel="0060006F" w:rsidRDefault="00A049B3" w:rsidP="0060006F">
      <w:pPr>
        <w:rPr>
          <w:del w:id="2212" w:author="Cintron, Matthew I (CTR)" w:date="2021-11-22T04:49:00Z"/>
        </w:rPr>
        <w:pPrChange w:id="2213" w:author="Cintron, Matthew I (CTR)" w:date="2021-11-22T04:49:00Z">
          <w:pPr/>
        </w:pPrChange>
      </w:pPr>
      <w:del w:id="2214" w:author="Cintron, Matthew I (CTR)" w:date="2021-11-22T04:49:00Z">
        <w:r w:rsidDel="0060006F">
          <w:delText xml:space="preserve">                "Where is the DTR template that I can download"</w:delText>
        </w:r>
      </w:del>
    </w:p>
    <w:p w14:paraId="75883A83" w14:textId="43285A0E" w:rsidR="00A049B3" w:rsidDel="0060006F" w:rsidRDefault="00A049B3" w:rsidP="0060006F">
      <w:pPr>
        <w:rPr>
          <w:del w:id="2215" w:author="Cintron, Matthew I (CTR)" w:date="2021-11-22T04:49:00Z"/>
        </w:rPr>
        <w:pPrChange w:id="2216" w:author="Cintron, Matthew I (CTR)" w:date="2021-11-22T04:49:00Z">
          <w:pPr/>
        </w:pPrChange>
      </w:pPr>
      <w:del w:id="2217" w:author="Cintron, Matthew I (CTR)" w:date="2021-11-22T04:49:00Z">
        <w:r w:rsidDel="0060006F">
          <w:delText xml:space="preserve">            ],</w:delText>
        </w:r>
      </w:del>
    </w:p>
    <w:p w14:paraId="0639B273" w14:textId="5323A456" w:rsidR="00A049B3" w:rsidDel="0060006F" w:rsidRDefault="00A049B3" w:rsidP="0060006F">
      <w:pPr>
        <w:rPr>
          <w:del w:id="2218" w:author="Cintron, Matthew I (CTR)" w:date="2021-11-22T04:49:00Z"/>
        </w:rPr>
        <w:pPrChange w:id="2219" w:author="Cintron, Matthew I (CTR)" w:date="2021-11-22T04:49:00Z">
          <w:pPr/>
        </w:pPrChange>
      </w:pPr>
      <w:del w:id="2220" w:author="Cintron, Matthew I (CTR)" w:date="2021-11-22T04:49:00Z">
        <w:r w:rsidDel="0060006F">
          <w:delText xml:space="preserve">            "responses": [</w:delText>
        </w:r>
      </w:del>
    </w:p>
    <w:p w14:paraId="6E7F86D1" w14:textId="7D84369D" w:rsidR="00A049B3" w:rsidDel="0060006F" w:rsidRDefault="00A049B3" w:rsidP="0060006F">
      <w:pPr>
        <w:rPr>
          <w:del w:id="2221" w:author="Cintron, Matthew I (CTR)" w:date="2021-11-22T04:49:00Z"/>
        </w:rPr>
        <w:pPrChange w:id="2222" w:author="Cintron, Matthew I (CTR)" w:date="2021-11-22T04:49:00Z">
          <w:pPr/>
        </w:pPrChange>
      </w:pPr>
      <w:del w:id="2223" w:author="Cintron, Matthew I (CTR)" w:date="2021-11-22T04:49:00Z">
        <w:r w:rsidDel="0060006F">
          <w:delText xml:space="preserve">                "[Forms and Templates] on the Training SharePoint site (https://maximus365.sharepoint.com/sites/CCO/Support/KSTP/CCO_Training_Delivery_Trainer_Resources/Forms%20and%20Templates/Forms/AllItems.aspx?viewid=61d05af6%2D9c82%2D4e52%2Db24a%2D7ce50f778c19&amp;id=%2Fsites%2FCCO%2FSupport%2FKSTP%2FCCO%5FTraining%5FDelivery%5FTrainer%5FResources%2FForms%20and%20Templates%2FDTR%27s) please download a new template for each class. "</w:delText>
        </w:r>
      </w:del>
    </w:p>
    <w:p w14:paraId="2D64041A" w14:textId="56A12071" w:rsidR="00A049B3" w:rsidDel="0060006F" w:rsidRDefault="00A049B3" w:rsidP="0060006F">
      <w:pPr>
        <w:rPr>
          <w:del w:id="2224" w:author="Cintron, Matthew I (CTR)" w:date="2021-11-22T04:49:00Z"/>
        </w:rPr>
        <w:pPrChange w:id="2225" w:author="Cintron, Matthew I (CTR)" w:date="2021-11-22T04:49:00Z">
          <w:pPr/>
        </w:pPrChange>
      </w:pPr>
      <w:del w:id="2226" w:author="Cintron, Matthew I (CTR)" w:date="2021-11-22T04:49:00Z">
        <w:r w:rsidDel="0060006F">
          <w:delText xml:space="preserve">            ],</w:delText>
        </w:r>
      </w:del>
    </w:p>
    <w:p w14:paraId="70FE1CCE" w14:textId="38AAB1D2" w:rsidR="00A049B3" w:rsidDel="0060006F" w:rsidRDefault="00A049B3" w:rsidP="0060006F">
      <w:pPr>
        <w:rPr>
          <w:del w:id="2227" w:author="Cintron, Matthew I (CTR)" w:date="2021-11-22T04:49:00Z"/>
        </w:rPr>
        <w:pPrChange w:id="2228" w:author="Cintron, Matthew I (CTR)" w:date="2021-11-22T04:49:00Z">
          <w:pPr/>
        </w:pPrChange>
      </w:pPr>
      <w:del w:id="2229" w:author="Cintron, Matthew I (CTR)" w:date="2021-11-22T04:49:00Z">
        <w:r w:rsidDel="0060006F">
          <w:delText xml:space="preserve">            "context_set": ""</w:delText>
        </w:r>
      </w:del>
    </w:p>
    <w:p w14:paraId="5FA3EFFD" w14:textId="0774A13B" w:rsidR="00A049B3" w:rsidRDefault="00A049B3" w:rsidP="0060006F">
      <w:del w:id="2230" w:author="Cintron, Matthew I (CTR)" w:date="2021-11-22T04:49:00Z">
        <w:r w:rsidDel="0060006F">
          <w:delText xml:space="preserve">        },</w:delText>
        </w:r>
      </w:del>
    </w:p>
    <w:p w14:paraId="2F3A9F24" w14:textId="77777777" w:rsidR="00A049B3" w:rsidRDefault="00A049B3" w:rsidP="00A049B3">
      <w:r>
        <w:t xml:space="preserve">        {</w:t>
      </w:r>
    </w:p>
    <w:p w14:paraId="76F806EF" w14:textId="77777777" w:rsidR="00A049B3" w:rsidRDefault="00A049B3" w:rsidP="00A049B3">
      <w:r>
        <w:t xml:space="preserve">            "tag": "Q136",</w:t>
      </w:r>
    </w:p>
    <w:p w14:paraId="242EFD61" w14:textId="77777777" w:rsidR="00A049B3" w:rsidRDefault="00A049B3" w:rsidP="00A049B3">
      <w:r>
        <w:t xml:space="preserve">            "patterns": [</w:t>
      </w:r>
    </w:p>
    <w:p w14:paraId="40423B71" w14:textId="77777777" w:rsidR="001647C9" w:rsidRDefault="00A049B3" w:rsidP="001647C9">
      <w:pPr>
        <w:rPr>
          <w:ins w:id="2231" w:author="McQuillan, Tyler A" w:date="2021-11-05T09:00:00Z"/>
        </w:rPr>
      </w:pPr>
      <w:r>
        <w:lastRenderedPageBreak/>
        <w:t xml:space="preserve">                </w:t>
      </w:r>
      <w:ins w:id="2232" w:author="McQuillan, Tyler A" w:date="2021-11-05T09:00:00Z">
        <w:del w:id="2233" w:author="Cintron, Matthew I (CTR)" w:date="2021-11-15T11:23:00Z">
          <w:r w:rsidR="001647C9" w:rsidDel="00353386">
            <w:delText>*</w:delText>
          </w:r>
        </w:del>
        <w:r w:rsidR="001647C9">
          <w:t>"How to locate training SOPs",</w:t>
        </w:r>
      </w:ins>
    </w:p>
    <w:p w14:paraId="23F8920B" w14:textId="12077E60" w:rsidR="001647C9" w:rsidRDefault="001647C9" w:rsidP="001647C9">
      <w:pPr>
        <w:rPr>
          <w:ins w:id="2234" w:author="McQuillan, Tyler A" w:date="2021-11-05T09:00:00Z"/>
        </w:rPr>
      </w:pPr>
      <w:ins w:id="2235" w:author="McQuillan, Tyler A" w:date="2021-11-05T09:00:00Z">
        <w:r>
          <w:tab/>
        </w:r>
        <w:del w:id="2236" w:author="Cintron, Matthew I (CTR)" w:date="2021-11-15T11:23:00Z">
          <w:r w:rsidDel="00353386">
            <w:delText>*</w:delText>
          </w:r>
        </w:del>
        <w:r>
          <w:t>"Training SOPs",</w:t>
        </w:r>
      </w:ins>
    </w:p>
    <w:p w14:paraId="39BB4423" w14:textId="3E1AC4B1" w:rsidR="00A049B3" w:rsidRDefault="00A049B3">
      <w:pPr>
        <w:ind w:firstLine="720"/>
        <w:pPrChange w:id="2237" w:author="McQuillan, Tyler A" w:date="2021-11-05T09:00:00Z">
          <w:pPr/>
        </w:pPrChange>
      </w:pPr>
      <w:r>
        <w:t>"Where can I find SOPs when dealing with classroom issues?",</w:t>
      </w:r>
    </w:p>
    <w:p w14:paraId="6031BAA5" w14:textId="77777777" w:rsidR="00A049B3" w:rsidRDefault="00A049B3" w:rsidP="00A049B3">
      <w:r>
        <w:t xml:space="preserve">                "Where do I find Training SOPs?"</w:t>
      </w:r>
    </w:p>
    <w:p w14:paraId="6ED2342A" w14:textId="77777777" w:rsidR="00A049B3" w:rsidRDefault="00A049B3" w:rsidP="00A049B3">
      <w:r>
        <w:t xml:space="preserve">            ],</w:t>
      </w:r>
    </w:p>
    <w:p w14:paraId="11282280" w14:textId="77777777" w:rsidR="00A049B3" w:rsidRDefault="00A049B3" w:rsidP="00A049B3">
      <w:r>
        <w:t xml:space="preserve">            "responses": [</w:t>
      </w:r>
    </w:p>
    <w:p w14:paraId="4BC04A10" w14:textId="79F87D94" w:rsidR="00A049B3" w:rsidRDefault="00A049B3" w:rsidP="00A049B3">
      <w:r>
        <w:t xml:space="preserve">                "Training and Development SOPs are located here (https://maximus365.sharepoint.com/sites/CCO/Resources/SOP/default.aspx)</w:t>
      </w:r>
      <w:ins w:id="2238" w:author="McQuillan, Tyler A" w:date="2021-11-05T09:00:00Z">
        <w:r w:rsidR="001647C9">
          <w:t>.</w:t>
        </w:r>
      </w:ins>
      <w:r>
        <w:t>"</w:t>
      </w:r>
    </w:p>
    <w:p w14:paraId="2AE61F2E" w14:textId="77777777" w:rsidR="00A049B3" w:rsidRDefault="00A049B3" w:rsidP="00A049B3">
      <w:r>
        <w:t xml:space="preserve">            ],</w:t>
      </w:r>
    </w:p>
    <w:p w14:paraId="5946F99B" w14:textId="77777777" w:rsidR="00A049B3" w:rsidRDefault="00A049B3" w:rsidP="00A049B3">
      <w:r>
        <w:t xml:space="preserve">            "</w:t>
      </w:r>
      <w:proofErr w:type="spellStart"/>
      <w:r>
        <w:t>context_set</w:t>
      </w:r>
      <w:proofErr w:type="spellEnd"/>
      <w:r>
        <w:t>": ""</w:t>
      </w:r>
    </w:p>
    <w:p w14:paraId="12E29D9B" w14:textId="77777777" w:rsidR="00A049B3" w:rsidRDefault="00A049B3" w:rsidP="00A049B3">
      <w:r>
        <w:t xml:space="preserve">        },</w:t>
      </w:r>
    </w:p>
    <w:p w14:paraId="1AC5052C" w14:textId="77777777" w:rsidR="00A049B3" w:rsidRDefault="00A049B3" w:rsidP="00A049B3">
      <w:r>
        <w:t xml:space="preserve">        {</w:t>
      </w:r>
    </w:p>
    <w:p w14:paraId="136435DD" w14:textId="77777777" w:rsidR="00A049B3" w:rsidRDefault="00A049B3" w:rsidP="00A049B3">
      <w:r>
        <w:t xml:space="preserve">            "tag": "Q137",</w:t>
      </w:r>
    </w:p>
    <w:p w14:paraId="067320B4" w14:textId="77777777" w:rsidR="00A049B3" w:rsidRDefault="00A049B3" w:rsidP="00A049B3">
      <w:r>
        <w:t xml:space="preserve">            "patterns": [</w:t>
      </w:r>
    </w:p>
    <w:p w14:paraId="209038F4" w14:textId="77777777" w:rsidR="001647C9" w:rsidDel="0060006F" w:rsidRDefault="00A049B3" w:rsidP="001647C9">
      <w:pPr>
        <w:rPr>
          <w:ins w:id="2239" w:author="McQuillan, Tyler A" w:date="2021-11-05T09:00:00Z"/>
          <w:del w:id="2240" w:author="Cintron, Matthew I (CTR)" w:date="2021-11-22T04:51:00Z"/>
        </w:rPr>
      </w:pPr>
      <w:r>
        <w:t xml:space="preserve">                </w:t>
      </w:r>
      <w:ins w:id="2241" w:author="McQuillan, Tyler A" w:date="2021-11-05T09:00:00Z">
        <w:del w:id="2242" w:author="Cintron, Matthew I (CTR)" w:date="2021-11-15T11:23:00Z">
          <w:r w:rsidR="001647C9" w:rsidDel="00353386">
            <w:delText>*</w:delText>
          </w:r>
        </w:del>
        <w:r w:rsidR="001647C9">
          <w:t xml:space="preserve">"How to complete Daily Training Report (DTR).", </w:t>
        </w:r>
      </w:ins>
    </w:p>
    <w:p w14:paraId="7CB92CB9" w14:textId="784F8CC2" w:rsidR="001647C9" w:rsidRDefault="001647C9" w:rsidP="001647C9">
      <w:pPr>
        <w:rPr>
          <w:ins w:id="2243" w:author="McQuillan, Tyler A" w:date="2021-11-05T09:00:00Z"/>
        </w:rPr>
      </w:pPr>
      <w:ins w:id="2244" w:author="McQuillan, Tyler A" w:date="2021-11-05T09:00:00Z">
        <w:del w:id="2245" w:author="Cintron, Matthew I (CTR)" w:date="2021-11-22T04:51:00Z">
          <w:r w:rsidDel="0060006F">
            <w:tab/>
          </w:r>
        </w:del>
        <w:del w:id="2246" w:author="Cintron, Matthew I (CTR)" w:date="2021-11-15T11:23:00Z">
          <w:r w:rsidDel="00353386">
            <w:delText>*</w:delText>
          </w:r>
        </w:del>
        <w:del w:id="2247" w:author="Cintron, Matthew I (CTR)" w:date="2021-11-22T04:51:00Z">
          <w:r w:rsidDel="0060006F">
            <w:delText>"Daily Training Report (DTR).",</w:delText>
          </w:r>
        </w:del>
      </w:ins>
    </w:p>
    <w:p w14:paraId="09BA3C76" w14:textId="23548684" w:rsidR="00A049B3" w:rsidRDefault="00A049B3">
      <w:pPr>
        <w:ind w:firstLine="720"/>
        <w:pPrChange w:id="2248" w:author="McQuillan, Tyler A" w:date="2021-11-05T09:00:00Z">
          <w:pPr/>
        </w:pPrChange>
      </w:pPr>
      <w:r>
        <w:t>"Where do I find a Daily Training Report Template?",</w:t>
      </w:r>
    </w:p>
    <w:p w14:paraId="48AE2EA4" w14:textId="719AD9C1" w:rsidR="00A049B3" w:rsidRDefault="00A049B3" w:rsidP="00A049B3">
      <w:pPr>
        <w:rPr>
          <w:ins w:id="2249" w:author="Cintron, Matthew I (CTR)" w:date="2021-11-22T04:52:00Z"/>
        </w:rPr>
      </w:pPr>
      <w:r>
        <w:t xml:space="preserve">                "Where do I find a DTR Template?"</w:t>
      </w:r>
      <w:ins w:id="2250" w:author="Cintron, Matthew I (CTR)" w:date="2021-11-22T04:52:00Z">
        <w:r w:rsidR="0060006F">
          <w:t>,</w:t>
        </w:r>
      </w:ins>
    </w:p>
    <w:p w14:paraId="0663F666" w14:textId="77777777" w:rsidR="0060006F" w:rsidRDefault="0060006F" w:rsidP="0060006F">
      <w:pPr>
        <w:ind w:firstLine="720"/>
        <w:rPr>
          <w:ins w:id="2251" w:author="Cintron, Matthew I (CTR)" w:date="2021-11-22T04:52:00Z"/>
        </w:rPr>
      </w:pPr>
      <w:ins w:id="2252" w:author="Cintron, Matthew I (CTR)" w:date="2021-11-22T04:52:00Z">
        <w:r>
          <w:t>"Where can I find a Daily Training Report template to download? ",</w:t>
        </w:r>
      </w:ins>
    </w:p>
    <w:p w14:paraId="43F06206" w14:textId="77777777" w:rsidR="0060006F" w:rsidRDefault="0060006F" w:rsidP="0060006F">
      <w:pPr>
        <w:rPr>
          <w:ins w:id="2253" w:author="Cintron, Matthew I (CTR)" w:date="2021-11-22T04:52:00Z"/>
        </w:rPr>
      </w:pPr>
      <w:ins w:id="2254" w:author="Cintron, Matthew I (CTR)" w:date="2021-11-22T04:52:00Z">
        <w:r>
          <w:t xml:space="preserve">                "Where can I find a DTR Template? ",</w:t>
        </w:r>
      </w:ins>
    </w:p>
    <w:p w14:paraId="77ED5824" w14:textId="77777777" w:rsidR="0060006F" w:rsidRDefault="0060006F" w:rsidP="0060006F">
      <w:pPr>
        <w:rPr>
          <w:ins w:id="2255" w:author="Cintron, Matthew I (CTR)" w:date="2021-11-22T04:52:00Z"/>
        </w:rPr>
      </w:pPr>
      <w:ins w:id="2256" w:author="Cintron, Matthew I (CTR)" w:date="2021-11-22T04:52:00Z">
        <w:r>
          <w:t xml:space="preserve">                "Where can we download a new DTR template for new hire classes and nesting?",</w:t>
        </w:r>
      </w:ins>
    </w:p>
    <w:p w14:paraId="675B66B8" w14:textId="77777777" w:rsidR="0060006F" w:rsidRDefault="0060006F" w:rsidP="0060006F">
      <w:pPr>
        <w:rPr>
          <w:ins w:id="2257" w:author="Cintron, Matthew I (CTR)" w:date="2021-11-22T04:52:00Z"/>
        </w:rPr>
      </w:pPr>
      <w:ins w:id="2258" w:author="Cintron, Matthew I (CTR)" w:date="2021-11-22T04:52:00Z">
        <w:r>
          <w:t xml:space="preserve">                "Where is the Daily Training Report template that I can download",</w:t>
        </w:r>
      </w:ins>
    </w:p>
    <w:p w14:paraId="3880949C" w14:textId="77777777" w:rsidR="0060006F" w:rsidRDefault="0060006F" w:rsidP="0060006F">
      <w:pPr>
        <w:rPr>
          <w:ins w:id="2259" w:author="Cintron, Matthew I (CTR)" w:date="2021-11-22T04:52:00Z"/>
        </w:rPr>
      </w:pPr>
      <w:ins w:id="2260" w:author="Cintron, Matthew I (CTR)" w:date="2021-11-22T04:52:00Z">
        <w:r>
          <w:t xml:space="preserve">                "Where is the Daily Training Report template? ",</w:t>
        </w:r>
      </w:ins>
    </w:p>
    <w:p w14:paraId="5CA0A7FD" w14:textId="33817E5D" w:rsidR="0060006F" w:rsidRDefault="0060006F" w:rsidP="00A049B3">
      <w:ins w:id="2261" w:author="Cintron, Matthew I (CTR)" w:date="2021-11-22T04:52:00Z">
        <w:r>
          <w:t xml:space="preserve">                "Where is the DTR template that I can download",</w:t>
        </w:r>
      </w:ins>
    </w:p>
    <w:p w14:paraId="5D40371F" w14:textId="77777777" w:rsidR="00A049B3" w:rsidRDefault="00A049B3" w:rsidP="00A049B3">
      <w:r>
        <w:t xml:space="preserve">            ],</w:t>
      </w:r>
    </w:p>
    <w:p w14:paraId="038F8F89" w14:textId="77777777" w:rsidR="00A049B3" w:rsidRDefault="00A049B3" w:rsidP="00A049B3">
      <w:r>
        <w:t xml:space="preserve">            "responses": [</w:t>
      </w:r>
    </w:p>
    <w:p w14:paraId="35822422" w14:textId="4CF68369" w:rsidR="00A049B3" w:rsidRDefault="00A049B3" w:rsidP="00A049B3">
      <w:r>
        <w:t xml:space="preserve">                "Refer to [New Hire (DTR)_Template_MAXIMUS_09022020](https://maximus365.sharepoint.com/:x:/r/sites/CCO/Support/KSTP/CCO_Training_Delivery_Trainer_Resources/_layouts/15/Doc.aspx?sourcedoc=%7B1532938E-814B-4DD4-8054-D4629B870D74%7D&amp;file=New%20Hire%20(DTR)_Template_MAXIMUS_09022020.xlsx&amp;action=default&amp;mobileredirect=true)</w:t>
      </w:r>
      <w:ins w:id="2262" w:author="McQuillan, Tyler A" w:date="2021-11-05T09:00:00Z">
        <w:r w:rsidR="001647C9">
          <w:t>.</w:t>
        </w:r>
      </w:ins>
      <w:r>
        <w:t>"</w:t>
      </w:r>
    </w:p>
    <w:p w14:paraId="5CB0EA04" w14:textId="77777777" w:rsidR="00A049B3" w:rsidRDefault="00A049B3" w:rsidP="00A049B3">
      <w:r>
        <w:lastRenderedPageBreak/>
        <w:t xml:space="preserve">            ],</w:t>
      </w:r>
    </w:p>
    <w:p w14:paraId="0A0E881A" w14:textId="77777777" w:rsidR="00A049B3" w:rsidRDefault="00A049B3" w:rsidP="00A049B3">
      <w:r>
        <w:t xml:space="preserve">            "</w:t>
      </w:r>
      <w:proofErr w:type="spellStart"/>
      <w:r>
        <w:t>context_set</w:t>
      </w:r>
      <w:proofErr w:type="spellEnd"/>
      <w:r>
        <w:t>": ""</w:t>
      </w:r>
    </w:p>
    <w:p w14:paraId="6A880F74" w14:textId="77777777" w:rsidR="00A049B3" w:rsidRDefault="00A049B3" w:rsidP="00A049B3">
      <w:r>
        <w:t xml:space="preserve">        },</w:t>
      </w:r>
    </w:p>
    <w:p w14:paraId="00C5D652" w14:textId="77777777" w:rsidR="00A049B3" w:rsidRDefault="00A049B3" w:rsidP="00A049B3">
      <w:r>
        <w:t xml:space="preserve">        {</w:t>
      </w:r>
    </w:p>
    <w:p w14:paraId="40BBC0F6" w14:textId="77777777" w:rsidR="00A049B3" w:rsidRDefault="00A049B3" w:rsidP="00A049B3">
      <w:r>
        <w:t xml:space="preserve">            "tag": "Q138",</w:t>
      </w:r>
    </w:p>
    <w:p w14:paraId="7DE6678B" w14:textId="77777777" w:rsidR="00A049B3" w:rsidRDefault="00A049B3" w:rsidP="00A049B3">
      <w:r>
        <w:t xml:space="preserve">            "patterns": [</w:t>
      </w:r>
    </w:p>
    <w:p w14:paraId="0C006445" w14:textId="77777777" w:rsidR="001647C9" w:rsidRDefault="00A049B3" w:rsidP="001647C9">
      <w:pPr>
        <w:rPr>
          <w:ins w:id="2263" w:author="McQuillan, Tyler A" w:date="2021-11-05T09:01:00Z"/>
        </w:rPr>
      </w:pPr>
      <w:r>
        <w:t xml:space="preserve">                </w:t>
      </w:r>
      <w:ins w:id="2264" w:author="McQuillan, Tyler A" w:date="2021-11-05T09:01:00Z">
        <w:del w:id="2265" w:author="Cintron, Matthew I (CTR)" w:date="2021-11-15T11:24:00Z">
          <w:r w:rsidR="001647C9" w:rsidDel="00353386">
            <w:delText>*</w:delText>
          </w:r>
        </w:del>
        <w:r w:rsidR="001647C9">
          <w:t>"How to locate compliance training.",</w:t>
        </w:r>
      </w:ins>
    </w:p>
    <w:p w14:paraId="65EF4B20" w14:textId="28220702" w:rsidR="001647C9" w:rsidRDefault="001647C9" w:rsidP="001647C9">
      <w:pPr>
        <w:rPr>
          <w:ins w:id="2266" w:author="McQuillan, Tyler A" w:date="2021-11-05T09:01:00Z"/>
        </w:rPr>
      </w:pPr>
      <w:ins w:id="2267" w:author="McQuillan, Tyler A" w:date="2021-11-05T09:01:00Z">
        <w:r>
          <w:tab/>
        </w:r>
        <w:del w:id="2268" w:author="Cintron, Matthew I (CTR)" w:date="2021-11-15T11:24:00Z">
          <w:r w:rsidDel="00353386">
            <w:delText>*</w:delText>
          </w:r>
        </w:del>
        <w:r>
          <w:t>"Compliance training.",</w:t>
        </w:r>
      </w:ins>
    </w:p>
    <w:p w14:paraId="0B1F446C" w14:textId="2E0DE3F7" w:rsidR="00A049B3" w:rsidRDefault="00A049B3">
      <w:pPr>
        <w:ind w:firstLine="720"/>
        <w:pPrChange w:id="2269" w:author="McQuillan, Tyler A" w:date="2021-11-05T09:01:00Z">
          <w:pPr/>
        </w:pPrChange>
      </w:pPr>
      <w:r>
        <w:t>"Where do I find compliance training my class needs to complete?",</w:t>
      </w:r>
    </w:p>
    <w:p w14:paraId="49909FB4" w14:textId="77777777" w:rsidR="00A049B3" w:rsidRDefault="00A049B3" w:rsidP="00A049B3">
      <w:r>
        <w:t xml:space="preserve">                "which are the best training materials for compliance certification?",</w:t>
      </w:r>
    </w:p>
    <w:p w14:paraId="4C4B8645" w14:textId="77777777" w:rsidR="00A049B3" w:rsidRDefault="00A049B3" w:rsidP="00A049B3">
      <w:r>
        <w:t xml:space="preserve">                "where can i get more information about compliance?",</w:t>
      </w:r>
    </w:p>
    <w:p w14:paraId="086AE2A8" w14:textId="77777777" w:rsidR="00A049B3" w:rsidRDefault="00A049B3" w:rsidP="00A049B3">
      <w:r>
        <w:t xml:space="preserve">                "where can i get help with compliance training?",</w:t>
      </w:r>
    </w:p>
    <w:p w14:paraId="0785F57E" w14:textId="77777777" w:rsidR="00A049B3" w:rsidRDefault="00A049B3" w:rsidP="00A049B3">
      <w:r>
        <w:t xml:space="preserve">                "where can i get necessary compliance training for my class?",</w:t>
      </w:r>
    </w:p>
    <w:p w14:paraId="39278790" w14:textId="77777777" w:rsidR="00A049B3" w:rsidRDefault="00A049B3" w:rsidP="00A049B3">
      <w:r>
        <w:t xml:space="preserve">                "what is a requirement for a compliance training for a business class?"</w:t>
      </w:r>
    </w:p>
    <w:p w14:paraId="3C888045" w14:textId="77777777" w:rsidR="00A049B3" w:rsidRDefault="00A049B3" w:rsidP="00A049B3">
      <w:r>
        <w:t xml:space="preserve">            ],</w:t>
      </w:r>
    </w:p>
    <w:p w14:paraId="5BADB28D" w14:textId="77777777" w:rsidR="00A049B3" w:rsidRDefault="00A049B3" w:rsidP="00A049B3">
      <w:r>
        <w:t xml:space="preserve">            "responses": [</w:t>
      </w:r>
    </w:p>
    <w:p w14:paraId="31A7C31C" w14:textId="3C739F49" w:rsidR="00A049B3" w:rsidRDefault="00A049B3" w:rsidP="00A049B3">
      <w:r>
        <w:t xml:space="preserve">                "Refer to [Learning-Workday](https://wd5.myworkday.com/maximus/d/inst/13102!CK5mGhIKBggDEMenAhIICgYI1A0QpQE~/cacheable-task/2997$16598.htmld#backheader=true)</w:t>
      </w:r>
      <w:ins w:id="2270" w:author="McQuillan, Tyler A" w:date="2021-11-05T09:01:00Z">
        <w:r w:rsidR="001647C9">
          <w:t>.</w:t>
        </w:r>
      </w:ins>
      <w:r>
        <w:t>"</w:t>
      </w:r>
    </w:p>
    <w:p w14:paraId="0BF4D4A1" w14:textId="77777777" w:rsidR="00A049B3" w:rsidRDefault="00A049B3" w:rsidP="00A049B3">
      <w:r>
        <w:t xml:space="preserve">            ],</w:t>
      </w:r>
    </w:p>
    <w:p w14:paraId="4A8DD498" w14:textId="77777777" w:rsidR="00A049B3" w:rsidRDefault="00A049B3" w:rsidP="00A049B3">
      <w:r>
        <w:t xml:space="preserve">            "</w:t>
      </w:r>
      <w:proofErr w:type="spellStart"/>
      <w:r>
        <w:t>context_set</w:t>
      </w:r>
      <w:proofErr w:type="spellEnd"/>
      <w:r>
        <w:t>": ""</w:t>
      </w:r>
    </w:p>
    <w:p w14:paraId="3E219639" w14:textId="77777777" w:rsidR="00A049B3" w:rsidRDefault="00A049B3" w:rsidP="00A049B3">
      <w:r>
        <w:t xml:space="preserve">        },</w:t>
      </w:r>
    </w:p>
    <w:p w14:paraId="298CDBBB" w14:textId="77777777" w:rsidR="00A049B3" w:rsidRDefault="00A049B3" w:rsidP="00A049B3">
      <w:r>
        <w:t xml:space="preserve">        {</w:t>
      </w:r>
    </w:p>
    <w:p w14:paraId="1BD6524D" w14:textId="77777777" w:rsidR="00A049B3" w:rsidRDefault="00A049B3" w:rsidP="00A049B3">
      <w:r>
        <w:t xml:space="preserve">            "tag": "Q139",</w:t>
      </w:r>
    </w:p>
    <w:p w14:paraId="082024C0" w14:textId="77777777" w:rsidR="00A049B3" w:rsidRDefault="00A049B3" w:rsidP="00A049B3">
      <w:r>
        <w:t xml:space="preserve">            "patterns": [</w:t>
      </w:r>
    </w:p>
    <w:p w14:paraId="488C570B" w14:textId="77777777" w:rsidR="001647C9" w:rsidRDefault="00A049B3" w:rsidP="001647C9">
      <w:pPr>
        <w:rPr>
          <w:ins w:id="2271" w:author="McQuillan, Tyler A" w:date="2021-11-05T09:01:00Z"/>
        </w:rPr>
      </w:pPr>
      <w:r>
        <w:t xml:space="preserve">                </w:t>
      </w:r>
      <w:ins w:id="2272" w:author="McQuillan, Tyler A" w:date="2021-11-05T09:01:00Z">
        <w:del w:id="2273" w:author="Cintron, Matthew I (CTR)" w:date="2021-11-15T11:24:00Z">
          <w:r w:rsidR="001647C9" w:rsidDel="00353386">
            <w:delText>*</w:delText>
          </w:r>
        </w:del>
        <w:r w:rsidR="001647C9">
          <w:t>"How to prepare for exam or assessment.",</w:t>
        </w:r>
      </w:ins>
    </w:p>
    <w:p w14:paraId="79C8AC0F" w14:textId="227DC1F3" w:rsidR="001647C9" w:rsidRDefault="001647C9" w:rsidP="001647C9">
      <w:pPr>
        <w:rPr>
          <w:ins w:id="2274" w:author="McQuillan, Tyler A" w:date="2021-11-05T09:01:00Z"/>
        </w:rPr>
      </w:pPr>
      <w:ins w:id="2275" w:author="McQuillan, Tyler A" w:date="2021-11-05T09:01:00Z">
        <w:r>
          <w:tab/>
        </w:r>
        <w:del w:id="2276" w:author="Cintron, Matthew I (CTR)" w:date="2021-11-15T11:24:00Z">
          <w:r w:rsidDel="00353386">
            <w:delText>*</w:delText>
          </w:r>
        </w:del>
        <w:r>
          <w:t>"Exam preparation.",</w:t>
        </w:r>
      </w:ins>
    </w:p>
    <w:p w14:paraId="542E85E2" w14:textId="0FF309B9" w:rsidR="00A049B3" w:rsidRDefault="00A049B3">
      <w:pPr>
        <w:ind w:firstLine="720"/>
        <w:pPrChange w:id="2277" w:author="McQuillan, Tyler A" w:date="2021-11-05T09:01:00Z">
          <w:pPr/>
        </w:pPrChange>
      </w:pPr>
      <w:r>
        <w:t>"Where do I find Review Guides to use for my Marketplace class to review week 1 of Marketplace training?",</w:t>
      </w:r>
    </w:p>
    <w:p w14:paraId="17D3086B" w14:textId="77777777" w:rsidR="00A049B3" w:rsidRDefault="00A049B3" w:rsidP="00A049B3">
      <w:r>
        <w:lastRenderedPageBreak/>
        <w:t xml:space="preserve">                "Where do I find Review Guides to use for my Marketplace class to review week one of Marketplace training?"</w:t>
      </w:r>
    </w:p>
    <w:p w14:paraId="15F6B821" w14:textId="77777777" w:rsidR="00A049B3" w:rsidRDefault="00A049B3" w:rsidP="00A049B3">
      <w:r>
        <w:t xml:space="preserve">            ],</w:t>
      </w:r>
    </w:p>
    <w:p w14:paraId="350299DD" w14:textId="77777777" w:rsidR="00A049B3" w:rsidRDefault="00A049B3" w:rsidP="00A049B3">
      <w:r>
        <w:t xml:space="preserve">            "responses": [</w:t>
      </w:r>
    </w:p>
    <w:p w14:paraId="3FD57EE3" w14:textId="4D863C8D" w:rsidR="00A049B3" w:rsidRDefault="00A049B3" w:rsidP="00A049B3">
      <w:r>
        <w:t xml:space="preserve">                "Refer to [Marketplace Week One Review](https://maximus365.sharepoint.com/:w:/r/sites/CCO/Support/KSTP/CCO_Training_Delivery_Trainer_Resources/_layouts/15/Doc.aspx?sourcedoc=%7B58ED0286-8F71-45BC-BE99-8E0F042C23C8%7D&amp;file=2020%20Marketplace%20Review%20Guide%20London%20Only%20Week%201.docx&amp;action=default&amp;mobileredirect=true)</w:t>
      </w:r>
      <w:ins w:id="2278" w:author="McQuillan, Tyler A" w:date="2021-11-05T09:02:00Z">
        <w:r w:rsidR="001647C9">
          <w:t>.</w:t>
        </w:r>
      </w:ins>
      <w:r>
        <w:t>"</w:t>
      </w:r>
    </w:p>
    <w:p w14:paraId="7C71AEDE" w14:textId="77777777" w:rsidR="00A049B3" w:rsidRDefault="00A049B3" w:rsidP="00A049B3">
      <w:r>
        <w:t xml:space="preserve">            ],</w:t>
      </w:r>
    </w:p>
    <w:p w14:paraId="304E63C6" w14:textId="77777777" w:rsidR="00A049B3" w:rsidRDefault="00A049B3" w:rsidP="00A049B3">
      <w:r>
        <w:t xml:space="preserve">            "</w:t>
      </w:r>
      <w:proofErr w:type="spellStart"/>
      <w:r>
        <w:t>context_set</w:t>
      </w:r>
      <w:proofErr w:type="spellEnd"/>
      <w:r>
        <w:t>": ""</w:t>
      </w:r>
    </w:p>
    <w:p w14:paraId="4A5676C6" w14:textId="77777777" w:rsidR="00A049B3" w:rsidRDefault="00A049B3" w:rsidP="00A049B3">
      <w:r>
        <w:t xml:space="preserve">        },</w:t>
      </w:r>
    </w:p>
    <w:p w14:paraId="72176D95" w14:textId="77777777" w:rsidR="00A049B3" w:rsidRDefault="00A049B3" w:rsidP="00A049B3">
      <w:r>
        <w:t xml:space="preserve">        {</w:t>
      </w:r>
    </w:p>
    <w:p w14:paraId="07D3DD4D" w14:textId="77777777" w:rsidR="00A049B3" w:rsidRDefault="00A049B3" w:rsidP="00A049B3">
      <w:r>
        <w:t xml:space="preserve">            "tag": "Q140",</w:t>
      </w:r>
    </w:p>
    <w:p w14:paraId="65DD834D" w14:textId="77777777" w:rsidR="00A049B3" w:rsidRDefault="00A049B3" w:rsidP="00A049B3">
      <w:r>
        <w:t xml:space="preserve">            "patterns": [</w:t>
      </w:r>
    </w:p>
    <w:p w14:paraId="5C421E1E" w14:textId="77777777" w:rsidR="001647C9" w:rsidRDefault="00A049B3" w:rsidP="001647C9">
      <w:pPr>
        <w:rPr>
          <w:ins w:id="2279" w:author="McQuillan, Tyler A" w:date="2021-11-05T09:03:00Z"/>
        </w:rPr>
      </w:pPr>
      <w:r>
        <w:t xml:space="preserve">                </w:t>
      </w:r>
      <w:ins w:id="2280" w:author="McQuillan, Tyler A" w:date="2021-11-05T09:03:00Z">
        <w:del w:id="2281" w:author="Cintron, Matthew I (CTR)" w:date="2021-11-15T11:24:00Z">
          <w:r w:rsidR="001647C9" w:rsidDel="00353386">
            <w:delText>*</w:delText>
          </w:r>
        </w:del>
        <w:r w:rsidR="001647C9">
          <w:t>"How to prepare for exam or assessment.",</w:t>
        </w:r>
      </w:ins>
    </w:p>
    <w:p w14:paraId="63532E6E" w14:textId="09292AE6" w:rsidR="001647C9" w:rsidRDefault="001647C9" w:rsidP="001647C9">
      <w:pPr>
        <w:rPr>
          <w:ins w:id="2282" w:author="McQuillan, Tyler A" w:date="2021-11-05T09:03:00Z"/>
        </w:rPr>
      </w:pPr>
      <w:ins w:id="2283" w:author="McQuillan, Tyler A" w:date="2021-11-05T09:03:00Z">
        <w:r>
          <w:tab/>
        </w:r>
        <w:del w:id="2284" w:author="Cintron, Matthew I (CTR)" w:date="2021-11-15T11:24:00Z">
          <w:r w:rsidDel="00353386">
            <w:delText>*</w:delText>
          </w:r>
        </w:del>
        <w:r>
          <w:t>"Exam preparation.",</w:t>
        </w:r>
      </w:ins>
    </w:p>
    <w:p w14:paraId="7E0300E1" w14:textId="29E578AC" w:rsidR="00A049B3" w:rsidRDefault="00A049B3">
      <w:pPr>
        <w:ind w:firstLine="720"/>
        <w:pPrChange w:id="2285" w:author="McQuillan, Tyler A" w:date="2021-11-05T09:03:00Z">
          <w:pPr/>
        </w:pPrChange>
      </w:pPr>
      <w:r>
        <w:t>"Where do I find Review Guides to use for my Marketplace class to review week 2 of Marketplace training?",</w:t>
      </w:r>
    </w:p>
    <w:p w14:paraId="5445A4C2" w14:textId="77777777" w:rsidR="00A049B3" w:rsidRDefault="00A049B3" w:rsidP="00A049B3">
      <w:r>
        <w:t xml:space="preserve">                "Where do I find Review Guides to use for my Marketplace class to review week two of Marketplace training?"</w:t>
      </w:r>
    </w:p>
    <w:p w14:paraId="0ECE8B69" w14:textId="77777777" w:rsidR="00A049B3" w:rsidRDefault="00A049B3" w:rsidP="00A049B3">
      <w:r>
        <w:t xml:space="preserve">            ],</w:t>
      </w:r>
    </w:p>
    <w:p w14:paraId="24C6E1F6" w14:textId="77777777" w:rsidR="00A049B3" w:rsidRDefault="00A049B3" w:rsidP="00A049B3">
      <w:r>
        <w:t xml:space="preserve">            "responses": [</w:t>
      </w:r>
    </w:p>
    <w:p w14:paraId="7CD75149" w14:textId="0B5F737A" w:rsidR="00A049B3" w:rsidRDefault="00A049B3" w:rsidP="00A049B3">
      <w:r>
        <w:t xml:space="preserve">                "Refer to [Marketplace Week Two Review](https://maximus365.sharepoint.com/:w:/r/sites/CCO/Support/KSTP/CCO_Training_Delivery_Trainer_Resources/_layouts/15/Doc.aspx?sourcedoc=%7B6437E75F-C59A-4C70-8868-41C3C85C4635%7D&amp;file=2020%20Marketplace%20Review%20Guide%20Week%202.docx&amp;action=default&amp;mobileredirect=true)</w:t>
      </w:r>
      <w:ins w:id="2286" w:author="McQuillan, Tyler A" w:date="2021-11-05T09:03:00Z">
        <w:r w:rsidR="001647C9">
          <w:t>.</w:t>
        </w:r>
      </w:ins>
      <w:r>
        <w:t>"</w:t>
      </w:r>
    </w:p>
    <w:p w14:paraId="6B566330" w14:textId="77777777" w:rsidR="00A049B3" w:rsidRDefault="00A049B3" w:rsidP="00A049B3">
      <w:r>
        <w:t xml:space="preserve">            ],</w:t>
      </w:r>
    </w:p>
    <w:p w14:paraId="6C282A70" w14:textId="77777777" w:rsidR="00A049B3" w:rsidRDefault="00A049B3" w:rsidP="00A049B3">
      <w:r>
        <w:t xml:space="preserve">            "</w:t>
      </w:r>
      <w:proofErr w:type="spellStart"/>
      <w:r>
        <w:t>context_set</w:t>
      </w:r>
      <w:proofErr w:type="spellEnd"/>
      <w:r>
        <w:t>": ""</w:t>
      </w:r>
    </w:p>
    <w:p w14:paraId="5BF0EA38" w14:textId="77777777" w:rsidR="00A049B3" w:rsidRDefault="00A049B3" w:rsidP="00A049B3">
      <w:r>
        <w:t xml:space="preserve">        },</w:t>
      </w:r>
    </w:p>
    <w:p w14:paraId="445656F6" w14:textId="77777777" w:rsidR="00A049B3" w:rsidRDefault="00A049B3" w:rsidP="00A049B3">
      <w:r>
        <w:t xml:space="preserve">        {</w:t>
      </w:r>
    </w:p>
    <w:p w14:paraId="3F52F56E" w14:textId="77777777" w:rsidR="00A049B3" w:rsidRDefault="00A049B3" w:rsidP="00A049B3">
      <w:r>
        <w:t xml:space="preserve">            "tag": "Q141",</w:t>
      </w:r>
    </w:p>
    <w:p w14:paraId="6C9E6389" w14:textId="77777777" w:rsidR="00A049B3" w:rsidRDefault="00A049B3" w:rsidP="00A049B3">
      <w:r>
        <w:lastRenderedPageBreak/>
        <w:t xml:space="preserve">            "patterns": [</w:t>
      </w:r>
    </w:p>
    <w:p w14:paraId="6D22E3F6" w14:textId="77777777" w:rsidR="001647C9" w:rsidRDefault="00A049B3" w:rsidP="001647C9">
      <w:pPr>
        <w:rPr>
          <w:ins w:id="2287" w:author="McQuillan, Tyler A" w:date="2021-11-05T09:03:00Z"/>
        </w:rPr>
      </w:pPr>
      <w:r>
        <w:t xml:space="preserve">                </w:t>
      </w:r>
      <w:ins w:id="2288" w:author="McQuillan, Tyler A" w:date="2021-11-05T09:03:00Z">
        <w:del w:id="2289" w:author="Cintron, Matthew I (CTR)" w:date="2021-11-15T11:24:00Z">
          <w:r w:rsidR="001647C9" w:rsidDel="00353386">
            <w:delText>*</w:delText>
          </w:r>
        </w:del>
        <w:r w:rsidR="001647C9">
          <w:t>"How to prepare for exam or assessment.",</w:t>
        </w:r>
      </w:ins>
    </w:p>
    <w:p w14:paraId="2CF6F849" w14:textId="199FE309" w:rsidR="001647C9" w:rsidRDefault="001647C9" w:rsidP="001647C9">
      <w:pPr>
        <w:rPr>
          <w:ins w:id="2290" w:author="McQuillan, Tyler A" w:date="2021-11-05T09:03:00Z"/>
        </w:rPr>
      </w:pPr>
      <w:ins w:id="2291" w:author="McQuillan, Tyler A" w:date="2021-11-05T09:03:00Z">
        <w:r>
          <w:tab/>
        </w:r>
        <w:del w:id="2292" w:author="Cintron, Matthew I (CTR)" w:date="2021-11-15T11:24:00Z">
          <w:r w:rsidDel="00353386">
            <w:delText>*</w:delText>
          </w:r>
        </w:del>
        <w:r>
          <w:t>"Exam preparation.",</w:t>
        </w:r>
      </w:ins>
    </w:p>
    <w:p w14:paraId="135D722A" w14:textId="2EDE9B42" w:rsidR="00A049B3" w:rsidRDefault="00A049B3">
      <w:pPr>
        <w:ind w:firstLine="720"/>
        <w:pPrChange w:id="2293" w:author="McQuillan, Tyler A" w:date="2021-11-05T09:03:00Z">
          <w:pPr/>
        </w:pPrChange>
      </w:pPr>
      <w:r>
        <w:t>"Where do I find Review Guides to use for my Medicare class to review week 1 of Medicare training?",</w:t>
      </w:r>
    </w:p>
    <w:p w14:paraId="02F15E3F" w14:textId="77777777" w:rsidR="00A049B3" w:rsidRDefault="00A049B3" w:rsidP="00A049B3">
      <w:r>
        <w:t xml:space="preserve">                "Where do I find Review Guides to use for my Medicare class to review week one of Medicare training?"</w:t>
      </w:r>
    </w:p>
    <w:p w14:paraId="00B95814" w14:textId="77777777" w:rsidR="00A049B3" w:rsidRDefault="00A049B3" w:rsidP="00A049B3">
      <w:r>
        <w:t xml:space="preserve">            ],</w:t>
      </w:r>
    </w:p>
    <w:p w14:paraId="6174ABCA" w14:textId="77777777" w:rsidR="00A049B3" w:rsidRDefault="00A049B3" w:rsidP="00A049B3">
      <w:r>
        <w:t xml:space="preserve">            "responses": [</w:t>
      </w:r>
    </w:p>
    <w:p w14:paraId="53EF61E2" w14:textId="51E1A49F" w:rsidR="00A049B3" w:rsidRDefault="00A049B3" w:rsidP="00A049B3">
      <w:r>
        <w:t xml:space="preserve">                "Refer to [Medicare Essentials New Hire Review Guide Week 1](https://maximus365.sharepoint.com/sites/CCO/Support/KSTP/CCO_Training_Delivery_Trainer_Resources/Review%20Guides/Forms/AllItems.aspx?id=%2Fsites%2FCCO%2FSupport%2FKSTP%2FCCO%5FTraining%5FDelivery%5FTrainer%5FResources%2FReview%20Guides%2FMedicare%2FGeneral%20Medicare%20Tier%201%2FMENH%20Week%201%20Review%20Guide%2Epdf&amp;parent=%2Fsites%2FCCO%2FSupport%2FKSTP%2FCCO%5FTraining%5FDelivery%5FTrainer%5FResources%2FReview%20Guides%2FMedicare%2FGeneral%20Medicare%20Tier%201)</w:t>
      </w:r>
      <w:ins w:id="2294" w:author="McQuillan, Tyler A" w:date="2021-11-05T09:03:00Z">
        <w:r w:rsidR="001642BB">
          <w:t>.</w:t>
        </w:r>
      </w:ins>
      <w:r>
        <w:t>"</w:t>
      </w:r>
    </w:p>
    <w:p w14:paraId="218AEB5A" w14:textId="77777777" w:rsidR="00A049B3" w:rsidRDefault="00A049B3" w:rsidP="00A049B3">
      <w:r>
        <w:t xml:space="preserve">            ],</w:t>
      </w:r>
    </w:p>
    <w:p w14:paraId="6973A3C6" w14:textId="77777777" w:rsidR="00A049B3" w:rsidRDefault="00A049B3" w:rsidP="00A049B3">
      <w:r>
        <w:t xml:space="preserve">            "</w:t>
      </w:r>
      <w:proofErr w:type="spellStart"/>
      <w:r>
        <w:t>context_set</w:t>
      </w:r>
      <w:proofErr w:type="spellEnd"/>
      <w:r>
        <w:t>": ""</w:t>
      </w:r>
    </w:p>
    <w:p w14:paraId="145ED918" w14:textId="77777777" w:rsidR="00A049B3" w:rsidRDefault="00A049B3" w:rsidP="00A049B3">
      <w:r>
        <w:t xml:space="preserve">        },</w:t>
      </w:r>
    </w:p>
    <w:p w14:paraId="15BB325B" w14:textId="77777777" w:rsidR="00A049B3" w:rsidRDefault="00A049B3" w:rsidP="00A049B3">
      <w:r>
        <w:t xml:space="preserve">        {</w:t>
      </w:r>
    </w:p>
    <w:p w14:paraId="49878F38" w14:textId="77777777" w:rsidR="00A049B3" w:rsidRDefault="00A049B3" w:rsidP="00A049B3">
      <w:r>
        <w:t xml:space="preserve">            "tag": "Q142",</w:t>
      </w:r>
    </w:p>
    <w:p w14:paraId="708E4017" w14:textId="77777777" w:rsidR="00A049B3" w:rsidRDefault="00A049B3" w:rsidP="00A049B3">
      <w:r>
        <w:t xml:space="preserve">            "patterns": [</w:t>
      </w:r>
    </w:p>
    <w:p w14:paraId="2E8297A1" w14:textId="77777777" w:rsidR="001642BB" w:rsidRDefault="00A049B3" w:rsidP="001642BB">
      <w:pPr>
        <w:rPr>
          <w:ins w:id="2295" w:author="McQuillan, Tyler A" w:date="2021-11-05T09:04:00Z"/>
        </w:rPr>
      </w:pPr>
      <w:r>
        <w:t xml:space="preserve">                </w:t>
      </w:r>
      <w:ins w:id="2296" w:author="McQuillan, Tyler A" w:date="2021-11-05T09:04:00Z">
        <w:del w:id="2297" w:author="Cintron, Matthew I (CTR)" w:date="2021-11-15T11:24:00Z">
          <w:r w:rsidR="001642BB" w:rsidDel="00353386">
            <w:delText>*</w:delText>
          </w:r>
        </w:del>
        <w:r w:rsidR="001642BB">
          <w:t>"How to prepare for exam or assessment.",</w:t>
        </w:r>
      </w:ins>
    </w:p>
    <w:p w14:paraId="0865FAF9" w14:textId="4B59DDA6" w:rsidR="001642BB" w:rsidRDefault="001642BB" w:rsidP="001642BB">
      <w:pPr>
        <w:rPr>
          <w:ins w:id="2298" w:author="McQuillan, Tyler A" w:date="2021-11-05T09:04:00Z"/>
        </w:rPr>
      </w:pPr>
      <w:ins w:id="2299" w:author="McQuillan, Tyler A" w:date="2021-11-05T09:04:00Z">
        <w:r>
          <w:tab/>
        </w:r>
        <w:del w:id="2300" w:author="Cintron, Matthew I (CTR)" w:date="2021-11-15T11:24:00Z">
          <w:r w:rsidDel="00353386">
            <w:delText>*</w:delText>
          </w:r>
        </w:del>
        <w:r>
          <w:t>"Exam preparation.",</w:t>
        </w:r>
      </w:ins>
    </w:p>
    <w:p w14:paraId="1C3DB003" w14:textId="07A2B77D" w:rsidR="00A049B3" w:rsidRDefault="00A049B3">
      <w:pPr>
        <w:ind w:firstLine="720"/>
        <w:pPrChange w:id="2301" w:author="McQuillan, Tyler A" w:date="2021-11-05T09:04:00Z">
          <w:pPr/>
        </w:pPrChange>
      </w:pPr>
      <w:r>
        <w:t>"Where do I find Review Guides to use for my Medicare class to review week 2 of Medicare training?",</w:t>
      </w:r>
    </w:p>
    <w:p w14:paraId="05962E19" w14:textId="77777777" w:rsidR="00A049B3" w:rsidRDefault="00A049B3" w:rsidP="00A049B3">
      <w:r>
        <w:t xml:space="preserve">                "Where do I find Review Guides to use for my Medicare class to review week two of Medicare training?"</w:t>
      </w:r>
    </w:p>
    <w:p w14:paraId="6D7321BD" w14:textId="77777777" w:rsidR="00A049B3" w:rsidRDefault="00A049B3" w:rsidP="00A049B3">
      <w:r>
        <w:t xml:space="preserve">            ],</w:t>
      </w:r>
    </w:p>
    <w:p w14:paraId="74E23363" w14:textId="77777777" w:rsidR="00A049B3" w:rsidRDefault="00A049B3" w:rsidP="00A049B3">
      <w:r>
        <w:t xml:space="preserve">            "responses": [</w:t>
      </w:r>
    </w:p>
    <w:p w14:paraId="24DA542E" w14:textId="77777777" w:rsidR="00A049B3" w:rsidRDefault="00A049B3" w:rsidP="00A049B3">
      <w:r>
        <w:t xml:space="preserve">                "Refer to [Medicare Essentials New Hire Review Guide Week 2](https://maximus365.sharepoint.com/sites/CCO/Support/KSTP/CCO_Training_Delivery_Trainer_Resources/Review%20Guides/Forms/AllItems.aspx?id=%2Fsites%2FCCO%2FSupport%2FKSTP%2FCCO%5FTra</w:t>
      </w:r>
      <w:r>
        <w:lastRenderedPageBreak/>
        <w:t>ining%5FDelivery%5FTrainer%5FResources%2FReview%20Guides%2FMedicare%2FGeneral%20Medicare%20Tier%201%2FMENH%20Week%202%20Review%20Guide%2Epdf&amp;parent=%2Fsites%2FCCO%2FSupport%2FKSTP%2FCCO%5FTraining%5FDelivery%5FTrainer%5FResources%2FReview%20Guides%2FMedicare%2FGeneral%20Medicare%20Tier%201)"</w:t>
      </w:r>
    </w:p>
    <w:p w14:paraId="66DC1BE3" w14:textId="77777777" w:rsidR="00A049B3" w:rsidRDefault="00A049B3" w:rsidP="00A049B3">
      <w:r>
        <w:t xml:space="preserve">            ],</w:t>
      </w:r>
    </w:p>
    <w:p w14:paraId="2526AFA1" w14:textId="77777777" w:rsidR="00A049B3" w:rsidRDefault="00A049B3" w:rsidP="00A049B3">
      <w:r>
        <w:t xml:space="preserve">            "</w:t>
      </w:r>
      <w:proofErr w:type="spellStart"/>
      <w:r>
        <w:t>context_set</w:t>
      </w:r>
      <w:proofErr w:type="spellEnd"/>
      <w:r>
        <w:t>": ""</w:t>
      </w:r>
    </w:p>
    <w:p w14:paraId="582C76FF" w14:textId="77777777" w:rsidR="00A049B3" w:rsidRDefault="00A049B3" w:rsidP="00A049B3">
      <w:r>
        <w:t xml:space="preserve">        },</w:t>
      </w:r>
    </w:p>
    <w:p w14:paraId="3CDE07BA" w14:textId="77777777" w:rsidR="00A049B3" w:rsidRDefault="00A049B3" w:rsidP="00A049B3">
      <w:r>
        <w:t xml:space="preserve">        {</w:t>
      </w:r>
    </w:p>
    <w:p w14:paraId="2CDB4469" w14:textId="77777777" w:rsidR="00A049B3" w:rsidRDefault="00A049B3" w:rsidP="00A049B3">
      <w:r>
        <w:t xml:space="preserve">            "tag": "Q143",</w:t>
      </w:r>
    </w:p>
    <w:p w14:paraId="72DC41D0" w14:textId="77777777" w:rsidR="00A049B3" w:rsidRDefault="00A049B3" w:rsidP="00A049B3">
      <w:r>
        <w:t xml:space="preserve">            "patterns": [</w:t>
      </w:r>
    </w:p>
    <w:p w14:paraId="615C3A3F" w14:textId="77777777" w:rsidR="00D5513B" w:rsidRDefault="00A049B3" w:rsidP="00D5513B">
      <w:pPr>
        <w:rPr>
          <w:ins w:id="2302" w:author="McQuillan, Tyler A" w:date="2021-11-05T09:05:00Z"/>
        </w:rPr>
      </w:pPr>
      <w:r>
        <w:t xml:space="preserve">                </w:t>
      </w:r>
      <w:ins w:id="2303" w:author="McQuillan, Tyler A" w:date="2021-11-05T09:05:00Z">
        <w:del w:id="2304" w:author="Cintron, Matthew I (CTR)" w:date="2021-11-15T11:24:00Z">
          <w:r w:rsidR="00D5513B" w:rsidDel="00353386">
            <w:delText>*</w:delText>
          </w:r>
        </w:del>
        <w:r w:rsidR="00D5513B">
          <w:t>"How to prepare for exam or assessment.",</w:t>
        </w:r>
      </w:ins>
    </w:p>
    <w:p w14:paraId="3F8ECB15" w14:textId="6411C163" w:rsidR="00D5513B" w:rsidRDefault="00D5513B" w:rsidP="00D5513B">
      <w:pPr>
        <w:rPr>
          <w:ins w:id="2305" w:author="McQuillan, Tyler A" w:date="2021-11-05T09:05:00Z"/>
        </w:rPr>
      </w:pPr>
      <w:ins w:id="2306" w:author="McQuillan, Tyler A" w:date="2021-11-05T09:05:00Z">
        <w:r>
          <w:tab/>
        </w:r>
        <w:del w:id="2307" w:author="Cintron, Matthew I (CTR)" w:date="2021-11-15T11:24:00Z">
          <w:r w:rsidDel="00353386">
            <w:delText>*</w:delText>
          </w:r>
        </w:del>
        <w:r>
          <w:t>"Exam preparation.",</w:t>
        </w:r>
      </w:ins>
    </w:p>
    <w:p w14:paraId="06D5C852" w14:textId="135BB080" w:rsidR="00A049B3" w:rsidRDefault="00A049B3">
      <w:pPr>
        <w:ind w:firstLine="720"/>
        <w:pPrChange w:id="2308" w:author="McQuillan, Tyler A" w:date="2021-11-05T09:05:00Z">
          <w:pPr/>
        </w:pPrChange>
      </w:pPr>
      <w:r>
        <w:t>"Where do I find Review Guides to use for my Medicare class to review week 3 of Medicare training?",</w:t>
      </w:r>
    </w:p>
    <w:p w14:paraId="527299BA" w14:textId="77777777" w:rsidR="00A049B3" w:rsidRDefault="00A049B3" w:rsidP="00A049B3">
      <w:r>
        <w:t xml:space="preserve">                "Where do I find Review Guides to use for my Medicare class to review week three of Medicare training?"</w:t>
      </w:r>
    </w:p>
    <w:p w14:paraId="1180474B" w14:textId="77777777" w:rsidR="00A049B3" w:rsidRDefault="00A049B3" w:rsidP="00A049B3">
      <w:r>
        <w:t xml:space="preserve">            ],</w:t>
      </w:r>
    </w:p>
    <w:p w14:paraId="013BD01B" w14:textId="77777777" w:rsidR="00A049B3" w:rsidRDefault="00A049B3" w:rsidP="00A049B3">
      <w:r>
        <w:t xml:space="preserve">            "responses": [</w:t>
      </w:r>
    </w:p>
    <w:p w14:paraId="6EAB56B3" w14:textId="77777777" w:rsidR="00A049B3" w:rsidRDefault="00A049B3" w:rsidP="00A049B3">
      <w:r>
        <w:t xml:space="preserve">                "Refer to [Medicare Essentials New Hire Review Guide Week 3](https://maximus365.sharepoint.com/sites/CCO/Support/KSTP/CCO_Training_Delivery_Trainer_Resources/Review%20Guides/Forms/AllItems.aspx?id=%2Fsites%2FCCO%2FSupport%2FKSTP%2FCCO%5FTraining%5FDelivery%5FTrainer%5FResources%2FReview%20Guides%2FMedicare%2FGeneral%20Medicare%20Tier%201%2FMENH%20Week%203%20Review%20Guide%2Epdf&amp;parent=%2Fsites%2FCCO%2FSupport%2FKSTP%2FCCO%5FTraining%5FDelivery%5FTrainer%5FResources%2FReview%20Guides%2FMedicare%2FGeneral%20Medicare%20Tier%201)"</w:t>
      </w:r>
    </w:p>
    <w:p w14:paraId="3E2A0864" w14:textId="77777777" w:rsidR="00A049B3" w:rsidRDefault="00A049B3" w:rsidP="00A049B3">
      <w:r>
        <w:t xml:space="preserve">            ],</w:t>
      </w:r>
    </w:p>
    <w:p w14:paraId="6D90B0FA" w14:textId="77777777" w:rsidR="00A049B3" w:rsidRDefault="00A049B3" w:rsidP="00A049B3">
      <w:r>
        <w:t xml:space="preserve">            "</w:t>
      </w:r>
      <w:proofErr w:type="spellStart"/>
      <w:r>
        <w:t>context_set</w:t>
      </w:r>
      <w:proofErr w:type="spellEnd"/>
      <w:r>
        <w:t>": ""</w:t>
      </w:r>
    </w:p>
    <w:p w14:paraId="62E2600D" w14:textId="77777777" w:rsidR="00A049B3" w:rsidRDefault="00A049B3" w:rsidP="00A049B3">
      <w:r>
        <w:t xml:space="preserve">        },</w:t>
      </w:r>
    </w:p>
    <w:p w14:paraId="218BCF08" w14:textId="77777777" w:rsidR="00A049B3" w:rsidRDefault="00A049B3" w:rsidP="00A049B3">
      <w:r>
        <w:t xml:space="preserve">        {</w:t>
      </w:r>
    </w:p>
    <w:p w14:paraId="0B92267F" w14:textId="77777777" w:rsidR="00A049B3" w:rsidRDefault="00A049B3" w:rsidP="00A049B3">
      <w:r>
        <w:t xml:space="preserve">            "tag": "Q144",</w:t>
      </w:r>
    </w:p>
    <w:p w14:paraId="00DB9FA5" w14:textId="77777777" w:rsidR="00A049B3" w:rsidRDefault="00A049B3" w:rsidP="00A049B3">
      <w:r>
        <w:t xml:space="preserve">            "patterns": [</w:t>
      </w:r>
    </w:p>
    <w:p w14:paraId="43F3E60F" w14:textId="77777777" w:rsidR="00D5513B" w:rsidRDefault="00A049B3" w:rsidP="00D5513B">
      <w:pPr>
        <w:rPr>
          <w:ins w:id="2309" w:author="McQuillan, Tyler A" w:date="2021-11-05T09:05:00Z"/>
        </w:rPr>
      </w:pPr>
      <w:r>
        <w:t xml:space="preserve">                </w:t>
      </w:r>
      <w:ins w:id="2310" w:author="McQuillan, Tyler A" w:date="2021-11-05T09:05:00Z">
        <w:del w:id="2311" w:author="Cintron, Matthew I (CTR)" w:date="2021-11-15T11:24:00Z">
          <w:r w:rsidR="00D5513B" w:rsidDel="00353386">
            <w:delText>*</w:delText>
          </w:r>
        </w:del>
        <w:r w:rsidR="00D5513B">
          <w:t>"Locating daily surveys.",</w:t>
        </w:r>
      </w:ins>
    </w:p>
    <w:p w14:paraId="6C8F2D40" w14:textId="4BC7D002" w:rsidR="00D5513B" w:rsidRDefault="00D5513B" w:rsidP="00D5513B">
      <w:pPr>
        <w:rPr>
          <w:ins w:id="2312" w:author="McQuillan, Tyler A" w:date="2021-11-05T09:05:00Z"/>
        </w:rPr>
      </w:pPr>
      <w:ins w:id="2313" w:author="McQuillan, Tyler A" w:date="2021-11-05T09:05:00Z">
        <w:r>
          <w:tab/>
        </w:r>
        <w:del w:id="2314" w:author="Cintron, Matthew I (CTR)" w:date="2021-11-15T11:24:00Z">
          <w:r w:rsidDel="00353386">
            <w:delText>*</w:delText>
          </w:r>
        </w:del>
        <w:r>
          <w:t>"Daily surveys.",</w:t>
        </w:r>
      </w:ins>
    </w:p>
    <w:p w14:paraId="048837B0" w14:textId="30D167FD" w:rsidR="00A049B3" w:rsidRDefault="00A049B3">
      <w:pPr>
        <w:ind w:firstLine="720"/>
        <w:pPrChange w:id="2315" w:author="McQuillan, Tyler A" w:date="2021-11-05T09:05:00Z">
          <w:pPr/>
        </w:pPrChange>
      </w:pPr>
      <w:r>
        <w:lastRenderedPageBreak/>
        <w:t>"Where does my class find the daily surveys?",</w:t>
      </w:r>
    </w:p>
    <w:p w14:paraId="78CD1DFF" w14:textId="77777777" w:rsidR="00A049B3" w:rsidRDefault="00A049B3" w:rsidP="00A049B3">
      <w:r>
        <w:t xml:space="preserve">                "where can i find the daily surveys and assignments in my class?"</w:t>
      </w:r>
    </w:p>
    <w:p w14:paraId="7004BAC6" w14:textId="77777777" w:rsidR="00A049B3" w:rsidRDefault="00A049B3" w:rsidP="00A049B3">
      <w:r>
        <w:t xml:space="preserve">            ],</w:t>
      </w:r>
    </w:p>
    <w:p w14:paraId="007E378B" w14:textId="77777777" w:rsidR="00A049B3" w:rsidRDefault="00A049B3" w:rsidP="00A049B3">
      <w:r>
        <w:t xml:space="preserve">            "responses": [</w:t>
      </w:r>
    </w:p>
    <w:p w14:paraId="05257B7C" w14:textId="77777777" w:rsidR="00A049B3" w:rsidRDefault="00A049B3" w:rsidP="00A049B3">
      <w:r>
        <w:t xml:space="preserve">                "Refer to [myLearning(CSOD)](https://maximusinc.csod.com/LMS/catalog/Welcome.aspx?tab_page_id=-67&amp;tab_id=-1)"</w:t>
      </w:r>
    </w:p>
    <w:p w14:paraId="09FEE911" w14:textId="77777777" w:rsidR="00A049B3" w:rsidRDefault="00A049B3" w:rsidP="00A049B3">
      <w:r>
        <w:t xml:space="preserve">            ],</w:t>
      </w:r>
    </w:p>
    <w:p w14:paraId="133FE5D0" w14:textId="77777777" w:rsidR="00A049B3" w:rsidRDefault="00A049B3" w:rsidP="00A049B3">
      <w:r>
        <w:t xml:space="preserve">            "</w:t>
      </w:r>
      <w:proofErr w:type="spellStart"/>
      <w:r>
        <w:t>context_set</w:t>
      </w:r>
      <w:proofErr w:type="spellEnd"/>
      <w:r>
        <w:t>": ""</w:t>
      </w:r>
    </w:p>
    <w:p w14:paraId="15600C5A" w14:textId="77777777" w:rsidR="00A049B3" w:rsidRDefault="00A049B3" w:rsidP="00A049B3">
      <w:r>
        <w:t xml:space="preserve">        },</w:t>
      </w:r>
    </w:p>
    <w:p w14:paraId="20C68FAD" w14:textId="77777777" w:rsidR="00A049B3" w:rsidRDefault="00A049B3" w:rsidP="00A049B3">
      <w:r>
        <w:t xml:space="preserve">        {</w:t>
      </w:r>
    </w:p>
    <w:p w14:paraId="7C82A79B" w14:textId="77777777" w:rsidR="00A049B3" w:rsidRDefault="00A049B3" w:rsidP="00A049B3">
      <w:r>
        <w:t xml:space="preserve">            "tag": "Q145",</w:t>
      </w:r>
    </w:p>
    <w:p w14:paraId="3B64EDD4" w14:textId="77777777" w:rsidR="00A049B3" w:rsidRDefault="00A049B3" w:rsidP="00A049B3">
      <w:r>
        <w:t xml:space="preserve">            "patterns": [</w:t>
      </w:r>
    </w:p>
    <w:p w14:paraId="552D44A5" w14:textId="77777777" w:rsidR="00D5513B" w:rsidRDefault="00A049B3" w:rsidP="00A049B3">
      <w:pPr>
        <w:rPr>
          <w:ins w:id="2316" w:author="McQuillan, Tyler A" w:date="2021-11-05T09:06:00Z"/>
        </w:rPr>
      </w:pPr>
      <w:r>
        <w:t xml:space="preserve">                </w:t>
      </w:r>
      <w:ins w:id="2317" w:author="McQuillan, Tyler A" w:date="2021-11-05T09:06:00Z">
        <w:del w:id="2318" w:author="Cintron, Matthew I (CTR)" w:date="2021-11-15T11:24:00Z">
          <w:r w:rsidR="00D5513B" w:rsidRPr="00D5513B" w:rsidDel="00353386">
            <w:delText>*</w:delText>
          </w:r>
        </w:del>
        <w:r w:rsidR="00D5513B" w:rsidRPr="00D5513B">
          <w:t>"What is the termination procedure?",</w:t>
        </w:r>
      </w:ins>
    </w:p>
    <w:p w14:paraId="2A04B60F" w14:textId="695AA307" w:rsidR="00A049B3" w:rsidRDefault="00A049B3">
      <w:pPr>
        <w:ind w:firstLine="720"/>
        <w:pPrChange w:id="2319" w:author="McQuillan, Tyler A" w:date="2021-11-05T09:06:00Z">
          <w:pPr/>
        </w:pPrChange>
      </w:pPr>
      <w:r>
        <w:t>"Where is the SOP or Policy outlining the termination steps?",</w:t>
      </w:r>
    </w:p>
    <w:p w14:paraId="11C92156" w14:textId="77777777" w:rsidR="00A049B3" w:rsidRDefault="00A049B3" w:rsidP="00A049B3">
      <w:r>
        <w:t xml:space="preserve">                "Where is the Standard Operating Procedure or Policy outlining the termination steps?"</w:t>
      </w:r>
    </w:p>
    <w:p w14:paraId="6C10A972" w14:textId="77777777" w:rsidR="00A049B3" w:rsidRDefault="00A049B3" w:rsidP="00A049B3">
      <w:r>
        <w:t xml:space="preserve">            ],</w:t>
      </w:r>
    </w:p>
    <w:p w14:paraId="56416603" w14:textId="77777777" w:rsidR="00A049B3" w:rsidRDefault="00A049B3" w:rsidP="00A049B3">
      <w:r>
        <w:t xml:space="preserve">            "responses": [</w:t>
      </w:r>
    </w:p>
    <w:p w14:paraId="25F354A3" w14:textId="77777777" w:rsidR="00A049B3" w:rsidRDefault="00A049B3" w:rsidP="00A049B3">
      <w:r>
        <w:t xml:space="preserve">                "Human Capital Termination Standard Operating Procedure for Project Managers in HR"</w:t>
      </w:r>
    </w:p>
    <w:p w14:paraId="0302B900" w14:textId="77777777" w:rsidR="00A049B3" w:rsidRDefault="00A049B3" w:rsidP="00A049B3">
      <w:r>
        <w:t xml:space="preserve">            ],</w:t>
      </w:r>
    </w:p>
    <w:p w14:paraId="1A7FE8EE" w14:textId="77777777" w:rsidR="00A049B3" w:rsidRDefault="00A049B3" w:rsidP="00A049B3">
      <w:r>
        <w:t xml:space="preserve">            "</w:t>
      </w:r>
      <w:proofErr w:type="spellStart"/>
      <w:r>
        <w:t>context_set</w:t>
      </w:r>
      <w:proofErr w:type="spellEnd"/>
      <w:r>
        <w:t>": ""</w:t>
      </w:r>
    </w:p>
    <w:p w14:paraId="3817A138" w14:textId="77777777" w:rsidR="00A049B3" w:rsidRDefault="00A049B3" w:rsidP="00A049B3">
      <w:r>
        <w:t xml:space="preserve">        },</w:t>
      </w:r>
    </w:p>
    <w:p w14:paraId="7D90B902" w14:textId="77777777" w:rsidR="00A049B3" w:rsidRDefault="00A049B3" w:rsidP="00A049B3">
      <w:r>
        <w:t xml:space="preserve">        {</w:t>
      </w:r>
    </w:p>
    <w:p w14:paraId="34166F7F" w14:textId="77777777" w:rsidR="00A049B3" w:rsidRDefault="00A049B3" w:rsidP="00A049B3">
      <w:r>
        <w:t xml:space="preserve">            "tag": "Q146",</w:t>
      </w:r>
    </w:p>
    <w:p w14:paraId="5BC03905" w14:textId="77777777" w:rsidR="00A049B3" w:rsidRDefault="00A049B3" w:rsidP="00A049B3">
      <w:r>
        <w:t xml:space="preserve">            "patterns": [</w:t>
      </w:r>
    </w:p>
    <w:p w14:paraId="65A113B4" w14:textId="77777777" w:rsidR="00D5513B" w:rsidRDefault="00A049B3" w:rsidP="00A049B3">
      <w:pPr>
        <w:rPr>
          <w:ins w:id="2320" w:author="McQuillan, Tyler A" w:date="2021-11-05T09:07:00Z"/>
        </w:rPr>
      </w:pPr>
      <w:r>
        <w:t xml:space="preserve">                </w:t>
      </w:r>
      <w:ins w:id="2321" w:author="McQuillan, Tyler A" w:date="2021-11-05T09:07:00Z">
        <w:del w:id="2322" w:author="Cintron, Matthew I (CTR)" w:date="2021-11-15T11:24:00Z">
          <w:r w:rsidR="00D5513B" w:rsidRPr="00D5513B" w:rsidDel="00353386">
            <w:delText>*</w:delText>
          </w:r>
        </w:del>
        <w:r w:rsidR="00D5513B" w:rsidRPr="00D5513B">
          <w:t>"Who receives trainee folders?",</w:t>
        </w:r>
      </w:ins>
    </w:p>
    <w:p w14:paraId="78586581" w14:textId="6F748F0F" w:rsidR="00A049B3" w:rsidRDefault="00A049B3">
      <w:pPr>
        <w:ind w:firstLine="720"/>
        <w:pPrChange w:id="2323" w:author="McQuillan, Tyler A" w:date="2021-11-05T09:07:00Z">
          <w:pPr/>
        </w:pPrChange>
      </w:pPr>
      <w:r>
        <w:t>"Who gets the class folders after certification?",</w:t>
      </w:r>
    </w:p>
    <w:p w14:paraId="723B0D42" w14:textId="77777777" w:rsidR="00A049B3" w:rsidRDefault="00A049B3" w:rsidP="00A049B3">
      <w:r>
        <w:t xml:space="preserve">                "Who gets the trainee's folders after certification?"</w:t>
      </w:r>
    </w:p>
    <w:p w14:paraId="5E787F81" w14:textId="77777777" w:rsidR="00A049B3" w:rsidRDefault="00A049B3" w:rsidP="00A049B3">
      <w:r>
        <w:t xml:space="preserve">            ],</w:t>
      </w:r>
    </w:p>
    <w:p w14:paraId="4FC072AC" w14:textId="77777777" w:rsidR="00A049B3" w:rsidRDefault="00A049B3" w:rsidP="00A049B3">
      <w:r>
        <w:lastRenderedPageBreak/>
        <w:t xml:space="preserve">            "responses": [</w:t>
      </w:r>
    </w:p>
    <w:p w14:paraId="24FBFF29" w14:textId="77777777" w:rsidR="00A049B3" w:rsidRDefault="00A049B3" w:rsidP="00A049B3">
      <w:r>
        <w:t xml:space="preserve">                "The Training Coordinator or Class Point of Contact to file."</w:t>
      </w:r>
    </w:p>
    <w:p w14:paraId="72789717" w14:textId="77777777" w:rsidR="00A049B3" w:rsidRDefault="00A049B3" w:rsidP="00A049B3">
      <w:r>
        <w:t xml:space="preserve">            ],</w:t>
      </w:r>
    </w:p>
    <w:p w14:paraId="17494D56" w14:textId="77777777" w:rsidR="00A049B3" w:rsidRDefault="00A049B3" w:rsidP="00A049B3">
      <w:r>
        <w:t xml:space="preserve">            "</w:t>
      </w:r>
      <w:proofErr w:type="spellStart"/>
      <w:r>
        <w:t>context_set</w:t>
      </w:r>
      <w:proofErr w:type="spellEnd"/>
      <w:r>
        <w:t>": ""</w:t>
      </w:r>
    </w:p>
    <w:p w14:paraId="72289902" w14:textId="77777777" w:rsidR="00A049B3" w:rsidRDefault="00A049B3" w:rsidP="00A049B3">
      <w:r>
        <w:t xml:space="preserve">        }</w:t>
      </w:r>
    </w:p>
    <w:p w14:paraId="1A82C77B" w14:textId="77777777" w:rsidR="00A049B3" w:rsidRDefault="00A049B3" w:rsidP="00A049B3">
      <w:r>
        <w:t xml:space="preserve">    ]</w:t>
      </w:r>
    </w:p>
    <w:p w14:paraId="2F130F68" w14:textId="262B86F0" w:rsidR="00AE27FD" w:rsidRDefault="00A049B3" w:rsidP="00A049B3">
      <w:r>
        <w:t>}</w:t>
      </w:r>
    </w:p>
    <w:sectPr w:rsidR="00AE27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McQuillan, Tyler A" w:date="2021-11-05T09:08:00Z" w:initials="T">
    <w:p w14:paraId="7D66D0FA" w14:textId="7F1D608A" w:rsidR="00D2233E" w:rsidRDefault="00D2233E">
      <w:pPr>
        <w:pStyle w:val="CommentText"/>
      </w:pPr>
      <w:r>
        <w:rPr>
          <w:rStyle w:val="CommentReference"/>
        </w:rPr>
        <w:annotationRef/>
      </w:r>
      <w:r>
        <w:t>Share same/similar answer with 6, 21, 32, 37, 40, 46, 47, 86, 120, 135, and 137. Suggest combining questions and answers.</w:t>
      </w:r>
    </w:p>
  </w:comment>
  <w:comment w:id="503" w:author="McQuillan, Tyler A" w:date="2021-11-05T09:21:00Z" w:initials="T">
    <w:p w14:paraId="5AC5289C" w14:textId="6F9BB1E1" w:rsidR="00D2233E" w:rsidRDefault="00D2233E">
      <w:pPr>
        <w:pStyle w:val="CommentText"/>
      </w:pPr>
      <w:r>
        <w:rPr>
          <w:rStyle w:val="CommentReference"/>
        </w:rPr>
        <w:annotationRef/>
      </w:r>
      <w:r>
        <w:t>Combine with 15, 126</w:t>
      </w:r>
    </w:p>
  </w:comment>
  <w:comment w:id="598" w:author="McQuillan, Tyler A" w:date="2021-11-05T09:14:00Z" w:initials="T">
    <w:p w14:paraId="53C87C52" w14:textId="59CF865D" w:rsidR="00D2233E" w:rsidRDefault="00D2233E">
      <w:pPr>
        <w:pStyle w:val="CommentText"/>
      </w:pPr>
      <w:r>
        <w:rPr>
          <w:rStyle w:val="CommentReference"/>
        </w:rPr>
        <w:annotationRef/>
      </w:r>
      <w:r>
        <w:t>Combine with 48.</w:t>
      </w:r>
    </w:p>
  </w:comment>
  <w:comment w:id="615" w:author="McQuillan, Tyler A" w:date="2021-11-05T09:09:00Z" w:initials="T">
    <w:p w14:paraId="250D88CB" w14:textId="3E727D4F" w:rsidR="00D2233E" w:rsidRDefault="00D2233E">
      <w:pPr>
        <w:pStyle w:val="CommentText"/>
      </w:pPr>
      <w:r>
        <w:rPr>
          <w:rStyle w:val="CommentReference"/>
        </w:rPr>
        <w:annotationRef/>
      </w:r>
      <w:r>
        <w:t>Combine with 14, 96.</w:t>
      </w:r>
    </w:p>
  </w:comment>
  <w:comment w:id="627" w:author="McQuillan, Tyler A" w:date="2021-11-05T09:12:00Z" w:initials="T">
    <w:p w14:paraId="4E4C568B" w14:textId="66A3395A" w:rsidR="00D2233E" w:rsidRDefault="00D2233E">
      <w:pPr>
        <w:pStyle w:val="CommentText"/>
      </w:pPr>
      <w:r>
        <w:rPr>
          <w:rStyle w:val="CommentReference"/>
        </w:rPr>
        <w:annotationRef/>
      </w:r>
      <w:r>
        <w:t>Combine with Q97</w:t>
      </w:r>
    </w:p>
  </w:comment>
  <w:comment w:id="641" w:author="McQuillan, Tyler A" w:date="2021-11-05T09:10:00Z" w:initials="T">
    <w:p w14:paraId="493E1E42" w14:textId="04D2D5DA" w:rsidR="00D2233E" w:rsidRDefault="00D2233E">
      <w:pPr>
        <w:pStyle w:val="CommentText"/>
      </w:pPr>
      <w:r>
        <w:rPr>
          <w:rStyle w:val="CommentReference"/>
        </w:rPr>
        <w:annotationRef/>
      </w:r>
      <w:r>
        <w:t xml:space="preserve">Combine with 11, 23, 98, 101, 102, 124, 128. </w:t>
      </w:r>
    </w:p>
  </w:comment>
  <w:comment w:id="672" w:author="McQuillan, Tyler A" w:date="2021-11-05T07:31:00Z" w:initials="T">
    <w:p w14:paraId="40B6CD4B" w14:textId="45EB851A" w:rsidR="00D2233E" w:rsidRDefault="00D2233E">
      <w:pPr>
        <w:pStyle w:val="CommentText"/>
      </w:pPr>
      <w:r>
        <w:rPr>
          <w:rStyle w:val="CommentReference"/>
        </w:rPr>
        <w:annotationRef/>
      </w:r>
      <w:r>
        <w:t>Could be combined with Q63. Questions about adding or removing courses could populate two options, e.g.: 1) to remove, XYZ 2) to add, XYZ…</w:t>
      </w:r>
    </w:p>
  </w:comment>
  <w:comment w:id="710" w:author="McQuillan, Tyler A" w:date="2021-11-05T09:23:00Z" w:initials="T">
    <w:p w14:paraId="79F5E17E" w14:textId="543C819B" w:rsidR="00D2233E" w:rsidRDefault="00D2233E">
      <w:pPr>
        <w:pStyle w:val="CommentText"/>
      </w:pPr>
      <w:r>
        <w:rPr>
          <w:rStyle w:val="CommentReference"/>
        </w:rPr>
        <w:annotationRef/>
      </w:r>
      <w:r>
        <w:t>Combine with 19.</w:t>
      </w:r>
    </w:p>
  </w:comment>
  <w:comment w:id="727" w:author="McQuillan, Tyler A" w:date="2021-11-05T05:04:00Z" w:initials="T">
    <w:p w14:paraId="14056D1D" w14:textId="273AC71A" w:rsidR="00D2233E" w:rsidRDefault="00D2233E">
      <w:pPr>
        <w:pStyle w:val="CommentText"/>
      </w:pPr>
      <w:r>
        <w:rPr>
          <w:rStyle w:val="CommentReference"/>
        </w:rPr>
        <w:annotationRef/>
      </w:r>
      <w:r>
        <w:t xml:space="preserve">Same question and answer as Q72 (answers slightly revised to match). Recommend combining. </w:t>
      </w:r>
    </w:p>
  </w:comment>
  <w:comment w:id="749" w:author="McQuillan, Tyler A" w:date="2021-11-05T09:13:00Z" w:initials="T">
    <w:p w14:paraId="1EDC11AE" w14:textId="3D591E07" w:rsidR="00D2233E" w:rsidRDefault="00D2233E">
      <w:pPr>
        <w:pStyle w:val="CommentText"/>
      </w:pPr>
      <w:r>
        <w:rPr>
          <w:rStyle w:val="CommentReference"/>
        </w:rPr>
        <w:annotationRef/>
      </w:r>
      <w:r>
        <w:t>Combine with 34, 38. Same answer.</w:t>
      </w:r>
    </w:p>
  </w:comment>
  <w:comment w:id="810" w:author="McQuillan, Tyler A" w:date="2021-11-05T09:15:00Z" w:initials="T">
    <w:p w14:paraId="09628BEF" w14:textId="3EC8EAA9" w:rsidR="00D2233E" w:rsidRDefault="00D2233E">
      <w:pPr>
        <w:pStyle w:val="CommentText"/>
      </w:pPr>
      <w:r>
        <w:rPr>
          <w:rStyle w:val="CommentReference"/>
        </w:rPr>
        <w:annotationRef/>
      </w:r>
      <w:r>
        <w:t>Combine with 31, 58.</w:t>
      </w:r>
    </w:p>
  </w:comment>
  <w:comment w:id="822" w:author="McQuillan, Tyler A" w:date="2021-11-05T05:37:00Z" w:initials="T">
    <w:p w14:paraId="42842002" w14:textId="2E1D67F1" w:rsidR="00D2233E" w:rsidRDefault="00D2233E">
      <w:pPr>
        <w:pStyle w:val="CommentText"/>
      </w:pPr>
      <w:r>
        <w:rPr>
          <w:rStyle w:val="CommentReference"/>
        </w:rPr>
        <w:annotationRef/>
      </w:r>
      <w:r>
        <w:t>Questions similar to Q35, which points to different resource. Recommend combining questions and answers.</w:t>
      </w:r>
    </w:p>
  </w:comment>
  <w:comment w:id="977" w:author="McQuillan, Tyler A" w:date="2021-11-05T07:46:00Z" w:initials="T">
    <w:p w14:paraId="1149E082" w14:textId="2C8CC3E2" w:rsidR="00D2233E" w:rsidRDefault="00D2233E">
      <w:pPr>
        <w:pStyle w:val="CommentText"/>
      </w:pPr>
      <w:r>
        <w:rPr>
          <w:rStyle w:val="CommentReference"/>
        </w:rPr>
        <w:annotationRef/>
      </w:r>
      <w:r>
        <w:t>Suggest combining with Q70 questions and pointing to both answers.</w:t>
      </w:r>
    </w:p>
  </w:comment>
  <w:comment w:id="1142" w:author="McQuillan, Tyler A" w:date="2021-11-05T09:13:00Z" w:initials="T">
    <w:p w14:paraId="1EE1D5C0" w14:textId="71548D95" w:rsidR="00D2233E" w:rsidRDefault="00D2233E">
      <w:pPr>
        <w:pStyle w:val="CommentText"/>
      </w:pPr>
      <w:r>
        <w:rPr>
          <w:rStyle w:val="CommentReference"/>
        </w:rPr>
        <w:annotationRef/>
      </w:r>
      <w:r>
        <w:t>Combine with 43.</w:t>
      </w:r>
    </w:p>
  </w:comment>
  <w:comment w:id="1158" w:author="McQuillan, Tyler A" w:date="2021-11-05T06:55:00Z" w:initials="T">
    <w:p w14:paraId="3D51912B" w14:textId="37E88E83" w:rsidR="00D2233E" w:rsidRDefault="00D2233E">
      <w:pPr>
        <w:pStyle w:val="CommentText"/>
      </w:pPr>
      <w:r>
        <w:rPr>
          <w:rStyle w:val="CommentReference"/>
        </w:rPr>
        <w:annotationRef/>
      </w:r>
      <w:r>
        <w:t xml:space="preserve">Similar to Q56 and points to same link; however, Q56 answer is specific to urgent term requests. Recommend rolling Q56 questions under Q44. </w:t>
      </w:r>
    </w:p>
  </w:comment>
  <w:comment w:id="1256" w:author="McQuillan, Tyler A" w:date="2021-11-05T07:11:00Z" w:initials="T">
    <w:p w14:paraId="01FA3D7A" w14:textId="30001B06" w:rsidR="00D2233E" w:rsidRDefault="00D2233E">
      <w:pPr>
        <w:pStyle w:val="CommentText"/>
      </w:pPr>
      <w:r>
        <w:rPr>
          <w:rStyle w:val="CommentReference"/>
        </w:rPr>
        <w:annotationRef/>
      </w:r>
      <w:r>
        <w:t>Q51, 57 and 59 and 60 are similar in theme but point to three different resources. All four question sets should be combined under one or two answers (my preference is the job aid and direct link to Cherwell, but Training should be consulted to confirm).</w:t>
      </w:r>
    </w:p>
  </w:comment>
  <w:comment w:id="1293" w:author="McQuillan, Tyler A" w:date="2021-11-05T06:45:00Z" w:initials="T">
    <w:p w14:paraId="7D2F6327" w14:textId="02A27AAE" w:rsidR="00D2233E" w:rsidRDefault="00D2233E">
      <w:pPr>
        <w:pStyle w:val="CommentText"/>
      </w:pPr>
      <w:r>
        <w:rPr>
          <w:rStyle w:val="CommentReference"/>
        </w:rPr>
        <w:annotationRef/>
      </w:r>
      <w:r>
        <w:t xml:space="preserve">Similar to Q89. Q54 answer/resource does not appear to exist (link is broken and SOP is not listed on TD site). Recommend rolling Q54 questions under Q89. </w:t>
      </w:r>
    </w:p>
  </w:comment>
  <w:comment w:id="1302" w:author="McQuillan, Tyler A" w:date="2021-11-05T06:51:00Z" w:initials="T">
    <w:p w14:paraId="1B99F104" w14:textId="68DCF1A6" w:rsidR="00D2233E" w:rsidRDefault="00D2233E">
      <w:pPr>
        <w:pStyle w:val="CommentText"/>
      </w:pPr>
      <w:r>
        <w:rPr>
          <w:rStyle w:val="CommentReference"/>
        </w:rPr>
        <w:annotationRef/>
      </w:r>
      <w:r>
        <w:t>Same questions/answer as Q66. Suggest combining.</w:t>
      </w:r>
    </w:p>
  </w:comment>
  <w:comment w:id="1390" w:author="McQuillan, Tyler A" w:date="2021-11-05T07:34:00Z" w:initials="T">
    <w:p w14:paraId="1722CC7F" w14:textId="587E12F9" w:rsidR="00D2233E" w:rsidRDefault="00D2233E">
      <w:pPr>
        <w:pStyle w:val="CommentText"/>
      </w:pPr>
      <w:r>
        <w:rPr>
          <w:rStyle w:val="CommentReference"/>
        </w:rPr>
        <w:annotationRef/>
      </w:r>
      <w:r>
        <w:t xml:space="preserve">Suggest combining with Q123 questions and answers. </w:t>
      </w:r>
    </w:p>
  </w:comment>
  <w:comment w:id="1414" w:author="McQuillan, Tyler A" w:date="2021-11-05T07:39:00Z" w:initials="T">
    <w:p w14:paraId="7036B324" w14:textId="4F14C465" w:rsidR="00D2233E" w:rsidRDefault="00D2233E">
      <w:pPr>
        <w:pStyle w:val="CommentText"/>
      </w:pPr>
      <w:r>
        <w:rPr>
          <w:rStyle w:val="CommentReference"/>
        </w:rPr>
        <w:annotationRef/>
      </w:r>
      <w:r>
        <w:t>Suggest combining with Q112 questions. Q67 answer is more appropriate for both question sets.</w:t>
      </w:r>
    </w:p>
  </w:comment>
  <w:comment w:id="1429" w:author="McQuillan, Tyler A" w:date="2021-11-05T07:52:00Z" w:initials="T">
    <w:p w14:paraId="28ADF491" w14:textId="7505B503" w:rsidR="00D2233E" w:rsidRDefault="00D2233E">
      <w:pPr>
        <w:pStyle w:val="CommentText"/>
      </w:pPr>
      <w:r>
        <w:rPr>
          <w:rStyle w:val="CommentReference"/>
        </w:rPr>
        <w:annotationRef/>
      </w:r>
      <w:r>
        <w:t>Similar to Q73. Suggest combining.</w:t>
      </w:r>
    </w:p>
  </w:comment>
  <w:comment w:id="1469" w:author="McQuillan, Tyler A" w:date="2021-11-05T09:20:00Z" w:initials="T">
    <w:p w14:paraId="75665826" w14:textId="736DEA5F" w:rsidR="00D2233E" w:rsidRDefault="00D2233E">
      <w:pPr>
        <w:pStyle w:val="CommentText"/>
      </w:pPr>
      <w:r>
        <w:rPr>
          <w:rStyle w:val="CommentReference"/>
        </w:rPr>
        <w:annotationRef/>
      </w:r>
      <w:r>
        <w:t>Combine with 125.</w:t>
      </w:r>
    </w:p>
  </w:comment>
  <w:comment w:id="1481" w:author="McQuillan, Tyler A" w:date="2021-11-05T07:54:00Z" w:initials="T">
    <w:p w14:paraId="78FE8631" w14:textId="0ABBBA6A" w:rsidR="00D2233E" w:rsidRDefault="00D2233E">
      <w:pPr>
        <w:pStyle w:val="CommentText"/>
      </w:pPr>
      <w:r>
        <w:rPr>
          <w:rStyle w:val="CommentReference"/>
        </w:rPr>
        <w:annotationRef/>
      </w:r>
      <w:r>
        <w:t xml:space="preserve">Same/similar response as 77, 93, 115, 118, and 129. Suggest combining. </w:t>
      </w:r>
    </w:p>
  </w:comment>
  <w:comment w:id="1492" w:author="McQuillan, Tyler A" w:date="2021-11-05T07:56:00Z" w:initials="T">
    <w:p w14:paraId="384A74FE" w14:textId="364F7FB2" w:rsidR="00D2233E" w:rsidRDefault="00D2233E">
      <w:pPr>
        <w:pStyle w:val="CommentText"/>
      </w:pPr>
      <w:r>
        <w:rPr>
          <w:rStyle w:val="CommentReference"/>
        </w:rPr>
        <w:annotationRef/>
      </w:r>
      <w:r>
        <w:t>Same answer as 76; suggest combining.</w:t>
      </w:r>
    </w:p>
  </w:comment>
  <w:comment w:id="1556" w:author="McQuillan, Tyler A" w:date="2021-11-05T09:17:00Z" w:initials="T">
    <w:p w14:paraId="3CDF2BDD" w14:textId="2C194E79" w:rsidR="00D2233E" w:rsidRDefault="00D2233E">
      <w:pPr>
        <w:pStyle w:val="CommentText"/>
      </w:pPr>
      <w:r>
        <w:rPr>
          <w:rStyle w:val="CommentReference"/>
        </w:rPr>
        <w:annotationRef/>
      </w:r>
      <w:r>
        <w:t xml:space="preserve">Seems in line with 74, 77, and 103. </w:t>
      </w:r>
    </w:p>
  </w:comment>
  <w:comment w:id="1569" w:author="McQuillan, Tyler A" w:date="2021-11-05T09:18:00Z" w:initials="T">
    <w:p w14:paraId="3033FE61" w14:textId="08414A58" w:rsidR="00D2233E" w:rsidRDefault="00D2233E">
      <w:pPr>
        <w:pStyle w:val="CommentText"/>
      </w:pPr>
      <w:r>
        <w:rPr>
          <w:rStyle w:val="CommentReference"/>
        </w:rPr>
        <w:annotationRef/>
      </w:r>
      <w:r>
        <w:t>Last two questions don’t align clearly with the provided answer. Intent unclear.</w:t>
      </w:r>
    </w:p>
  </w:comment>
  <w:comment w:id="1648" w:author="McQuillan, Tyler A" w:date="2021-11-05T09:19:00Z" w:initials="T">
    <w:p w14:paraId="61E43000" w14:textId="2894F421" w:rsidR="00D2233E" w:rsidRDefault="00D2233E">
      <w:pPr>
        <w:pStyle w:val="CommentText"/>
      </w:pPr>
      <w:r>
        <w:rPr>
          <w:rStyle w:val="CommentReference"/>
        </w:rPr>
        <w:annotationRef/>
      </w:r>
      <w:r>
        <w:t>Combine with 110.</w:t>
      </w:r>
    </w:p>
  </w:comment>
  <w:comment w:id="1668" w:author="McQuillan, Tyler A" w:date="2021-11-05T09:22:00Z" w:initials="T">
    <w:p w14:paraId="44367542" w14:textId="2C3B4C96" w:rsidR="00D2233E" w:rsidRDefault="00D2233E">
      <w:pPr>
        <w:pStyle w:val="CommentText"/>
      </w:pPr>
      <w:r>
        <w:rPr>
          <w:rStyle w:val="CommentReference"/>
        </w:rPr>
        <w:annotationRef/>
      </w:r>
      <w:r>
        <w:t>Combine with 139-143.</w:t>
      </w:r>
    </w:p>
  </w:comment>
  <w:comment w:id="1753" w:author="McQuillan, Tyler A" w:date="2021-11-05T08:23:00Z" w:initials="T">
    <w:p w14:paraId="4105A51B" w14:textId="192258DE" w:rsidR="00D2233E" w:rsidRDefault="00D2233E">
      <w:pPr>
        <w:pStyle w:val="CommentText"/>
      </w:pPr>
      <w:r>
        <w:rPr>
          <w:rStyle w:val="CommentReference"/>
        </w:rPr>
        <w:annotationRef/>
      </w:r>
      <w:r>
        <w:t>Intent unclear. These questions could likely be removed altogether.</w:t>
      </w:r>
    </w:p>
  </w:comment>
  <w:comment w:id="1932" w:author="McQuillan, Tyler A" w:date="2021-11-05T08:38:00Z" w:initials="T">
    <w:p w14:paraId="6C566C75" w14:textId="3909E872" w:rsidR="00D2233E" w:rsidRDefault="00D2233E">
      <w:pPr>
        <w:pStyle w:val="CommentText"/>
      </w:pPr>
      <w:r>
        <w:rPr>
          <w:rStyle w:val="CommentReference"/>
        </w:rPr>
        <w:annotationRef/>
      </w:r>
      <w:r>
        <w:t xml:space="preserve">Unable to locate this SOP. </w:t>
      </w:r>
    </w:p>
  </w:comment>
  <w:comment w:id="2057" w:author="McQuillan, Tyler A" w:date="2021-11-05T08:48:00Z" w:initials="T">
    <w:p w14:paraId="0278DA04" w14:textId="0729CA97" w:rsidR="00D2233E" w:rsidRDefault="00D2233E">
      <w:pPr>
        <w:pStyle w:val="CommentText"/>
      </w:pPr>
      <w:r>
        <w:rPr>
          <w:rStyle w:val="CommentReference"/>
        </w:rPr>
        <w:annotationRef/>
      </w:r>
      <w:r>
        <w:t>This could be expanded a bit.</w:t>
      </w:r>
    </w:p>
  </w:comment>
  <w:comment w:id="2124" w:author="McQuillan, Tyler A" w:date="2021-11-05T09:11:00Z" w:initials="T">
    <w:p w14:paraId="2762B75C" w14:textId="235350B8" w:rsidR="00D2233E" w:rsidRDefault="00D2233E">
      <w:pPr>
        <w:pStyle w:val="CommentText"/>
      </w:pPr>
      <w:r>
        <w:rPr>
          <w:rStyle w:val="CommentReference"/>
        </w:rPr>
        <w:annotationRef/>
      </w:r>
      <w:r>
        <w:t xml:space="preserve">Response needs context. If in reference to the “Hourly Recording Tracker,” correct page is 20. </w:t>
      </w:r>
    </w:p>
  </w:comment>
  <w:comment w:id="2125" w:author="McQuillan, Tyler A" w:date="2021-11-05T08:57:00Z" w:initials="T">
    <w:p w14:paraId="538C6349" w14:textId="3A187CE0" w:rsidR="00D2233E" w:rsidRDefault="00D2233E">
      <w:pPr>
        <w:pStyle w:val="CommentText"/>
      </w:pPr>
      <w:r>
        <w:rPr>
          <w:rStyle w:val="CommentReference"/>
        </w:rPr>
        <w:annotationRef/>
      </w:r>
      <w:r>
        <w:t>This question and answer seems like a throwaway.</w:t>
      </w:r>
    </w:p>
  </w:comment>
  <w:comment w:id="2142" w:author="McQuillan, Tyler A" w:date="2021-11-05T09:21:00Z" w:initials="T">
    <w:p w14:paraId="4303F009" w14:textId="1895C1BF" w:rsidR="00D2233E" w:rsidRDefault="00D2233E">
      <w:pPr>
        <w:pStyle w:val="CommentText"/>
      </w:pPr>
      <w:r>
        <w:rPr>
          <w:rStyle w:val="CommentReference"/>
        </w:rPr>
        <w:annotationRef/>
      </w:r>
      <w:r>
        <w:t>Combine 131-134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66D0FA" w15:done="0"/>
  <w15:commentEx w15:paraId="5AC5289C" w15:done="0"/>
  <w15:commentEx w15:paraId="53C87C52" w15:done="0"/>
  <w15:commentEx w15:paraId="250D88CB" w15:done="0"/>
  <w15:commentEx w15:paraId="4E4C568B" w15:done="0"/>
  <w15:commentEx w15:paraId="493E1E42" w15:done="0"/>
  <w15:commentEx w15:paraId="40B6CD4B" w15:done="0"/>
  <w15:commentEx w15:paraId="79F5E17E" w15:done="0"/>
  <w15:commentEx w15:paraId="14056D1D" w15:done="0"/>
  <w15:commentEx w15:paraId="1EDC11AE" w15:done="0"/>
  <w15:commentEx w15:paraId="09628BEF" w15:done="0"/>
  <w15:commentEx w15:paraId="42842002" w15:done="0"/>
  <w15:commentEx w15:paraId="1149E082" w15:done="0"/>
  <w15:commentEx w15:paraId="1EE1D5C0" w15:done="0"/>
  <w15:commentEx w15:paraId="3D51912B" w15:done="0"/>
  <w15:commentEx w15:paraId="01FA3D7A" w15:done="0"/>
  <w15:commentEx w15:paraId="7D2F6327" w15:done="0"/>
  <w15:commentEx w15:paraId="1B99F104" w15:done="0"/>
  <w15:commentEx w15:paraId="1722CC7F" w15:done="0"/>
  <w15:commentEx w15:paraId="7036B324" w15:done="0"/>
  <w15:commentEx w15:paraId="28ADF491" w15:done="0"/>
  <w15:commentEx w15:paraId="75665826" w15:done="0"/>
  <w15:commentEx w15:paraId="78FE8631" w15:done="0"/>
  <w15:commentEx w15:paraId="384A74FE" w15:done="0"/>
  <w15:commentEx w15:paraId="3CDF2BDD" w15:done="0"/>
  <w15:commentEx w15:paraId="3033FE61" w15:done="0"/>
  <w15:commentEx w15:paraId="61E43000" w15:done="0"/>
  <w15:commentEx w15:paraId="44367542" w15:done="0"/>
  <w15:commentEx w15:paraId="4105A51B" w15:done="0"/>
  <w15:commentEx w15:paraId="6C566C75" w15:done="0"/>
  <w15:commentEx w15:paraId="0278DA04" w15:done="0"/>
  <w15:commentEx w15:paraId="2762B75C" w15:done="0"/>
  <w15:commentEx w15:paraId="538C6349" w15:done="0"/>
  <w15:commentEx w15:paraId="4303F0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F7305" w16cex:dateUtc="2021-11-05T13:08:00Z"/>
  <w16cex:commentExtensible w16cex:durableId="252F75FF" w16cex:dateUtc="2021-11-05T13:21:00Z"/>
  <w16cex:commentExtensible w16cex:durableId="252F7465" w16cex:dateUtc="2021-11-05T13:14:00Z"/>
  <w16cex:commentExtensible w16cex:durableId="252F735E" w16cex:dateUtc="2021-11-05T13:09:00Z"/>
  <w16cex:commentExtensible w16cex:durableId="252F73F2" w16cex:dateUtc="2021-11-05T13:12:00Z"/>
  <w16cex:commentExtensible w16cex:durableId="252F737C" w16cex:dateUtc="2021-11-05T13:10:00Z"/>
  <w16cex:commentExtensible w16cex:durableId="252F5C5D" w16cex:dateUtc="2021-11-05T11:31:00Z"/>
  <w16cex:commentExtensible w16cex:durableId="252F7688" w16cex:dateUtc="2021-11-05T13:23:00Z"/>
  <w16cex:commentExtensible w16cex:durableId="252F39E9" w16cex:dateUtc="2021-11-05T09:04:00Z"/>
  <w16cex:commentExtensible w16cex:durableId="252F742A" w16cex:dateUtc="2021-11-05T13:13:00Z"/>
  <w16cex:commentExtensible w16cex:durableId="252F74A2" w16cex:dateUtc="2021-11-05T13:15:00Z"/>
  <w16cex:commentExtensible w16cex:durableId="252F418E" w16cex:dateUtc="2021-11-05T09:37:00Z"/>
  <w16cex:commentExtensible w16cex:durableId="252F5FDC" w16cex:dateUtc="2021-11-05T11:46:00Z"/>
  <w16cex:commentExtensible w16cex:durableId="252F744F" w16cex:dateUtc="2021-11-05T13:13:00Z"/>
  <w16cex:commentExtensible w16cex:durableId="252F53E8" w16cex:dateUtc="2021-11-05T10:55:00Z"/>
  <w16cex:commentExtensible w16cex:durableId="252F578C" w16cex:dateUtc="2021-11-05T11:11:00Z"/>
  <w16cex:commentExtensible w16cex:durableId="252F51A7" w16cex:dateUtc="2021-11-05T10:45:00Z"/>
  <w16cex:commentExtensible w16cex:durableId="252F52E6" w16cex:dateUtc="2021-11-05T10:51:00Z"/>
  <w16cex:commentExtensible w16cex:durableId="252F5D21" w16cex:dateUtc="2021-11-05T11:34:00Z"/>
  <w16cex:commentExtensible w16cex:durableId="252F5E45" w16cex:dateUtc="2021-11-05T11:39:00Z"/>
  <w16cex:commentExtensible w16cex:durableId="252F612B" w16cex:dateUtc="2021-11-05T11:52:00Z"/>
  <w16cex:commentExtensible w16cex:durableId="252F75CF" w16cex:dateUtc="2021-11-05T13:20:00Z"/>
  <w16cex:commentExtensible w16cex:durableId="252F6199" w16cex:dateUtc="2021-11-05T11:54:00Z"/>
  <w16cex:commentExtensible w16cex:durableId="252F6242" w16cex:dateUtc="2021-11-05T11:56:00Z"/>
  <w16cex:commentExtensible w16cex:durableId="252F7536" w16cex:dateUtc="2021-11-05T13:17:00Z"/>
  <w16cex:commentExtensible w16cex:durableId="252F755B" w16cex:dateUtc="2021-11-05T13:18:00Z"/>
  <w16cex:commentExtensible w16cex:durableId="252F75B4" w16cex:dateUtc="2021-11-05T13:19:00Z"/>
  <w16cex:commentExtensible w16cex:durableId="252F7668" w16cex:dateUtc="2021-11-05T13:22:00Z"/>
  <w16cex:commentExtensible w16cex:durableId="252F6897" w16cex:dateUtc="2021-11-05T12:23:00Z"/>
  <w16cex:commentExtensible w16cex:durableId="252F6C09" w16cex:dateUtc="2021-11-05T12:38:00Z"/>
  <w16cex:commentExtensible w16cex:durableId="252F6E45" w16cex:dateUtc="2021-11-05T12:48:00Z"/>
  <w16cex:commentExtensible w16cex:durableId="252F73B0" w16cex:dateUtc="2021-11-05T13:11:00Z"/>
  <w16cex:commentExtensible w16cex:durableId="252F7065" w16cex:dateUtc="2021-11-05T12:57:00Z"/>
  <w16cex:commentExtensible w16cex:durableId="252F7626" w16cex:dateUtc="2021-11-05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66D0FA" w16cid:durableId="252F7305"/>
  <w16cid:commentId w16cid:paraId="5AC5289C" w16cid:durableId="252F75FF"/>
  <w16cid:commentId w16cid:paraId="53C87C52" w16cid:durableId="252F7465"/>
  <w16cid:commentId w16cid:paraId="250D88CB" w16cid:durableId="252F735E"/>
  <w16cid:commentId w16cid:paraId="4E4C568B" w16cid:durableId="252F73F2"/>
  <w16cid:commentId w16cid:paraId="493E1E42" w16cid:durableId="252F737C"/>
  <w16cid:commentId w16cid:paraId="40B6CD4B" w16cid:durableId="252F5C5D"/>
  <w16cid:commentId w16cid:paraId="79F5E17E" w16cid:durableId="252F7688"/>
  <w16cid:commentId w16cid:paraId="14056D1D" w16cid:durableId="252F39E9"/>
  <w16cid:commentId w16cid:paraId="1EDC11AE" w16cid:durableId="252F742A"/>
  <w16cid:commentId w16cid:paraId="09628BEF" w16cid:durableId="252F74A2"/>
  <w16cid:commentId w16cid:paraId="42842002" w16cid:durableId="252F418E"/>
  <w16cid:commentId w16cid:paraId="1149E082" w16cid:durableId="252F5FDC"/>
  <w16cid:commentId w16cid:paraId="1EE1D5C0" w16cid:durableId="252F744F"/>
  <w16cid:commentId w16cid:paraId="3D51912B" w16cid:durableId="252F53E8"/>
  <w16cid:commentId w16cid:paraId="01FA3D7A" w16cid:durableId="252F578C"/>
  <w16cid:commentId w16cid:paraId="7D2F6327" w16cid:durableId="252F51A7"/>
  <w16cid:commentId w16cid:paraId="1B99F104" w16cid:durableId="252F52E6"/>
  <w16cid:commentId w16cid:paraId="1722CC7F" w16cid:durableId="252F5D21"/>
  <w16cid:commentId w16cid:paraId="7036B324" w16cid:durableId="252F5E45"/>
  <w16cid:commentId w16cid:paraId="28ADF491" w16cid:durableId="252F612B"/>
  <w16cid:commentId w16cid:paraId="75665826" w16cid:durableId="252F75CF"/>
  <w16cid:commentId w16cid:paraId="78FE8631" w16cid:durableId="252F6199"/>
  <w16cid:commentId w16cid:paraId="384A74FE" w16cid:durableId="252F6242"/>
  <w16cid:commentId w16cid:paraId="3CDF2BDD" w16cid:durableId="252F7536"/>
  <w16cid:commentId w16cid:paraId="3033FE61" w16cid:durableId="252F755B"/>
  <w16cid:commentId w16cid:paraId="61E43000" w16cid:durableId="252F75B4"/>
  <w16cid:commentId w16cid:paraId="44367542" w16cid:durableId="252F7668"/>
  <w16cid:commentId w16cid:paraId="4105A51B" w16cid:durableId="252F6897"/>
  <w16cid:commentId w16cid:paraId="6C566C75" w16cid:durableId="252F6C09"/>
  <w16cid:commentId w16cid:paraId="0278DA04" w16cid:durableId="252F6E45"/>
  <w16cid:commentId w16cid:paraId="2762B75C" w16cid:durableId="252F73B0"/>
  <w16cid:commentId w16cid:paraId="538C6349" w16cid:durableId="252F7065"/>
  <w16cid:commentId w16cid:paraId="4303F009" w16cid:durableId="252F76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cQuillan, Tyler A">
    <w15:presenceInfo w15:providerId="AD" w15:userId="S::tyleramcquillan@maximus.com::5513dda9-c132-44b8-87b0-37fc8b0bfb20"/>
  </w15:person>
  <w15:person w15:author="Cintron, Matthew I (CTR)">
    <w15:presenceInfo w15:providerId="AD" w15:userId="S::matthew.i.cintron@uscis.dhs.gov::9d8b5e26-d12c-4dbd-9340-11815277b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FE"/>
    <w:rsid w:val="000B3995"/>
    <w:rsid w:val="000C41E3"/>
    <w:rsid w:val="000E141A"/>
    <w:rsid w:val="00105685"/>
    <w:rsid w:val="001349BB"/>
    <w:rsid w:val="00153E89"/>
    <w:rsid w:val="001642BB"/>
    <w:rsid w:val="001647C9"/>
    <w:rsid w:val="00183964"/>
    <w:rsid w:val="001C1BF1"/>
    <w:rsid w:val="001D60CD"/>
    <w:rsid w:val="00204FA8"/>
    <w:rsid w:val="00293FCC"/>
    <w:rsid w:val="002C09D4"/>
    <w:rsid w:val="002E749E"/>
    <w:rsid w:val="003370B2"/>
    <w:rsid w:val="00353386"/>
    <w:rsid w:val="00375C6D"/>
    <w:rsid w:val="003C45BF"/>
    <w:rsid w:val="003D2C6D"/>
    <w:rsid w:val="00443AE8"/>
    <w:rsid w:val="00470BFE"/>
    <w:rsid w:val="004F757D"/>
    <w:rsid w:val="00522908"/>
    <w:rsid w:val="00567677"/>
    <w:rsid w:val="005A62F7"/>
    <w:rsid w:val="005F3D0C"/>
    <w:rsid w:val="0060006F"/>
    <w:rsid w:val="00605ED2"/>
    <w:rsid w:val="00631827"/>
    <w:rsid w:val="00684105"/>
    <w:rsid w:val="006A09D2"/>
    <w:rsid w:val="006A6959"/>
    <w:rsid w:val="00707C3E"/>
    <w:rsid w:val="00710A16"/>
    <w:rsid w:val="00720870"/>
    <w:rsid w:val="00731AFD"/>
    <w:rsid w:val="00761233"/>
    <w:rsid w:val="007C00FE"/>
    <w:rsid w:val="007E1197"/>
    <w:rsid w:val="007E2A5F"/>
    <w:rsid w:val="007F0D36"/>
    <w:rsid w:val="007F1733"/>
    <w:rsid w:val="00831807"/>
    <w:rsid w:val="00846868"/>
    <w:rsid w:val="0086283C"/>
    <w:rsid w:val="00871067"/>
    <w:rsid w:val="008778B5"/>
    <w:rsid w:val="00915EF5"/>
    <w:rsid w:val="0093493A"/>
    <w:rsid w:val="00953A91"/>
    <w:rsid w:val="009743B7"/>
    <w:rsid w:val="009773DA"/>
    <w:rsid w:val="009E2F7C"/>
    <w:rsid w:val="00A049B3"/>
    <w:rsid w:val="00A47227"/>
    <w:rsid w:val="00A73FD4"/>
    <w:rsid w:val="00A8659F"/>
    <w:rsid w:val="00AD15E8"/>
    <w:rsid w:val="00AD5F9A"/>
    <w:rsid w:val="00AE27FD"/>
    <w:rsid w:val="00B83E34"/>
    <w:rsid w:val="00B95CDF"/>
    <w:rsid w:val="00BB0D72"/>
    <w:rsid w:val="00BB472C"/>
    <w:rsid w:val="00BD0DB3"/>
    <w:rsid w:val="00BE20B1"/>
    <w:rsid w:val="00C45035"/>
    <w:rsid w:val="00C73F01"/>
    <w:rsid w:val="00CA73CE"/>
    <w:rsid w:val="00CC6AF0"/>
    <w:rsid w:val="00CD6721"/>
    <w:rsid w:val="00CE4994"/>
    <w:rsid w:val="00D14A6A"/>
    <w:rsid w:val="00D2233E"/>
    <w:rsid w:val="00D24620"/>
    <w:rsid w:val="00D34466"/>
    <w:rsid w:val="00D5513B"/>
    <w:rsid w:val="00DF2D2F"/>
    <w:rsid w:val="00E3491B"/>
    <w:rsid w:val="00E51352"/>
    <w:rsid w:val="00E56BBF"/>
    <w:rsid w:val="00E60CC3"/>
    <w:rsid w:val="00ED6AE0"/>
    <w:rsid w:val="00F10DA6"/>
    <w:rsid w:val="00F306DC"/>
    <w:rsid w:val="00F31562"/>
    <w:rsid w:val="00FF4F88"/>
    <w:rsid w:val="00FF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F22F"/>
  <w15:chartTrackingRefBased/>
  <w15:docId w15:val="{94A3C081-3ED1-478A-85A2-CC134CAB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3B7"/>
    <w:rPr>
      <w:color w:val="0563C1" w:themeColor="hyperlink"/>
      <w:u w:val="single"/>
    </w:rPr>
  </w:style>
  <w:style w:type="character" w:styleId="UnresolvedMention">
    <w:name w:val="Unresolved Mention"/>
    <w:basedOn w:val="DefaultParagraphFont"/>
    <w:uiPriority w:val="99"/>
    <w:semiHidden/>
    <w:unhideWhenUsed/>
    <w:rsid w:val="009743B7"/>
    <w:rPr>
      <w:color w:val="605E5C"/>
      <w:shd w:val="clear" w:color="auto" w:fill="E1DFDD"/>
    </w:rPr>
  </w:style>
  <w:style w:type="character" w:styleId="CommentReference">
    <w:name w:val="annotation reference"/>
    <w:basedOn w:val="DefaultParagraphFont"/>
    <w:uiPriority w:val="99"/>
    <w:semiHidden/>
    <w:unhideWhenUsed/>
    <w:rsid w:val="00AD15E8"/>
    <w:rPr>
      <w:sz w:val="16"/>
      <w:szCs w:val="16"/>
    </w:rPr>
  </w:style>
  <w:style w:type="paragraph" w:styleId="CommentText">
    <w:name w:val="annotation text"/>
    <w:basedOn w:val="Normal"/>
    <w:link w:val="CommentTextChar"/>
    <w:uiPriority w:val="99"/>
    <w:semiHidden/>
    <w:unhideWhenUsed/>
    <w:rsid w:val="00AD15E8"/>
    <w:pPr>
      <w:spacing w:line="240" w:lineRule="auto"/>
    </w:pPr>
    <w:rPr>
      <w:sz w:val="20"/>
      <w:szCs w:val="20"/>
    </w:rPr>
  </w:style>
  <w:style w:type="character" w:customStyle="1" w:styleId="CommentTextChar">
    <w:name w:val="Comment Text Char"/>
    <w:basedOn w:val="DefaultParagraphFont"/>
    <w:link w:val="CommentText"/>
    <w:uiPriority w:val="99"/>
    <w:semiHidden/>
    <w:rsid w:val="00AD15E8"/>
    <w:rPr>
      <w:sz w:val="20"/>
      <w:szCs w:val="20"/>
    </w:rPr>
  </w:style>
  <w:style w:type="paragraph" w:styleId="CommentSubject">
    <w:name w:val="annotation subject"/>
    <w:basedOn w:val="CommentText"/>
    <w:next w:val="CommentText"/>
    <w:link w:val="CommentSubjectChar"/>
    <w:uiPriority w:val="99"/>
    <w:semiHidden/>
    <w:unhideWhenUsed/>
    <w:rsid w:val="00AD15E8"/>
    <w:rPr>
      <w:b/>
      <w:bCs/>
    </w:rPr>
  </w:style>
  <w:style w:type="character" w:customStyle="1" w:styleId="CommentSubjectChar">
    <w:name w:val="Comment Subject Char"/>
    <w:basedOn w:val="CommentTextChar"/>
    <w:link w:val="CommentSubject"/>
    <w:uiPriority w:val="99"/>
    <w:semiHidden/>
    <w:rsid w:val="00AD15E8"/>
    <w:rPr>
      <w:b/>
      <w:bCs/>
      <w:sz w:val="20"/>
      <w:szCs w:val="20"/>
    </w:rPr>
  </w:style>
  <w:style w:type="character" w:styleId="FollowedHyperlink">
    <w:name w:val="FollowedHyperlink"/>
    <w:basedOn w:val="DefaultParagraphFont"/>
    <w:uiPriority w:val="99"/>
    <w:semiHidden/>
    <w:unhideWhenUsed/>
    <w:rsid w:val="000B3995"/>
    <w:rPr>
      <w:color w:val="954F72" w:themeColor="followedHyperlink"/>
      <w:u w:val="single"/>
    </w:rPr>
  </w:style>
  <w:style w:type="paragraph" w:styleId="Revision">
    <w:name w:val="Revision"/>
    <w:hidden/>
    <w:uiPriority w:val="99"/>
    <w:semiHidden/>
    <w:rsid w:val="00D223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97</Pages>
  <Words>24357</Words>
  <Characters>138838</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Maximus Inc.</Company>
  <LinksUpToDate>false</LinksUpToDate>
  <CharactersWithSpaces>162870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Cintron, Matthew I (CTR)</cp:lastModifiedBy>
  <cp:revision>66</cp:revision>
  <dcterms:created xsi:type="dcterms:W3CDTF">2021-11-05T07:56:00Z</dcterms:created>
  <dcterms:modified xsi:type="dcterms:W3CDTF">2021-11-22T09:53:00Z</dcterms:modified>
</cp:coreProperties>
</file>